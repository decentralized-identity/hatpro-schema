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DAB37" w14:textId="3D7572B1" w:rsidR="007371E3" w:rsidRDefault="00266E7A" w:rsidP="003761E7">
      <w:pPr>
        <w:jc w:val="center"/>
      </w:pPr>
      <w:bookmarkStart w:id="0" w:name="_Hlk191646748"/>
      <w:del w:id="1" w:author="Douglas Rice" w:date="2025-06-11T14:34:00Z" w16du:dateUtc="2025-06-11T19:34:00Z">
        <w:r w:rsidDel="006E5BE5">
          <w:delText>F</w:delText>
        </w:r>
        <w:r w:rsidR="00F87686" w:rsidDel="006E5BE5">
          <w:delText>v</w:delText>
        </w:r>
      </w:del>
    </w:p>
    <w:p w14:paraId="51142D52" w14:textId="556BC6BC" w:rsidR="007371E3" w:rsidRDefault="00E13971" w:rsidP="003761E7">
      <w:pPr>
        <w:jc w:val="center"/>
      </w:pPr>
      <w:r>
        <w:rPr>
          <w:noProof/>
        </w:rPr>
        <w:drawing>
          <wp:inline distT="0" distB="0" distL="0" distR="0" wp14:anchorId="22B3FDE1" wp14:editId="6E1F6392">
            <wp:extent cx="3317709" cy="1114476"/>
            <wp:effectExtent l="57150" t="57150" r="54610" b="47625"/>
            <wp:docPr id="1026" name="Picture 2" descr="DIF FAQ">
              <a:extLst xmlns:a="http://schemas.openxmlformats.org/drawingml/2006/main">
                <a:ext uri="{FF2B5EF4-FFF2-40B4-BE49-F238E27FC236}">
                  <a16:creationId xmlns:a16="http://schemas.microsoft.com/office/drawing/2014/main" id="{F3A312C0-07D5-9E7A-04C4-CF9D2478B3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F FAQ">
                      <a:extLst>
                        <a:ext uri="{FF2B5EF4-FFF2-40B4-BE49-F238E27FC236}">
                          <a16:creationId xmlns:a16="http://schemas.microsoft.com/office/drawing/2014/main" id="{F3A312C0-07D5-9E7A-04C4-CF9D2478B3D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7709" cy="1114476"/>
                    </a:xfrm>
                    <a:prstGeom prst="rect">
                      <a:avLst/>
                    </a:prstGeom>
                    <a:noFill/>
                    <a:ln w="50800">
                      <a:solidFill>
                        <a:schemeClr val="tx1"/>
                      </a:solidFill>
                    </a:ln>
                    <a:extLst>
                      <a:ext uri="{909E8E84-426E-40DD-AFC4-6F175D3DCCD1}">
                        <a14:hiddenFill xmlns:a14="http://schemas.microsoft.com/office/drawing/2010/main">
                          <a:solidFill>
                            <a:srgbClr val="FFFFFF"/>
                          </a:solidFill>
                        </a14:hiddenFill>
                      </a:ext>
                    </a:extLst>
                  </pic:spPr>
                </pic:pic>
              </a:graphicData>
            </a:graphic>
          </wp:inline>
        </w:drawing>
      </w:r>
    </w:p>
    <w:p w14:paraId="264A6BB3" w14:textId="77777777" w:rsidR="007371E3" w:rsidRDefault="007371E3" w:rsidP="003761E7">
      <w:pPr>
        <w:jc w:val="center"/>
      </w:pPr>
    </w:p>
    <w:p w14:paraId="02566F3B" w14:textId="77777777" w:rsidR="007371E3" w:rsidRDefault="007371E3" w:rsidP="003761E7">
      <w:pPr>
        <w:jc w:val="center"/>
      </w:pPr>
    </w:p>
    <w:p w14:paraId="70E6437A" w14:textId="77777777" w:rsidR="007371E3" w:rsidRDefault="007371E3" w:rsidP="003761E7">
      <w:pPr>
        <w:jc w:val="center"/>
      </w:pPr>
    </w:p>
    <w:p w14:paraId="037CA42B" w14:textId="77777777" w:rsidR="007371E3" w:rsidRDefault="007371E3" w:rsidP="003761E7">
      <w:pPr>
        <w:jc w:val="center"/>
      </w:pPr>
    </w:p>
    <w:p w14:paraId="4069D908" w14:textId="77777777" w:rsidR="007371E3" w:rsidRDefault="007371E3" w:rsidP="003761E7">
      <w:pPr>
        <w:jc w:val="center"/>
      </w:pPr>
    </w:p>
    <w:p w14:paraId="05C3887B" w14:textId="3E6EBDF4" w:rsidR="00755C90" w:rsidRPr="007A77EB" w:rsidRDefault="006245D6" w:rsidP="003761E7">
      <w:pPr>
        <w:jc w:val="center"/>
        <w:rPr>
          <w:b/>
          <w:bCs/>
          <w:sz w:val="44"/>
          <w:szCs w:val="44"/>
        </w:rPr>
      </w:pPr>
      <w:r w:rsidRPr="007A77EB">
        <w:rPr>
          <w:b/>
          <w:bCs/>
          <w:sz w:val="44"/>
          <w:szCs w:val="44"/>
        </w:rPr>
        <w:t>AI-Ready</w:t>
      </w:r>
      <w:r w:rsidR="00212F06" w:rsidRPr="007A77EB">
        <w:rPr>
          <w:b/>
          <w:bCs/>
          <w:sz w:val="44"/>
          <w:szCs w:val="44"/>
        </w:rPr>
        <w:t xml:space="preserve"> </w:t>
      </w:r>
      <w:r w:rsidR="00FE5F73" w:rsidRPr="007A77EB">
        <w:rPr>
          <w:b/>
          <w:bCs/>
          <w:sz w:val="44"/>
          <w:szCs w:val="44"/>
        </w:rPr>
        <w:t>H</w:t>
      </w:r>
      <w:r w:rsidR="00EB1627" w:rsidRPr="007A77EB">
        <w:rPr>
          <w:b/>
          <w:bCs/>
          <w:sz w:val="44"/>
          <w:szCs w:val="44"/>
        </w:rPr>
        <w:t xml:space="preserve">ospitality </w:t>
      </w:r>
      <w:r w:rsidR="000B51BB" w:rsidRPr="007A77EB">
        <w:rPr>
          <w:b/>
          <w:bCs/>
          <w:sz w:val="44"/>
          <w:szCs w:val="44"/>
        </w:rPr>
        <w:t>and</w:t>
      </w:r>
      <w:r w:rsidR="00EB1627" w:rsidRPr="007A77EB">
        <w:rPr>
          <w:b/>
          <w:bCs/>
          <w:sz w:val="44"/>
          <w:szCs w:val="44"/>
        </w:rPr>
        <w:t xml:space="preserve"> Travel </w:t>
      </w:r>
      <w:r w:rsidR="00EB5F9D" w:rsidRPr="007A77EB">
        <w:rPr>
          <w:b/>
          <w:bCs/>
          <w:sz w:val="44"/>
          <w:szCs w:val="44"/>
        </w:rPr>
        <w:t>Profile</w:t>
      </w:r>
    </w:p>
    <w:p w14:paraId="0703D723" w14:textId="77777777" w:rsidR="003904BA" w:rsidRPr="007A77EB" w:rsidRDefault="003904BA" w:rsidP="003761E7">
      <w:pPr>
        <w:jc w:val="center"/>
        <w:rPr>
          <w:b/>
          <w:bCs/>
          <w:sz w:val="44"/>
          <w:szCs w:val="44"/>
        </w:rPr>
      </w:pPr>
    </w:p>
    <w:p w14:paraId="6491D237" w14:textId="7EC3B8DC" w:rsidR="003904BA" w:rsidRPr="003761E7" w:rsidRDefault="00C2272F" w:rsidP="003761E7">
      <w:pPr>
        <w:jc w:val="center"/>
        <w:rPr>
          <w:b/>
          <w:bCs/>
          <w:sz w:val="36"/>
          <w:szCs w:val="36"/>
        </w:rPr>
      </w:pPr>
      <w:r w:rsidRPr="003761E7">
        <w:rPr>
          <w:b/>
          <w:bCs/>
          <w:sz w:val="36"/>
          <w:szCs w:val="36"/>
        </w:rPr>
        <w:t>Overview and Implementation Guide</w:t>
      </w:r>
    </w:p>
    <w:p w14:paraId="7B922C15" w14:textId="77777777" w:rsidR="00EA71F7" w:rsidRPr="003761E7" w:rsidRDefault="00EA71F7" w:rsidP="003761E7">
      <w:pPr>
        <w:jc w:val="center"/>
        <w:rPr>
          <w:b/>
          <w:bCs/>
          <w:sz w:val="36"/>
          <w:szCs w:val="36"/>
        </w:rPr>
      </w:pPr>
    </w:p>
    <w:p w14:paraId="164ED474" w14:textId="7EED782C" w:rsidR="00EA71F7" w:rsidRPr="003761E7" w:rsidRDefault="00EA71F7" w:rsidP="003761E7">
      <w:pPr>
        <w:jc w:val="center"/>
        <w:rPr>
          <w:b/>
          <w:bCs/>
          <w:sz w:val="36"/>
          <w:szCs w:val="36"/>
        </w:rPr>
      </w:pPr>
      <w:r w:rsidRPr="003761E7">
        <w:rPr>
          <w:b/>
          <w:bCs/>
          <w:sz w:val="36"/>
          <w:szCs w:val="36"/>
        </w:rPr>
        <w:t>Decentralized Identity Foundation</w:t>
      </w:r>
    </w:p>
    <w:p w14:paraId="5B96D591" w14:textId="5C168BC8" w:rsidR="00EA71F7" w:rsidRPr="003761E7" w:rsidRDefault="00EA71F7" w:rsidP="003761E7">
      <w:pPr>
        <w:jc w:val="center"/>
        <w:rPr>
          <w:b/>
          <w:bCs/>
          <w:sz w:val="36"/>
          <w:szCs w:val="36"/>
        </w:rPr>
      </w:pPr>
      <w:r w:rsidRPr="003761E7">
        <w:rPr>
          <w:b/>
          <w:bCs/>
          <w:sz w:val="36"/>
          <w:szCs w:val="36"/>
        </w:rPr>
        <w:t>Hospitality &amp; Travel Working Group</w:t>
      </w:r>
    </w:p>
    <w:p w14:paraId="040A951D" w14:textId="18F38EB5" w:rsidR="00E13971" w:rsidRPr="003761E7" w:rsidRDefault="00E13971" w:rsidP="003761E7">
      <w:pPr>
        <w:jc w:val="center"/>
        <w:rPr>
          <w:b/>
          <w:bCs/>
          <w:sz w:val="36"/>
          <w:szCs w:val="36"/>
        </w:rPr>
      </w:pPr>
      <w:r w:rsidRPr="003761E7">
        <w:rPr>
          <w:b/>
          <w:bCs/>
          <w:sz w:val="36"/>
          <w:szCs w:val="36"/>
        </w:rPr>
        <w:t>June 2025</w:t>
      </w:r>
    </w:p>
    <w:bookmarkEnd w:id="0"/>
    <w:p w14:paraId="5B18BF10" w14:textId="77777777" w:rsidR="00CC0FAC" w:rsidRDefault="00CC0FAC">
      <w:pPr>
        <w:rPr>
          <w:b/>
          <w:bCs/>
          <w:sz w:val="36"/>
        </w:rPr>
      </w:pPr>
    </w:p>
    <w:p w14:paraId="1B41452E" w14:textId="77777777" w:rsidR="00A74FEF" w:rsidRDefault="00A74FEF">
      <w:pPr>
        <w:rPr>
          <w:b/>
          <w:bCs/>
          <w:sz w:val="36"/>
        </w:rPr>
      </w:pPr>
    </w:p>
    <w:p w14:paraId="2699B950" w14:textId="77777777" w:rsidR="00A74FEF" w:rsidRDefault="00A74FEF">
      <w:pPr>
        <w:rPr>
          <w:b/>
          <w:bCs/>
          <w:sz w:val="36"/>
        </w:rPr>
      </w:pPr>
    </w:p>
    <w:p w14:paraId="64983A2E" w14:textId="77777777" w:rsidR="00A74FEF" w:rsidRDefault="00A74FEF">
      <w:pPr>
        <w:rPr>
          <w:b/>
          <w:bCs/>
          <w:sz w:val="36"/>
        </w:rPr>
      </w:pPr>
    </w:p>
    <w:p w14:paraId="707AEDA5" w14:textId="64C90769" w:rsidR="005F5241" w:rsidRDefault="005F5241" w:rsidP="00EA71F7">
      <w:pPr>
        <w:pStyle w:val="Title"/>
        <w:jc w:val="left"/>
        <w:sectPr w:rsidR="005F5241" w:rsidSect="001C282A">
          <w:headerReference w:type="default" r:id="rId9"/>
          <w:footerReference w:type="even" r:id="rId10"/>
          <w:footerReference w:type="default" r:id="rId11"/>
          <w:type w:val="continuous"/>
          <w:pgSz w:w="12240" w:h="15840"/>
          <w:pgMar w:top="720" w:right="1800" w:bottom="1440" w:left="1800" w:header="720" w:footer="431" w:gutter="0"/>
          <w:pgNumType w:fmt="lowerRoman"/>
          <w:cols w:space="720"/>
        </w:sectPr>
      </w:pPr>
    </w:p>
    <w:p w14:paraId="3EAD088D" w14:textId="23A01C39" w:rsidR="009065AE" w:rsidRPr="00AE22F9" w:rsidRDefault="002F5B69" w:rsidP="001C282A">
      <w:pPr>
        <w:pStyle w:val="Title"/>
      </w:pPr>
      <w:r w:rsidRPr="00AE22F9">
        <w:lastRenderedPageBreak/>
        <w:t>EXECUTIVE SUMMARY</w:t>
      </w:r>
    </w:p>
    <w:p w14:paraId="2B5AB8CE" w14:textId="76FBEC3A" w:rsidR="003100C1" w:rsidRDefault="009D4688" w:rsidP="00AE22F9">
      <w:pPr>
        <w:rPr>
          <w:rFonts w:cs="Arial"/>
        </w:rPr>
      </w:pPr>
      <w:r>
        <w:rPr>
          <w:rFonts w:cs="Arial"/>
        </w:rPr>
        <w:t xml:space="preserve">Experts agree that the </w:t>
      </w:r>
      <w:r w:rsidR="002216AA">
        <w:rPr>
          <w:rFonts w:cs="Arial"/>
        </w:rPr>
        <w:t xml:space="preserve">next generation of </w:t>
      </w:r>
      <w:r w:rsidR="00C37CE3">
        <w:rPr>
          <w:rFonts w:cs="Arial"/>
        </w:rPr>
        <w:t xml:space="preserve">travel </w:t>
      </w:r>
      <w:r w:rsidR="007C339D">
        <w:rPr>
          <w:rFonts w:cs="Arial"/>
        </w:rPr>
        <w:t xml:space="preserve">distribution </w:t>
      </w:r>
      <w:r w:rsidR="00FA7001">
        <w:rPr>
          <w:rFonts w:cs="Arial"/>
        </w:rPr>
        <w:t xml:space="preserve">will </w:t>
      </w:r>
      <w:r w:rsidR="002216AA">
        <w:rPr>
          <w:rFonts w:cs="Arial"/>
        </w:rPr>
        <w:t xml:space="preserve">feature </w:t>
      </w:r>
      <w:r w:rsidR="00AE22F9" w:rsidRPr="005C0469">
        <w:rPr>
          <w:rFonts w:cs="Arial"/>
        </w:rPr>
        <w:t>consumer-facing</w:t>
      </w:r>
      <w:r w:rsidR="002216AA">
        <w:rPr>
          <w:rFonts w:cs="Arial"/>
        </w:rPr>
        <w:t xml:space="preserve"> Artificial </w:t>
      </w:r>
      <w:r w:rsidR="008964FC">
        <w:rPr>
          <w:rFonts w:cs="Arial"/>
        </w:rPr>
        <w:t xml:space="preserve">Intelligence </w:t>
      </w:r>
      <w:r w:rsidR="002216AA">
        <w:rPr>
          <w:rFonts w:cs="Arial"/>
        </w:rPr>
        <w:t xml:space="preserve">(AI) </w:t>
      </w:r>
      <w:r w:rsidR="00AE22F9" w:rsidRPr="005C0469">
        <w:rPr>
          <w:rFonts w:cs="Arial"/>
        </w:rPr>
        <w:t xml:space="preserve">applications </w:t>
      </w:r>
      <w:r w:rsidR="005E2072">
        <w:rPr>
          <w:rFonts w:cs="Arial"/>
        </w:rPr>
        <w:t xml:space="preserve">that </w:t>
      </w:r>
      <w:r w:rsidR="00AE22F9" w:rsidRPr="005C0469">
        <w:rPr>
          <w:rFonts w:cs="Arial"/>
        </w:rPr>
        <w:t xml:space="preserve">will allow consumers to </w:t>
      </w:r>
      <w:r w:rsidR="00FC6EAA">
        <w:rPr>
          <w:rFonts w:cs="Arial"/>
        </w:rPr>
        <w:t xml:space="preserve">search and book </w:t>
      </w:r>
      <w:r w:rsidR="00D82994">
        <w:rPr>
          <w:rFonts w:cs="Arial"/>
        </w:rPr>
        <w:t xml:space="preserve">hospitality and travel experiences </w:t>
      </w:r>
      <w:r w:rsidR="00AE22F9" w:rsidRPr="005C0469">
        <w:rPr>
          <w:rFonts w:cs="Arial"/>
        </w:rPr>
        <w:t>based on their preferences, requirements and identity</w:t>
      </w:r>
      <w:r w:rsidR="00497CAC">
        <w:rPr>
          <w:rFonts w:cs="Arial"/>
        </w:rPr>
        <w:t xml:space="preserve">. Suppliers and intermediaries will be able to </w:t>
      </w:r>
      <w:r w:rsidR="00124CB1">
        <w:rPr>
          <w:rFonts w:cs="Arial"/>
        </w:rPr>
        <w:t xml:space="preserve">respond with </w:t>
      </w:r>
      <w:r w:rsidR="00AE22F9" w:rsidRPr="005C0469">
        <w:rPr>
          <w:rFonts w:cs="Arial"/>
        </w:rPr>
        <w:t xml:space="preserve">personalized, integrated, targeted, personalized </w:t>
      </w:r>
      <w:r w:rsidR="00124CB1">
        <w:rPr>
          <w:rFonts w:cs="Arial"/>
        </w:rPr>
        <w:t>offers</w:t>
      </w:r>
      <w:r w:rsidR="00E766B5">
        <w:rPr>
          <w:rFonts w:cs="Arial"/>
        </w:rPr>
        <w:t xml:space="preserve">. </w:t>
      </w:r>
    </w:p>
    <w:p w14:paraId="161D6A4F" w14:textId="059C61A2" w:rsidR="00AE22F9" w:rsidRPr="005C0469" w:rsidRDefault="000E38BA" w:rsidP="00AE22F9">
      <w:pPr>
        <w:rPr>
          <w:rFonts w:cs="Arial"/>
        </w:rPr>
      </w:pPr>
      <w:r>
        <w:rPr>
          <w:rFonts w:cs="Arial"/>
        </w:rPr>
        <w:t>D</w:t>
      </w:r>
      <w:r w:rsidR="00AE22F9" w:rsidRPr="005C0469">
        <w:rPr>
          <w:rFonts w:cs="Arial"/>
        </w:rPr>
        <w:t>irect</w:t>
      </w:r>
      <w:r w:rsidR="00CB037F" w:rsidRPr="00CB037F">
        <w:rPr>
          <w:rFonts w:cs="Arial"/>
        </w:rPr>
        <w:t xml:space="preserve"> </w:t>
      </w:r>
      <w:r w:rsidR="00CB037F" w:rsidRPr="005C0469">
        <w:rPr>
          <w:rFonts w:cs="Arial"/>
        </w:rPr>
        <w:t>digital</w:t>
      </w:r>
      <w:r w:rsidR="00AE22F9" w:rsidRPr="005C0469">
        <w:rPr>
          <w:rFonts w:cs="Arial"/>
        </w:rPr>
        <w:t xml:space="preserve"> commerce </w:t>
      </w:r>
      <w:r>
        <w:rPr>
          <w:rFonts w:cs="Arial"/>
        </w:rPr>
        <w:t xml:space="preserve">will occur through </w:t>
      </w:r>
      <w:r w:rsidR="00AE22F9" w:rsidRPr="005C0469">
        <w:rPr>
          <w:rFonts w:cs="Arial"/>
        </w:rPr>
        <w:t>interactive information exchanges in an AI-based environment where:</w:t>
      </w:r>
    </w:p>
    <w:p w14:paraId="696B1036" w14:textId="292BF50E" w:rsidR="00C22547" w:rsidRDefault="00C22547" w:rsidP="00C26831">
      <w:pPr>
        <w:pStyle w:val="BulletLevel1"/>
      </w:pPr>
      <w:r>
        <w:t xml:space="preserve">Consumers can </w:t>
      </w:r>
      <w:r w:rsidR="00417A42">
        <w:t>privately</w:t>
      </w:r>
      <w:r w:rsidR="00FB691C">
        <w:t>,</w:t>
      </w:r>
      <w:r w:rsidR="00417A42">
        <w:t xml:space="preserve"> securely</w:t>
      </w:r>
      <w:r w:rsidR="00FB691C">
        <w:t>, and (if desired) anonymously</w:t>
      </w:r>
      <w:r w:rsidR="00417A42">
        <w:t xml:space="preserve"> </w:t>
      </w:r>
      <w:r>
        <w:t xml:space="preserve">express their </w:t>
      </w:r>
      <w:r w:rsidR="00C727BA">
        <w:t xml:space="preserve">requirements, preferences, and </w:t>
      </w:r>
      <w:r w:rsidR="00417A42">
        <w:t xml:space="preserve">relevant </w:t>
      </w:r>
      <w:r w:rsidR="00C727BA">
        <w:t>other information</w:t>
      </w:r>
      <w:r w:rsidR="00DF3B67">
        <w:t xml:space="preserve"> </w:t>
      </w:r>
      <w:r w:rsidR="000810B5">
        <w:t>at any point during the search and booking process</w:t>
      </w:r>
    </w:p>
    <w:p w14:paraId="33578EC5" w14:textId="5629C8EE" w:rsidR="00417A42" w:rsidRDefault="00417A42" w:rsidP="00C26831">
      <w:pPr>
        <w:pStyle w:val="BulletLevel1"/>
      </w:pPr>
      <w:r>
        <w:t xml:space="preserve">Suppliers and intermediaries can </w:t>
      </w:r>
      <w:r w:rsidR="009420E8">
        <w:t xml:space="preserve">respond with </w:t>
      </w:r>
      <w:r w:rsidR="00245DEE">
        <w:t xml:space="preserve">optimized, </w:t>
      </w:r>
      <w:r w:rsidR="00165B73">
        <w:t xml:space="preserve">personalized </w:t>
      </w:r>
      <w:r>
        <w:t>offers</w:t>
      </w:r>
    </w:p>
    <w:p w14:paraId="431E7D26" w14:textId="5D40308C" w:rsidR="00AE22F9" w:rsidRPr="005C0469" w:rsidRDefault="7507E93D" w:rsidP="001C282A">
      <w:pPr>
        <w:pStyle w:val="BulletLevel1"/>
      </w:pPr>
      <w:r>
        <w:t>Consumers</w:t>
      </w:r>
      <w:r w:rsidR="00C30355">
        <w:t xml:space="preserve">, </w:t>
      </w:r>
      <w:r>
        <w:t>suppliers</w:t>
      </w:r>
      <w:r w:rsidR="00C30355">
        <w:t xml:space="preserve">, and </w:t>
      </w:r>
      <w:r>
        <w:t xml:space="preserve">intermediaries have total control over the sharing of their information, </w:t>
      </w:r>
      <w:r w:rsidR="00E272E6" w:rsidRPr="00E272E6">
        <w:t>which can be done incrementally and on-demand, minimizing personal data exposure by all parties</w:t>
      </w:r>
      <w:r w:rsidR="00E272E6">
        <w:t xml:space="preserve">, </w:t>
      </w:r>
      <w:r>
        <w:t>compliant with data privacy regulations</w:t>
      </w:r>
    </w:p>
    <w:p w14:paraId="03B3E6A3" w14:textId="2D960065" w:rsidR="00AE22F9" w:rsidRDefault="00AE22F9" w:rsidP="00C26831">
      <w:pPr>
        <w:pStyle w:val="BulletLevel1"/>
      </w:pPr>
      <w:r w:rsidRPr="005C0469">
        <w:t xml:space="preserve">Suppliers and intermediaries who demonstrate competence in that environment </w:t>
      </w:r>
      <w:r w:rsidR="00AF5815">
        <w:t>can increase market share</w:t>
      </w:r>
      <w:r w:rsidR="00FF5B11">
        <w:t>, create new markets,</w:t>
      </w:r>
      <w:r w:rsidR="00AF5815">
        <w:t xml:space="preserve"> and </w:t>
      </w:r>
      <w:r w:rsidR="00FF5B11">
        <w:t xml:space="preserve">enhance </w:t>
      </w:r>
      <w:r w:rsidR="00AF5815">
        <w:t>profitability</w:t>
      </w:r>
    </w:p>
    <w:p w14:paraId="247D9171" w14:textId="11533D05" w:rsidR="00E4549C" w:rsidRDefault="00DA56FE" w:rsidP="00CB037F">
      <w:r>
        <w:t xml:space="preserve">Virtually all </w:t>
      </w:r>
      <w:r w:rsidR="009A64C8">
        <w:t xml:space="preserve">participants in the </w:t>
      </w:r>
      <w:r w:rsidR="00492D7C">
        <w:t xml:space="preserve">hospitality and </w:t>
      </w:r>
      <w:r w:rsidR="009A64C8">
        <w:t>travel industr</w:t>
      </w:r>
      <w:r w:rsidR="00484080">
        <w:t>ies</w:t>
      </w:r>
      <w:r w:rsidR="009A64C8">
        <w:t xml:space="preserve"> will agree </w:t>
      </w:r>
      <w:r w:rsidR="006319F3">
        <w:t>on the desirability of t</w:t>
      </w:r>
      <w:r w:rsidR="00A24856">
        <w:t>his future vision</w:t>
      </w:r>
      <w:r w:rsidR="009C4D6A">
        <w:t>, but few have</w:t>
      </w:r>
      <w:r w:rsidR="00984A24">
        <w:t xml:space="preserve"> focused on how to make it happen</w:t>
      </w:r>
      <w:r w:rsidR="00A24856">
        <w:t xml:space="preserve">. </w:t>
      </w:r>
    </w:p>
    <w:p w14:paraId="3BB94471" w14:textId="717AD926" w:rsidR="004457B0" w:rsidRDefault="048B3044" w:rsidP="00CB037F">
      <w:r>
        <w:t xml:space="preserve">This document explains how emerging technologies are being harnessed to achieve it. It outlines the benefits, technical architecture and </w:t>
      </w:r>
      <w:r w:rsidRPr="048B3044">
        <w:rPr>
          <w:i/>
          <w:iCs/>
        </w:rPr>
        <w:t xml:space="preserve">schema </w:t>
      </w:r>
      <w:r>
        <w:t>design, and implementation guidance based on available emerging technologies. It is part of an effort by the</w:t>
      </w:r>
      <w:r w:rsidR="00C268C8">
        <w:t xml:space="preserve"> </w:t>
      </w:r>
      <w:hyperlink w:anchor="Hospitality_and_Travel_Working_Group" w:history="1">
        <w:r w:rsidR="00C268C8" w:rsidRPr="00C268C8">
          <w:rPr>
            <w:rStyle w:val="Hyperlink"/>
          </w:rPr>
          <w:t>Hospitality &amp; Travel Working Group</w:t>
        </w:r>
      </w:hyperlink>
      <w:r>
        <w:t xml:space="preserve">, under the aegis of the nonprofit, vendor-neutral, open-source consortium (the </w:t>
      </w:r>
      <w:hyperlink w:anchor="Dentralized_Identity_Foundation" w:history="1">
        <w:r w:rsidRPr="00212EE5">
          <w:rPr>
            <w:rStyle w:val="Hyperlink"/>
          </w:rPr>
          <w:t>Decentralized Identity Foundation</w:t>
        </w:r>
      </w:hyperlink>
      <w:r>
        <w:t xml:space="preserve">, or DIF). Much of DIF’s groundbreaking work has already been adopted into web standards governed by the </w:t>
      </w:r>
      <w:hyperlink w:anchor="World_Wide_Web_Consortium" w:history="1">
        <w:r w:rsidRPr="00212EE5">
          <w:rPr>
            <w:rStyle w:val="Hyperlink"/>
          </w:rPr>
          <w:t>World Wide Web Consortium</w:t>
        </w:r>
      </w:hyperlink>
      <w:r w:rsidRPr="00212EE5">
        <w:t xml:space="preserve"> </w:t>
      </w:r>
      <w:r>
        <w:t>(W3C)</w:t>
      </w:r>
      <w:ins w:id="8" w:author="Neil Thomson" w:date="2025-06-10T22:25:00Z" w16du:dateUtc="2025-06-11T02:25:00Z">
        <w:del w:id="9" w:author="Douglas Rice" w:date="2025-06-11T14:45:00Z" w16du:dateUtc="2025-06-11T19:45:00Z">
          <w:r w:rsidR="00490394" w:rsidDel="00D27CB1">
            <w:delText xml:space="preserve">, </w:delText>
          </w:r>
        </w:del>
      </w:ins>
      <w:commentRangeStart w:id="10"/>
      <w:ins w:id="11" w:author="Neil Thomson" w:date="2025-06-10T22:26:00Z" w16du:dateUtc="2025-06-11T02:26:00Z">
        <w:del w:id="12" w:author="Douglas Rice" w:date="2025-06-11T14:45:00Z" w16du:dateUtc="2025-06-11T19:45:00Z">
          <w:r w:rsidR="00490394" w:rsidDel="00D27CB1">
            <w:fldChar w:fldCharType="begin"/>
          </w:r>
          <w:r w:rsidR="00490394" w:rsidDel="00D27CB1">
            <w:delInstrText>HYPERLINK  \l "Internet_Engineering_Task_Force"</w:delInstrText>
          </w:r>
          <w:r w:rsidR="00490394" w:rsidDel="00D27CB1">
            <w:fldChar w:fldCharType="separate"/>
          </w:r>
          <w:r w:rsidR="00490394" w:rsidRPr="00490394" w:rsidDel="00D27CB1">
            <w:rPr>
              <w:rStyle w:val="Hyperlink"/>
            </w:rPr>
            <w:delText>Internet Engineering Task Force</w:delText>
          </w:r>
          <w:r w:rsidR="00490394" w:rsidDel="00D27CB1">
            <w:fldChar w:fldCharType="end"/>
          </w:r>
        </w:del>
      </w:ins>
      <w:ins w:id="13" w:author="Neil Thomson" w:date="2025-06-10T22:25:00Z" w16du:dateUtc="2025-06-11T02:25:00Z">
        <w:del w:id="14" w:author="Douglas Rice" w:date="2025-06-11T14:45:00Z" w16du:dateUtc="2025-06-11T19:45:00Z">
          <w:r w:rsidR="00490394" w:rsidDel="00D27CB1">
            <w:delText xml:space="preserve"> (IETF) and the </w:delText>
          </w:r>
        </w:del>
      </w:ins>
      <w:ins w:id="15" w:author="Neil Thomson" w:date="2025-06-10T22:26:00Z" w16du:dateUtc="2025-06-11T02:26:00Z">
        <w:del w:id="16" w:author="Douglas Rice" w:date="2025-06-11T14:45:00Z" w16du:dateUtc="2025-06-11T19:45:00Z">
          <w:r w:rsidR="00490394" w:rsidDel="00D27CB1">
            <w:fldChar w:fldCharType="begin"/>
          </w:r>
          <w:r w:rsidR="00490394" w:rsidDel="00D27CB1">
            <w:delInstrText>HYPERLINK  \l "OpenID_Connect_Foundation"</w:delInstrText>
          </w:r>
          <w:r w:rsidR="00490394" w:rsidDel="00D27CB1">
            <w:fldChar w:fldCharType="separate"/>
          </w:r>
          <w:r w:rsidR="00490394" w:rsidRPr="00490394" w:rsidDel="00D27CB1">
            <w:rPr>
              <w:rStyle w:val="Hyperlink"/>
            </w:rPr>
            <w:delText>OpenID Connect Foundation</w:delText>
          </w:r>
          <w:r w:rsidR="00490394" w:rsidDel="00D27CB1">
            <w:fldChar w:fldCharType="end"/>
          </w:r>
        </w:del>
      </w:ins>
      <w:ins w:id="17" w:author="Neil Thomson" w:date="2025-06-10T22:25:00Z" w16du:dateUtc="2025-06-11T02:25:00Z">
        <w:del w:id="18" w:author="Douglas Rice" w:date="2025-06-11T14:45:00Z" w16du:dateUtc="2025-06-11T19:45:00Z">
          <w:r w:rsidR="00490394" w:rsidDel="00D27CB1">
            <w:delText xml:space="preserve"> (OIDF)</w:delText>
          </w:r>
        </w:del>
      </w:ins>
      <w:r>
        <w:t>.</w:t>
      </w:r>
      <w:commentRangeEnd w:id="10"/>
      <w:r w:rsidR="0003761A">
        <w:rPr>
          <w:rStyle w:val="CommentReference"/>
        </w:rPr>
        <w:commentReference w:id="10"/>
      </w:r>
      <w:r>
        <w:t xml:space="preserve"> Working group participants include both technical experts and individuals with long and deep executive-level experience in hospitality and travel.</w:t>
      </w:r>
    </w:p>
    <w:p w14:paraId="5E3D4256" w14:textId="1C202142" w:rsidR="00D456FC" w:rsidRDefault="004457B0" w:rsidP="00CB037F">
      <w:r>
        <w:t xml:space="preserve">Key aspects of the future digital ecosystem </w:t>
      </w:r>
      <w:r w:rsidR="00D456FC">
        <w:t>include</w:t>
      </w:r>
      <w:r w:rsidR="00085D35">
        <w:t>:</w:t>
      </w:r>
    </w:p>
    <w:p w14:paraId="40FA0DA5" w14:textId="685354EF" w:rsidR="00CB037F" w:rsidRDefault="00085D35" w:rsidP="00C26831">
      <w:pPr>
        <w:pStyle w:val="BulletLevel1"/>
      </w:pPr>
      <w:r>
        <w:t xml:space="preserve">The </w:t>
      </w:r>
      <w:r w:rsidR="001B0219">
        <w:t xml:space="preserve">continued </w:t>
      </w:r>
      <w:r w:rsidR="0049772F">
        <w:t xml:space="preserve">emergence and enhancement </w:t>
      </w:r>
      <w:r>
        <w:t xml:space="preserve">of digital agents that can work </w:t>
      </w:r>
      <w:r w:rsidR="00812CF4">
        <w:t xml:space="preserve">at the direction of, and </w:t>
      </w:r>
      <w:r>
        <w:t xml:space="preserve">on </w:t>
      </w:r>
      <w:r w:rsidR="00812CF4">
        <w:t>behalf of, consumers, suppliers, and intermediaries</w:t>
      </w:r>
    </w:p>
    <w:p w14:paraId="0EEFF52C" w14:textId="1C0E2DCD" w:rsidR="0097503A" w:rsidRDefault="0097503A" w:rsidP="00C26831">
      <w:pPr>
        <w:pStyle w:val="BulletLevel1"/>
      </w:pPr>
      <w:r>
        <w:t xml:space="preserve">Digital wallets that can </w:t>
      </w:r>
      <w:r w:rsidR="0045550B">
        <w:t xml:space="preserve">store and manage personal information and credentials for travelers, </w:t>
      </w:r>
      <w:r w:rsidR="00CD2970">
        <w:t xml:space="preserve">such as the </w:t>
      </w:r>
      <w:r w:rsidR="00DB4E8C">
        <w:t>European Union</w:t>
      </w:r>
      <w:r w:rsidR="009420E8">
        <w:t xml:space="preserve"> </w:t>
      </w:r>
      <w:r w:rsidR="003218B3">
        <w:t>(E</w:t>
      </w:r>
      <w:r w:rsidR="00422209">
        <w:t>U</w:t>
      </w:r>
      <w:r w:rsidR="00DB4E8C">
        <w:t>)</w:t>
      </w:r>
      <w:r w:rsidR="00422209">
        <w:t xml:space="preserve"> Digital Wallet </w:t>
      </w:r>
      <w:r w:rsidR="00CD2970">
        <w:t xml:space="preserve">now </w:t>
      </w:r>
      <w:r w:rsidR="00422209">
        <w:t>mandated for all EU citizens</w:t>
      </w:r>
    </w:p>
    <w:p w14:paraId="4D400612" w14:textId="351F9A9B" w:rsidR="0049772F" w:rsidRDefault="0049772F" w:rsidP="00C26831">
      <w:pPr>
        <w:pStyle w:val="BulletLevel1"/>
      </w:pPr>
      <w:r>
        <w:t xml:space="preserve">The ability of suppliers and intermediaries to </w:t>
      </w:r>
      <w:r w:rsidR="00095812">
        <w:t>obtain, verify, and easily secure information</w:t>
      </w:r>
      <w:r w:rsidR="005F3C74">
        <w:t xml:space="preserve"> needed to deliver truly personalized offers and experiences</w:t>
      </w:r>
    </w:p>
    <w:p w14:paraId="383797F7" w14:textId="656806F3" w:rsidR="00C012D6" w:rsidRDefault="00C012D6" w:rsidP="00C26831">
      <w:pPr>
        <w:pStyle w:val="BulletLevel1"/>
      </w:pPr>
      <w:r>
        <w:t xml:space="preserve">Secure, trusted digital interactions </w:t>
      </w:r>
      <w:r w:rsidR="0088228D">
        <w:t>with businesses and individuals</w:t>
      </w:r>
      <w:r w:rsidR="00D873FB">
        <w:t xml:space="preserve"> whose identity can be digitally verified whenever needed</w:t>
      </w:r>
    </w:p>
    <w:p w14:paraId="004DCECE" w14:textId="054839A5" w:rsidR="00983C61" w:rsidRPr="005C0469" w:rsidRDefault="00983C61" w:rsidP="001C282A">
      <w:pPr>
        <w:pStyle w:val="BulletLevel1"/>
      </w:pPr>
      <w:r>
        <w:t xml:space="preserve">The ability to share information across supplier categories to facilitate the “connected trip,” </w:t>
      </w:r>
      <w:r w:rsidR="00366F39">
        <w:t xml:space="preserve">when </w:t>
      </w:r>
      <w:r w:rsidR="000B3C14">
        <w:t>authorized by the traveler</w:t>
      </w:r>
    </w:p>
    <w:p w14:paraId="1E3D4DCD" w14:textId="66FFD50E" w:rsidR="00EB2190" w:rsidRPr="001C282A" w:rsidRDefault="000B3C14" w:rsidP="001C282A">
      <w:pPr>
        <w:pStyle w:val="ListParagraph"/>
        <w:rPr>
          <w:i/>
        </w:rPr>
      </w:pPr>
      <w:r>
        <w:lastRenderedPageBreak/>
        <w:t xml:space="preserve">An open source, industry-driven </w:t>
      </w:r>
      <w:r w:rsidR="00EB2190">
        <w:t xml:space="preserve">approach that </w:t>
      </w:r>
      <w:r w:rsidR="00894C78">
        <w:t xml:space="preserve">provides an easy way to share and consume </w:t>
      </w:r>
      <w:r w:rsidR="00DC3F7D">
        <w:t xml:space="preserve">traveler data across </w:t>
      </w:r>
      <w:r w:rsidR="00EB2190">
        <w:t>suppliers, intermediaries, and solution providers.</w:t>
      </w:r>
    </w:p>
    <w:p w14:paraId="31DA9C29" w14:textId="1A893EDC" w:rsidR="00AE22F9" w:rsidRPr="00EB2190" w:rsidRDefault="00AE22F9" w:rsidP="00A5657D">
      <w:pPr>
        <w:rPr>
          <w:i/>
        </w:rPr>
      </w:pPr>
      <w:r w:rsidRPr="005C0469">
        <w:t xml:space="preserve">This will revolutionize the digital travel marketplace for travelers, suppliers, and intermediaries by: </w:t>
      </w:r>
    </w:p>
    <w:p w14:paraId="0B1162CA" w14:textId="6195F047" w:rsidR="00442533" w:rsidRDefault="007748B0" w:rsidP="00C26831">
      <w:pPr>
        <w:pStyle w:val="BulletLevel1"/>
      </w:pPr>
      <w:r>
        <w:t xml:space="preserve">Changing how businesses </w:t>
      </w:r>
      <w:r w:rsidR="00442533">
        <w:t xml:space="preserve">manage </w:t>
      </w:r>
      <w:r>
        <w:t>personally identifiable information (PII)</w:t>
      </w:r>
      <w:r w:rsidR="00564E42">
        <w:t xml:space="preserve">, </w:t>
      </w:r>
      <w:r w:rsidR="00442C00">
        <w:t>eas</w:t>
      </w:r>
      <w:r w:rsidR="00564E42">
        <w:t>ing</w:t>
      </w:r>
      <w:r w:rsidR="00AE22F9" w:rsidRPr="005C0469">
        <w:t xml:space="preserve"> </w:t>
      </w:r>
      <w:r w:rsidR="001F035B">
        <w:t xml:space="preserve">regulatory </w:t>
      </w:r>
      <w:r w:rsidR="00BE4DB3">
        <w:t xml:space="preserve">compliance </w:t>
      </w:r>
      <w:r w:rsidR="00552139">
        <w:t>and substantially reduc</w:t>
      </w:r>
      <w:r w:rsidR="00564E42">
        <w:t>ing</w:t>
      </w:r>
      <w:r w:rsidR="00552139">
        <w:t xml:space="preserve"> cyber insurance costs</w:t>
      </w:r>
    </w:p>
    <w:p w14:paraId="2AA5B0F4" w14:textId="58F913CB" w:rsidR="00AE22F9" w:rsidRDefault="00552139" w:rsidP="00C26831">
      <w:pPr>
        <w:pStyle w:val="BulletLevel1"/>
      </w:pPr>
      <w:r>
        <w:t xml:space="preserve">Giving </w:t>
      </w:r>
      <w:r w:rsidR="00AE22F9" w:rsidRPr="005C0469">
        <w:t xml:space="preserve">travelers </w:t>
      </w:r>
      <w:r>
        <w:t xml:space="preserve">a simple way to </w:t>
      </w:r>
      <w:r w:rsidR="002937E4">
        <w:t>create</w:t>
      </w:r>
      <w:r w:rsidR="006D0A1B">
        <w:t xml:space="preserve"> </w:t>
      </w:r>
      <w:r w:rsidR="00AF626A">
        <w:t xml:space="preserve">personal </w:t>
      </w:r>
      <w:r w:rsidR="00266C5C">
        <w:t xml:space="preserve">and preference </w:t>
      </w:r>
      <w:r w:rsidR="00AF626A">
        <w:t xml:space="preserve">data </w:t>
      </w:r>
      <w:r w:rsidR="00881762">
        <w:t>once</w:t>
      </w:r>
      <w:r w:rsidR="002937E4">
        <w:t xml:space="preserve">, </w:t>
      </w:r>
      <w:r w:rsidR="009565DA">
        <w:t>t</w:t>
      </w:r>
      <w:r w:rsidR="00881762">
        <w:t>hen</w:t>
      </w:r>
      <w:r w:rsidR="009565DA">
        <w:t xml:space="preserve"> </w:t>
      </w:r>
      <w:r w:rsidR="002937E4">
        <w:t>share</w:t>
      </w:r>
      <w:r w:rsidR="006D0A1B">
        <w:t xml:space="preserve"> </w:t>
      </w:r>
      <w:r w:rsidR="0070599C">
        <w:t xml:space="preserve">it selectively </w:t>
      </w:r>
      <w:r w:rsidR="006C3223">
        <w:t xml:space="preserve">with </w:t>
      </w:r>
      <w:r w:rsidR="005E354F">
        <w:t xml:space="preserve">any </w:t>
      </w:r>
      <w:r w:rsidR="006C3223">
        <w:t xml:space="preserve">supplier </w:t>
      </w:r>
      <w:r w:rsidR="005E354F">
        <w:t xml:space="preserve">or </w:t>
      </w:r>
      <w:r w:rsidR="006C3223">
        <w:t>intermediar</w:t>
      </w:r>
      <w:r w:rsidR="005E354F">
        <w:t>y</w:t>
      </w:r>
      <w:r w:rsidR="006C3223">
        <w:t xml:space="preserve"> </w:t>
      </w:r>
      <w:r w:rsidR="009565DA">
        <w:t xml:space="preserve">when </w:t>
      </w:r>
      <w:r w:rsidR="00AF626A">
        <w:t>needed</w:t>
      </w:r>
      <w:r w:rsidR="002937E4">
        <w:t xml:space="preserve">, and </w:t>
      </w:r>
      <w:r w:rsidR="009565DA">
        <w:t xml:space="preserve">to </w:t>
      </w:r>
      <w:r w:rsidR="002937E4">
        <w:t xml:space="preserve">control </w:t>
      </w:r>
      <w:r w:rsidR="009565DA">
        <w:t>the</w:t>
      </w:r>
      <w:r w:rsidR="005E354F">
        <w:t>ir</w:t>
      </w:r>
      <w:r w:rsidR="009565DA">
        <w:t xml:space="preserve"> </w:t>
      </w:r>
      <w:r w:rsidR="002643A5">
        <w:t xml:space="preserve">retention of </w:t>
      </w:r>
      <w:r w:rsidR="006C3223">
        <w:t xml:space="preserve">shared </w:t>
      </w:r>
      <w:r w:rsidR="002643A5">
        <w:t>data</w:t>
      </w:r>
    </w:p>
    <w:p w14:paraId="5346779F" w14:textId="14E15287" w:rsidR="00937E51" w:rsidRDefault="00985DEE" w:rsidP="00C26831">
      <w:pPr>
        <w:pStyle w:val="BulletLevel1"/>
      </w:pPr>
      <w:r>
        <w:t xml:space="preserve">Providing </w:t>
      </w:r>
      <w:r w:rsidR="00856EA2">
        <w:t xml:space="preserve">suppliers and intermediaries </w:t>
      </w:r>
      <w:r w:rsidR="00937E51">
        <w:t xml:space="preserve">with more </w:t>
      </w:r>
      <w:r w:rsidR="00856EA2">
        <w:t xml:space="preserve">current, accurate, </w:t>
      </w:r>
      <w:r w:rsidR="00B1760D">
        <w:t xml:space="preserve">and </w:t>
      </w:r>
      <w:r w:rsidR="00B51259" w:rsidRPr="00221D11">
        <w:t>comprehensive</w:t>
      </w:r>
      <w:r w:rsidR="00B51259">
        <w:t xml:space="preserve"> </w:t>
      </w:r>
      <w:r w:rsidR="00856EA2">
        <w:t xml:space="preserve">data about </w:t>
      </w:r>
      <w:r w:rsidR="00DE37A6">
        <w:t>their customers</w:t>
      </w:r>
      <w:r>
        <w:t xml:space="preserve"> </w:t>
      </w:r>
      <w:r w:rsidR="004A303A">
        <w:t xml:space="preserve">than </w:t>
      </w:r>
      <w:r w:rsidR="00937E51">
        <w:t>sparse, often</w:t>
      </w:r>
      <w:r w:rsidR="00C35EF4">
        <w:t>-</w:t>
      </w:r>
      <w:r w:rsidR="00937E51">
        <w:t xml:space="preserve">stale </w:t>
      </w:r>
      <w:r w:rsidR="00F95DBE">
        <w:t xml:space="preserve">loyalty </w:t>
      </w:r>
      <w:r w:rsidR="004A303A">
        <w:t xml:space="preserve">profiles </w:t>
      </w:r>
    </w:p>
    <w:p w14:paraId="3182553C" w14:textId="31C4C7A4" w:rsidR="00AE22F9" w:rsidRPr="005C0469" w:rsidRDefault="00BF1B15" w:rsidP="001C282A">
      <w:pPr>
        <w:pStyle w:val="BulletLevel1"/>
      </w:pPr>
      <w:r>
        <w:t xml:space="preserve">Enabling truly personalized </w:t>
      </w:r>
      <w:r w:rsidR="003C72C0">
        <w:t xml:space="preserve">and targeted </w:t>
      </w:r>
      <w:r>
        <w:t xml:space="preserve">search results, </w:t>
      </w:r>
      <w:r w:rsidR="007402D3">
        <w:t xml:space="preserve">offers, and service delivery by intermediaries and suppliers who are prepared to </w:t>
      </w:r>
      <w:r w:rsidR="003C72C0">
        <w:t>deliver them</w:t>
      </w:r>
    </w:p>
    <w:p w14:paraId="337E721A" w14:textId="0471A43F" w:rsidR="00AE22F9" w:rsidRPr="005C0469" w:rsidRDefault="00AE22F9" w:rsidP="001C282A">
      <w:pPr>
        <w:pStyle w:val="BulletLevel1"/>
      </w:pPr>
      <w:r w:rsidRPr="005C0469">
        <w:t xml:space="preserve">Creating a way to know with certainty </w:t>
      </w:r>
      <w:r w:rsidR="0047743B">
        <w:t xml:space="preserve">the identity of the </w:t>
      </w:r>
      <w:r w:rsidR="0023097C">
        <w:t>other party in a</w:t>
      </w:r>
      <w:r w:rsidR="0047743B">
        <w:t>ny</w:t>
      </w:r>
      <w:r w:rsidR="0023097C">
        <w:t xml:space="preserve"> digital </w:t>
      </w:r>
      <w:r w:rsidR="00733102">
        <w:t xml:space="preserve">communication between </w:t>
      </w:r>
      <w:r w:rsidR="0047743B">
        <w:t>travelers and travel businesses</w:t>
      </w:r>
    </w:p>
    <w:p w14:paraId="055B69D6" w14:textId="77777777" w:rsidR="0067779A" w:rsidRDefault="005247C2" w:rsidP="005247C2">
      <w:r>
        <w:t>The key elements needed to achieve this vision are</w:t>
      </w:r>
      <w:r w:rsidR="0067779A">
        <w:t>:</w:t>
      </w:r>
    </w:p>
    <w:p w14:paraId="1B307016" w14:textId="1475277F" w:rsidR="000F0F56" w:rsidRDefault="00F95DBE" w:rsidP="00C26831">
      <w:pPr>
        <w:pStyle w:val="BulletLevel1"/>
      </w:pPr>
      <w:r>
        <w:t>A</w:t>
      </w:r>
      <w:r w:rsidR="00AE22F9" w:rsidRPr="005C0469">
        <w:t xml:space="preserve"> dynamic, </w:t>
      </w:r>
      <w:r w:rsidR="00A8753B">
        <w:t xml:space="preserve">comprehensive, </w:t>
      </w:r>
      <w:r w:rsidR="00AE22F9" w:rsidRPr="005C0469">
        <w:t>traveler-</w:t>
      </w:r>
      <w:r w:rsidR="00F54587">
        <w:t>owned and -</w:t>
      </w:r>
      <w:r w:rsidR="00AE22F9" w:rsidRPr="005C0469">
        <w:t>controlled</w:t>
      </w:r>
      <w:r w:rsidR="00A8753B">
        <w:t xml:space="preserve"> profile </w:t>
      </w:r>
      <w:r w:rsidR="00A8753B" w:rsidRPr="005C0469">
        <w:t xml:space="preserve">that can be leveraged by any supplier or intermediary </w:t>
      </w:r>
      <w:r w:rsidR="00A8753B">
        <w:t>and supported by consumer-facing apps</w:t>
      </w:r>
      <w:r w:rsidR="008E1D41">
        <w:t xml:space="preserve"> (</w:t>
      </w:r>
      <w:r w:rsidR="00B34D11">
        <w:t xml:space="preserve">the first version of the </w:t>
      </w:r>
      <w:hyperlink w:anchor="Hospitality_and_Travel_Profile" w:history="1">
        <w:r w:rsidR="00BE7ACF" w:rsidRPr="00FC4C68">
          <w:rPr>
            <w:rStyle w:val="Hyperlink"/>
          </w:rPr>
          <w:t>Hospitality and Travel Profile</w:t>
        </w:r>
      </w:hyperlink>
      <w:r w:rsidR="008E1D41">
        <w:t xml:space="preserve">, </w:t>
      </w:r>
      <w:r w:rsidR="002F2F9B">
        <w:t xml:space="preserve">specifically the </w:t>
      </w:r>
      <w:hyperlink w:anchor="HATPro" w:history="1">
        <w:r w:rsidR="00BE7ACF" w:rsidRPr="00FC4C68">
          <w:rPr>
            <w:rStyle w:val="Hyperlink"/>
          </w:rPr>
          <w:t>HATPro</w:t>
        </w:r>
        <w:r w:rsidR="00B208C1" w:rsidRPr="00FC4C68">
          <w:rPr>
            <w:rStyle w:val="Hyperlink"/>
          </w:rPr>
          <w:t xml:space="preserve"> </w:t>
        </w:r>
        <w:r w:rsidR="002F2F9B" w:rsidRPr="00FC4C68">
          <w:rPr>
            <w:rStyle w:val="Hyperlink"/>
          </w:rPr>
          <w:t>Traveler Profile</w:t>
        </w:r>
      </w:hyperlink>
      <w:r w:rsidR="008E1D41">
        <w:t>,</w:t>
      </w:r>
      <w:r w:rsidR="00B34D11">
        <w:t xml:space="preserve"> is </w:t>
      </w:r>
      <w:r w:rsidR="008E1D41">
        <w:t>available now)</w:t>
      </w:r>
    </w:p>
    <w:p w14:paraId="12062EF2" w14:textId="07A301FF" w:rsidR="0098220D" w:rsidRDefault="0098220D" w:rsidP="00C26831">
      <w:pPr>
        <w:pStyle w:val="BulletLevel1"/>
      </w:pPr>
      <w:r>
        <w:t>A</w:t>
      </w:r>
      <w:r w:rsidR="001E0E99">
        <w:t xml:space="preserve"> neutral</w:t>
      </w:r>
      <w:r>
        <w:t xml:space="preserve"> </w:t>
      </w:r>
      <w:hyperlink w:anchor="Governance_Structure" w:history="1">
        <w:r w:rsidR="00AE22F9" w:rsidRPr="00FC4C68">
          <w:rPr>
            <w:rStyle w:val="Hyperlink"/>
          </w:rPr>
          <w:t>governance structure</w:t>
        </w:r>
      </w:hyperlink>
      <w:r w:rsidR="00850E26">
        <w:t>, with participation open to all interested industry players,</w:t>
      </w:r>
      <w:r w:rsidR="00AE22F9" w:rsidRPr="005C0469">
        <w:t xml:space="preserve"> to manage th</w:t>
      </w:r>
      <w:r w:rsidR="00B82117">
        <w:t xml:space="preserve">e structure of </w:t>
      </w:r>
      <w:r w:rsidR="008F0B6C">
        <w:t xml:space="preserve">the HATPro </w:t>
      </w:r>
      <w:r w:rsidR="000E4898">
        <w:t xml:space="preserve">traveler profile </w:t>
      </w:r>
      <w:r w:rsidR="00B82117">
        <w:t>and to facilitate information exchange</w:t>
      </w:r>
      <w:r w:rsidR="004A1CC9">
        <w:t xml:space="preserve"> (part of this effort, but </w:t>
      </w:r>
      <w:r w:rsidR="001754D0">
        <w:t>not yet formalized)</w:t>
      </w:r>
    </w:p>
    <w:p w14:paraId="430FA628" w14:textId="569D41AC" w:rsidR="00AE22F9" w:rsidRDefault="0098220D">
      <w:pPr>
        <w:pStyle w:val="BulletLevel1"/>
      </w:pPr>
      <w:r>
        <w:t>T</w:t>
      </w:r>
      <w:r w:rsidR="00335241">
        <w:t xml:space="preserve">esting, </w:t>
      </w:r>
      <w:r w:rsidR="00B3027A">
        <w:t xml:space="preserve">establishment of </w:t>
      </w:r>
      <w:r w:rsidR="00335241">
        <w:t>migration</w:t>
      </w:r>
      <w:r w:rsidR="00B3027A">
        <w:t xml:space="preserve"> paths</w:t>
      </w:r>
      <w:r w:rsidR="00335241">
        <w:t xml:space="preserve">, and adoption by </w:t>
      </w:r>
      <w:r w:rsidR="00795B6D">
        <w:t>suppliers,</w:t>
      </w:r>
      <w:r w:rsidR="00B82117">
        <w:t xml:space="preserve"> intermediaries, and others</w:t>
      </w:r>
      <w:r w:rsidR="001754D0">
        <w:t xml:space="preserve"> (</w:t>
      </w:r>
      <w:r w:rsidR="00C20B71">
        <w:t xml:space="preserve">numerous </w:t>
      </w:r>
      <w:r w:rsidR="001754D0">
        <w:t xml:space="preserve">pilots </w:t>
      </w:r>
      <w:r w:rsidR="00C20B71">
        <w:t xml:space="preserve">already </w:t>
      </w:r>
      <w:r w:rsidR="001754D0">
        <w:t>under way).</w:t>
      </w:r>
      <w:r w:rsidR="00795B6D">
        <w:t xml:space="preserve"> </w:t>
      </w:r>
    </w:p>
    <w:p w14:paraId="5C22D29D" w14:textId="0E86AEBC" w:rsidR="0097776F" w:rsidRPr="005C0469" w:rsidRDefault="0097776F" w:rsidP="001C282A">
      <w:pPr>
        <w:pStyle w:val="BulletLevel1"/>
      </w:pPr>
      <w:r>
        <w:t>Support of travel technology vendors</w:t>
      </w:r>
      <w:r w:rsidR="0098381E">
        <w:t xml:space="preserve"> (established and new</w:t>
      </w:r>
      <w:r w:rsidR="00F36485">
        <w:t xml:space="preserve">, including providers of </w:t>
      </w:r>
      <w:r w:rsidR="008E425B" w:rsidRPr="00FC4C68">
        <w:t>AI Personal Assistants</w:t>
      </w:r>
      <w:r w:rsidR="0098381E">
        <w:t>) through development and integration</w:t>
      </w:r>
    </w:p>
    <w:p w14:paraId="4A662B51" w14:textId="6E87642E" w:rsidR="00AE22F9" w:rsidRPr="005C0469" w:rsidRDefault="00B82117" w:rsidP="00AE22F9">
      <w:pPr>
        <w:rPr>
          <w:b/>
          <w:bCs/>
        </w:rPr>
      </w:pPr>
      <w:r>
        <w:rPr>
          <w:b/>
          <w:bCs/>
        </w:rPr>
        <w:t xml:space="preserve">Call to </w:t>
      </w:r>
      <w:r w:rsidR="00AE22F9" w:rsidRPr="005C0469">
        <w:rPr>
          <w:b/>
          <w:bCs/>
        </w:rPr>
        <w:t xml:space="preserve">Action </w:t>
      </w:r>
    </w:p>
    <w:p w14:paraId="4C9893A6" w14:textId="300A69BA" w:rsidR="00AE22F9" w:rsidRPr="005C0469" w:rsidRDefault="004D2D8B" w:rsidP="00AE22F9">
      <w:r>
        <w:t xml:space="preserve">Senior executives at travel suppliers, intermediaries, and </w:t>
      </w:r>
      <w:r w:rsidR="00B3027A">
        <w:t xml:space="preserve">technology suppliers </w:t>
      </w:r>
      <w:r w:rsidR="00B82117">
        <w:t xml:space="preserve">who </w:t>
      </w:r>
      <w:r w:rsidR="00C81BF3">
        <w:t>are aligned with this vision should:</w:t>
      </w:r>
    </w:p>
    <w:p w14:paraId="20987F22" w14:textId="40E744DB" w:rsidR="008F0B6C" w:rsidRDefault="008F0B6C" w:rsidP="00C26831">
      <w:pPr>
        <w:pStyle w:val="BulletLevel1"/>
      </w:pPr>
      <w:r>
        <w:t xml:space="preserve">Determine their </w:t>
      </w:r>
      <w:r w:rsidR="00A61CD0">
        <w:t xml:space="preserve">desire to realize the benefits and </w:t>
      </w:r>
      <w:r w:rsidR="00851D94">
        <w:t>an appropriate timeline for evaluating adoption and migration</w:t>
      </w:r>
    </w:p>
    <w:p w14:paraId="14651D40" w14:textId="7F9D7424" w:rsidR="00AE22F9" w:rsidRPr="005C0469" w:rsidRDefault="00AE22F9" w:rsidP="001C282A">
      <w:pPr>
        <w:pStyle w:val="BulletLevel1"/>
      </w:pPr>
      <w:r>
        <w:t xml:space="preserve">Share this document with relevant </w:t>
      </w:r>
      <w:r w:rsidR="00DE73D6">
        <w:t>colleagues</w:t>
      </w:r>
      <w:r w:rsidR="00066F11">
        <w:t>, including risk managers, information security,</w:t>
      </w:r>
      <w:r w:rsidR="00DE73D6">
        <w:t xml:space="preserve"> marketing </w:t>
      </w:r>
      <w:r w:rsidR="00A76CCF">
        <w:t xml:space="preserve">and product </w:t>
      </w:r>
      <w:r w:rsidR="00DE73D6">
        <w:t>leaders, and technical staff</w:t>
      </w:r>
      <w:r w:rsidR="00A127FA">
        <w:t>;</w:t>
      </w:r>
      <w:r w:rsidR="000A4205">
        <w:t xml:space="preserve"> </w:t>
      </w:r>
      <w:r w:rsidR="00A127FA">
        <w:t>a</w:t>
      </w:r>
      <w:r w:rsidR="008C6CC4">
        <w:t xml:space="preserve"> guide to </w:t>
      </w:r>
      <w:r w:rsidR="00A127FA">
        <w:t xml:space="preserve">the relevance of </w:t>
      </w:r>
      <w:r w:rsidR="008C6CC4">
        <w:t xml:space="preserve">sections </w:t>
      </w:r>
      <w:r w:rsidR="00A127FA">
        <w:t xml:space="preserve">of this document </w:t>
      </w:r>
      <w:r w:rsidR="00E56294">
        <w:t>follows this Executive Summary</w:t>
      </w:r>
    </w:p>
    <w:p w14:paraId="0E26893F" w14:textId="1994919D" w:rsidR="000D6DDE" w:rsidRDefault="0007284C" w:rsidP="001C282A">
      <w:pPr>
        <w:pStyle w:val="BulletLevel1"/>
      </w:pPr>
      <w:r>
        <w:t xml:space="preserve">Consider </w:t>
      </w:r>
      <w:r w:rsidR="00F17BDF">
        <w:t>whether indiv</w:t>
      </w:r>
      <w:r w:rsidR="000A4205">
        <w:t>i</w:t>
      </w:r>
      <w:r w:rsidR="00F17BDF">
        <w:t xml:space="preserve">duals within </w:t>
      </w:r>
      <w:r w:rsidR="009D3BF0">
        <w:t xml:space="preserve">their </w:t>
      </w:r>
      <w:r w:rsidR="004B17CD">
        <w:t xml:space="preserve">organization should participate </w:t>
      </w:r>
      <w:r>
        <w:t xml:space="preserve">in </w:t>
      </w:r>
      <w:r w:rsidR="0041664F">
        <w:t xml:space="preserve">the DIF Hospitality and Travel Working Group to </w:t>
      </w:r>
      <w:r w:rsidR="004B17CD">
        <w:t xml:space="preserve">better understand the framework and to </w:t>
      </w:r>
      <w:r w:rsidR="00F17BDF">
        <w:t xml:space="preserve">ensure alignment </w:t>
      </w:r>
      <w:r w:rsidR="004B17CD">
        <w:t>of its efforts with your needs</w:t>
      </w:r>
      <w:r w:rsidR="00AE22F9">
        <w:t>.</w:t>
      </w:r>
      <w:r w:rsidR="000D6DDE">
        <w:br w:type="page"/>
      </w:r>
    </w:p>
    <w:p w14:paraId="4B22592A" w14:textId="77777777" w:rsidR="000D6DDE" w:rsidRDefault="000D6DDE">
      <w:pPr>
        <w:pStyle w:val="Title"/>
      </w:pPr>
    </w:p>
    <w:p w14:paraId="608891AB" w14:textId="659CCAF0" w:rsidR="005D3367" w:rsidRDefault="005D3367" w:rsidP="001C282A">
      <w:pPr>
        <w:pStyle w:val="Title"/>
      </w:pPr>
      <w:r>
        <w:t>F</w:t>
      </w:r>
      <w:r w:rsidR="00246862">
        <w:t>OREWORD</w:t>
      </w:r>
    </w:p>
    <w:p w14:paraId="6AE203BF" w14:textId="6353728D" w:rsidR="005103B0" w:rsidRDefault="005D3367" w:rsidP="005D3367">
      <w:r>
        <w:t xml:space="preserve">This document is intended for those interested in expanding the evolution of </w:t>
      </w:r>
      <w:hyperlink w:anchor="Artificial_Intelligence" w:history="1">
        <w:r w:rsidRPr="003E5469">
          <w:rPr>
            <w:rStyle w:val="Hyperlink"/>
          </w:rPr>
          <w:t>Artificial Intelligence</w:t>
        </w:r>
        <w:r w:rsidRPr="003E5469">
          <w:rPr>
            <w:rStyle w:val="Hyperlink"/>
            <w:iCs/>
          </w:rPr>
          <w:t xml:space="preserve"> </w:t>
        </w:r>
        <w:r w:rsidRPr="003E5469">
          <w:rPr>
            <w:rStyle w:val="Hyperlink"/>
          </w:rPr>
          <w:t>(AI)</w:t>
        </w:r>
      </w:hyperlink>
      <w:r>
        <w:t xml:space="preserve"> in the provision of hospitality and travel related services</w:t>
      </w:r>
      <w:r w:rsidR="00246862">
        <w:t xml:space="preserve">, enabling </w:t>
      </w:r>
      <w:r w:rsidR="00860995">
        <w:t xml:space="preserve">cost-effective, personalized marketing and distribution and reduced regulatory risk from the storage of </w:t>
      </w:r>
      <w:hyperlink w:anchor="Personally_Identifiable_Information" w:history="1">
        <w:r w:rsidR="005103B0" w:rsidRPr="00FF7221">
          <w:rPr>
            <w:rStyle w:val="Hyperlink"/>
          </w:rPr>
          <w:t>personally identifiable information</w:t>
        </w:r>
      </w:hyperlink>
      <w:r>
        <w:t xml:space="preserve">. </w:t>
      </w:r>
      <w:r w:rsidR="005103B0">
        <w:t>The guide below</w:t>
      </w:r>
      <w:r>
        <w:t xml:space="preserve"> </w:t>
      </w:r>
      <w:r w:rsidR="005103B0">
        <w:t>may be useful in identifying which sections of the document are relevant to a specific reader.</w:t>
      </w:r>
    </w:p>
    <w:p w14:paraId="7F6D8EBD" w14:textId="400AE11B" w:rsidR="005D3367" w:rsidRDefault="005D3367" w:rsidP="005D3367">
      <w:r>
        <w:t>Throughout th</w:t>
      </w:r>
      <w:r w:rsidR="005103B0">
        <w:t>is</w:t>
      </w:r>
      <w:r>
        <w:t xml:space="preserve"> document</w:t>
      </w:r>
      <w:r w:rsidR="005103B0">
        <w:t>,</w:t>
      </w:r>
      <w:r>
        <w:t xml:space="preserve"> itali</w:t>
      </w:r>
      <w:r w:rsidR="006C20B9">
        <w:t>ci</w:t>
      </w:r>
      <w:r>
        <w:t xml:space="preserve">zed </w:t>
      </w:r>
      <w:r w:rsidR="006C20B9">
        <w:t xml:space="preserve">terms are linked </w:t>
      </w:r>
      <w:r>
        <w:t xml:space="preserve">to </w:t>
      </w:r>
      <w:r w:rsidR="006C20B9">
        <w:t xml:space="preserve">the </w:t>
      </w:r>
      <w:hyperlink w:anchor="_Glossary" w:history="1">
        <w:r w:rsidR="006C20B9" w:rsidRPr="00EB385C">
          <w:rPr>
            <w:rStyle w:val="Hyperlink"/>
          </w:rPr>
          <w:t>G</w:t>
        </w:r>
        <w:r w:rsidRPr="00EB385C">
          <w:rPr>
            <w:rStyle w:val="Hyperlink"/>
          </w:rPr>
          <w:t>lossary</w:t>
        </w:r>
      </w:hyperlink>
      <w:r>
        <w:t xml:space="preserve"> in the appendix</w:t>
      </w:r>
      <w:r w:rsidR="0022367C">
        <w:t xml:space="preserve">; some of the more critical ones are also defined </w:t>
      </w:r>
      <w:r w:rsidR="00460B0F">
        <w:t>in callout boxes where they are first introduced.</w:t>
      </w:r>
    </w:p>
    <w:p w14:paraId="2EEFC23F" w14:textId="091A6DEA" w:rsidR="00CA087D" w:rsidDel="009615BC" w:rsidRDefault="00CA087D">
      <w:pPr>
        <w:rPr>
          <w:del w:id="19" w:author="Neil Thomson" w:date="2025-06-10T22:01:00Z" w16du:dateUtc="2025-06-11T02:01:00Z"/>
        </w:rPr>
      </w:pPr>
    </w:p>
    <w:p w14:paraId="756E2ABB" w14:textId="77777777" w:rsidR="00767978" w:rsidRDefault="00767978" w:rsidP="00767978">
      <w:pPr>
        <w:pStyle w:val="Title"/>
      </w:pPr>
      <w:r>
        <w:t>GUIDE TO THIS DOCUMENT</w:t>
      </w:r>
    </w:p>
    <w:p w14:paraId="3D712FEF" w14:textId="77777777" w:rsidR="00767978" w:rsidRDefault="00767978" w:rsidP="00767978"/>
    <w:tbl>
      <w:tblPr>
        <w:tblStyle w:val="TableGrid"/>
        <w:tblW w:w="0" w:type="auto"/>
        <w:tblLook w:val="04A0" w:firstRow="1" w:lastRow="0" w:firstColumn="1" w:lastColumn="0" w:noHBand="0" w:noVBand="1"/>
      </w:tblPr>
      <w:tblGrid>
        <w:gridCol w:w="3203"/>
        <w:gridCol w:w="1150"/>
        <w:gridCol w:w="1212"/>
        <w:gridCol w:w="1694"/>
        <w:gridCol w:w="1143"/>
      </w:tblGrid>
      <w:tr w:rsidR="00E61469" w:rsidRPr="006C3269" w14:paraId="7370B63F" w14:textId="77777777" w:rsidTr="000E632F">
        <w:tc>
          <w:tcPr>
            <w:tcW w:w="3203" w:type="dxa"/>
            <w:shd w:val="clear" w:color="auto" w:fill="D9D9D9" w:themeFill="background1" w:themeFillShade="D9"/>
          </w:tcPr>
          <w:p w14:paraId="7B9EEFBF" w14:textId="05A918D4" w:rsidR="00E61469" w:rsidRPr="001C282A" w:rsidRDefault="00E61469" w:rsidP="00F964DC">
            <w:pPr>
              <w:spacing w:before="120"/>
              <w:jc w:val="center"/>
              <w:rPr>
                <w:b/>
                <w:bCs/>
                <w:sz w:val="20"/>
                <w:szCs w:val="18"/>
              </w:rPr>
              <w:pPrChange w:id="20" w:author="Douglas Rice" w:date="2025-06-11T14:52:00Z" w16du:dateUtc="2025-06-11T19:52:00Z">
                <w:pPr>
                  <w:spacing w:after="160"/>
                  <w:jc w:val="center"/>
                </w:pPr>
              </w:pPrChange>
            </w:pPr>
            <w:r w:rsidRPr="001C282A">
              <w:rPr>
                <w:b/>
                <w:bCs/>
                <w:sz w:val="20"/>
                <w:szCs w:val="18"/>
              </w:rPr>
              <w:t>Intended Audience</w:t>
            </w:r>
          </w:p>
        </w:tc>
        <w:tc>
          <w:tcPr>
            <w:tcW w:w="243" w:type="dxa"/>
            <w:shd w:val="clear" w:color="auto" w:fill="D9D9D9" w:themeFill="background1" w:themeFillShade="D9"/>
          </w:tcPr>
          <w:p w14:paraId="1B607DFB" w14:textId="3542D8BF" w:rsidR="00E61469" w:rsidRPr="001C282A" w:rsidRDefault="00E61469" w:rsidP="00F964DC">
            <w:pPr>
              <w:spacing w:before="0"/>
              <w:jc w:val="center"/>
              <w:rPr>
                <w:b/>
                <w:bCs/>
                <w:sz w:val="20"/>
                <w:szCs w:val="18"/>
              </w:rPr>
              <w:pPrChange w:id="21" w:author="Douglas Rice" w:date="2025-06-11T14:52:00Z" w16du:dateUtc="2025-06-11T19:52:00Z">
                <w:pPr>
                  <w:spacing w:after="160"/>
                  <w:jc w:val="center"/>
                </w:pPr>
              </w:pPrChange>
            </w:pPr>
            <w:r w:rsidRPr="001C282A">
              <w:rPr>
                <w:b/>
                <w:bCs/>
                <w:sz w:val="20"/>
                <w:szCs w:val="18"/>
              </w:rPr>
              <w:t>Executive Summary</w:t>
            </w:r>
          </w:p>
        </w:tc>
        <w:tc>
          <w:tcPr>
            <w:tcW w:w="1212" w:type="dxa"/>
            <w:shd w:val="clear" w:color="auto" w:fill="D9D9D9" w:themeFill="background1" w:themeFillShade="D9"/>
          </w:tcPr>
          <w:p w14:paraId="5FCDC8F1" w14:textId="4826C602" w:rsidR="00E61469" w:rsidRPr="001C282A" w:rsidRDefault="00E61469" w:rsidP="00F964DC">
            <w:pPr>
              <w:spacing w:before="0"/>
              <w:jc w:val="center"/>
              <w:rPr>
                <w:b/>
                <w:bCs/>
                <w:sz w:val="20"/>
                <w:szCs w:val="18"/>
              </w:rPr>
              <w:pPrChange w:id="22" w:author="Douglas Rice" w:date="2025-06-11T14:52:00Z" w16du:dateUtc="2025-06-11T19:52:00Z">
                <w:pPr>
                  <w:spacing w:after="160"/>
                  <w:jc w:val="center"/>
                </w:pPr>
              </w:pPrChange>
            </w:pPr>
            <w:r w:rsidRPr="001C282A">
              <w:rPr>
                <w:b/>
                <w:bCs/>
                <w:sz w:val="20"/>
                <w:szCs w:val="18"/>
              </w:rPr>
              <w:t>Strategic Overview</w:t>
            </w:r>
          </w:p>
        </w:tc>
        <w:tc>
          <w:tcPr>
            <w:tcW w:w="1694" w:type="dxa"/>
            <w:shd w:val="clear" w:color="auto" w:fill="D9D9D9" w:themeFill="background1" w:themeFillShade="D9"/>
          </w:tcPr>
          <w:p w14:paraId="74A2BFAE" w14:textId="3E9A5767" w:rsidR="00E61469" w:rsidRPr="001C282A" w:rsidRDefault="00E61469" w:rsidP="00F964DC">
            <w:pPr>
              <w:spacing w:before="0"/>
              <w:jc w:val="center"/>
              <w:rPr>
                <w:b/>
                <w:bCs/>
                <w:sz w:val="20"/>
                <w:szCs w:val="18"/>
              </w:rPr>
              <w:pPrChange w:id="23" w:author="Douglas Rice" w:date="2025-06-11T14:52:00Z" w16du:dateUtc="2025-06-11T19:52:00Z">
                <w:pPr>
                  <w:spacing w:after="160"/>
                  <w:jc w:val="center"/>
                </w:pPr>
              </w:pPrChange>
            </w:pPr>
            <w:r w:rsidRPr="001C282A">
              <w:rPr>
                <w:b/>
                <w:bCs/>
                <w:sz w:val="20"/>
                <w:szCs w:val="18"/>
              </w:rPr>
              <w:t>Implementation Guide</w:t>
            </w:r>
          </w:p>
        </w:tc>
        <w:tc>
          <w:tcPr>
            <w:tcW w:w="1143" w:type="dxa"/>
            <w:shd w:val="clear" w:color="auto" w:fill="D9D9D9" w:themeFill="background1" w:themeFillShade="D9"/>
          </w:tcPr>
          <w:p w14:paraId="0158CD58" w14:textId="030A9895" w:rsidR="00E61469" w:rsidRPr="001C282A" w:rsidRDefault="00E61469" w:rsidP="00F964DC">
            <w:pPr>
              <w:spacing w:before="120"/>
              <w:jc w:val="center"/>
              <w:rPr>
                <w:b/>
                <w:bCs/>
                <w:sz w:val="20"/>
                <w:szCs w:val="18"/>
              </w:rPr>
              <w:pPrChange w:id="24" w:author="Douglas Rice" w:date="2025-06-11T14:53:00Z" w16du:dateUtc="2025-06-11T19:53:00Z">
                <w:pPr>
                  <w:spacing w:after="160"/>
                  <w:jc w:val="center"/>
                </w:pPr>
              </w:pPrChange>
            </w:pPr>
            <w:r w:rsidRPr="001C282A">
              <w:rPr>
                <w:b/>
                <w:bCs/>
                <w:sz w:val="20"/>
                <w:szCs w:val="18"/>
              </w:rPr>
              <w:t>Appendix</w:t>
            </w:r>
          </w:p>
        </w:tc>
      </w:tr>
      <w:tr w:rsidR="00E61469" w14:paraId="0DDB680D" w14:textId="77777777" w:rsidTr="000E632F">
        <w:tc>
          <w:tcPr>
            <w:tcW w:w="3203" w:type="dxa"/>
          </w:tcPr>
          <w:p w14:paraId="5CCAAD44" w14:textId="0370C5FD" w:rsidR="00E61469" w:rsidRDefault="00E61469" w:rsidP="00863FA0">
            <w:pPr>
              <w:spacing w:before="0" w:after="20"/>
              <w:pPrChange w:id="25" w:author="Douglas Rice" w:date="2025-06-11T14:53:00Z" w16du:dateUtc="2025-06-11T19:53:00Z">
                <w:pPr>
                  <w:spacing w:after="160"/>
                </w:pPr>
              </w:pPrChange>
            </w:pPr>
            <w:r>
              <w:t>CEO, Board, Strategic advisors</w:t>
            </w:r>
          </w:p>
        </w:tc>
        <w:tc>
          <w:tcPr>
            <w:tcW w:w="243" w:type="dxa"/>
          </w:tcPr>
          <w:p w14:paraId="6665F4EC" w14:textId="5BBA5DCD" w:rsidR="00E61469" w:rsidRDefault="00E61469" w:rsidP="00863FA0">
            <w:pPr>
              <w:spacing w:before="120" w:after="20"/>
              <w:jc w:val="center"/>
              <w:pPrChange w:id="26" w:author="Douglas Rice" w:date="2025-06-11T14:53:00Z" w16du:dateUtc="2025-06-11T19:53:00Z">
                <w:pPr>
                  <w:spacing w:before="240" w:after="160"/>
                  <w:jc w:val="center"/>
                </w:pPr>
              </w:pPrChange>
            </w:pPr>
            <w:r>
              <w:t>X</w:t>
            </w:r>
          </w:p>
        </w:tc>
        <w:tc>
          <w:tcPr>
            <w:tcW w:w="1212" w:type="dxa"/>
          </w:tcPr>
          <w:p w14:paraId="7071FF29" w14:textId="48F20A7D" w:rsidR="00E61469" w:rsidRDefault="00E61469" w:rsidP="00863FA0">
            <w:pPr>
              <w:spacing w:before="120" w:after="20"/>
              <w:jc w:val="center"/>
              <w:pPrChange w:id="27" w:author="Douglas Rice" w:date="2025-06-11T14:53:00Z" w16du:dateUtc="2025-06-11T19:53:00Z">
                <w:pPr>
                  <w:spacing w:before="240" w:after="160"/>
                  <w:jc w:val="center"/>
                </w:pPr>
              </w:pPrChange>
            </w:pPr>
          </w:p>
        </w:tc>
        <w:tc>
          <w:tcPr>
            <w:tcW w:w="1694" w:type="dxa"/>
          </w:tcPr>
          <w:p w14:paraId="6056CAA5" w14:textId="77777777" w:rsidR="00E61469" w:rsidRDefault="00E61469" w:rsidP="00863FA0">
            <w:pPr>
              <w:spacing w:before="120" w:after="20"/>
              <w:jc w:val="center"/>
              <w:pPrChange w:id="28" w:author="Douglas Rice" w:date="2025-06-11T14:53:00Z" w16du:dateUtc="2025-06-11T19:53:00Z">
                <w:pPr>
                  <w:spacing w:before="240" w:after="160"/>
                  <w:jc w:val="center"/>
                </w:pPr>
              </w:pPrChange>
            </w:pPr>
          </w:p>
        </w:tc>
        <w:tc>
          <w:tcPr>
            <w:tcW w:w="1143" w:type="dxa"/>
          </w:tcPr>
          <w:p w14:paraId="78B60DA7" w14:textId="77777777" w:rsidR="00E61469" w:rsidRDefault="00E61469" w:rsidP="00863FA0">
            <w:pPr>
              <w:spacing w:before="120" w:after="20"/>
              <w:jc w:val="center"/>
              <w:pPrChange w:id="29" w:author="Douglas Rice" w:date="2025-06-11T14:53:00Z" w16du:dateUtc="2025-06-11T19:53:00Z">
                <w:pPr>
                  <w:spacing w:after="160"/>
                  <w:jc w:val="center"/>
                </w:pPr>
              </w:pPrChange>
            </w:pPr>
          </w:p>
        </w:tc>
      </w:tr>
      <w:tr w:rsidR="00E61469" w14:paraId="25F7BFEC" w14:textId="77777777" w:rsidTr="000E632F">
        <w:tc>
          <w:tcPr>
            <w:tcW w:w="3203" w:type="dxa"/>
            <w:shd w:val="clear" w:color="auto" w:fill="F2F2F2" w:themeFill="background1" w:themeFillShade="F2"/>
          </w:tcPr>
          <w:p w14:paraId="7DF8A4EE" w14:textId="360DCA8E" w:rsidR="00E61469" w:rsidRDefault="00E61469" w:rsidP="00863FA0">
            <w:pPr>
              <w:spacing w:before="0" w:after="20"/>
              <w:pPrChange w:id="30" w:author="Douglas Rice" w:date="2025-06-11T14:53:00Z" w16du:dateUtc="2025-06-11T19:53:00Z">
                <w:pPr>
                  <w:spacing w:after="160"/>
                </w:pPr>
              </w:pPrChange>
            </w:pPr>
            <w:r>
              <w:t>C-Level Marketing, Finance, Operations</w:t>
            </w:r>
          </w:p>
        </w:tc>
        <w:tc>
          <w:tcPr>
            <w:tcW w:w="243" w:type="dxa"/>
            <w:shd w:val="clear" w:color="auto" w:fill="F2F2F2" w:themeFill="background1" w:themeFillShade="F2"/>
          </w:tcPr>
          <w:p w14:paraId="46DC2A48" w14:textId="4B093969" w:rsidR="00E61469" w:rsidRDefault="00E61469" w:rsidP="00863FA0">
            <w:pPr>
              <w:spacing w:before="120" w:after="20"/>
              <w:jc w:val="center"/>
              <w:pPrChange w:id="31" w:author="Douglas Rice" w:date="2025-06-11T14:53:00Z" w16du:dateUtc="2025-06-11T19:53:00Z">
                <w:pPr>
                  <w:spacing w:before="240" w:after="160"/>
                  <w:jc w:val="center"/>
                </w:pPr>
              </w:pPrChange>
            </w:pPr>
            <w:r>
              <w:t>X</w:t>
            </w:r>
          </w:p>
        </w:tc>
        <w:tc>
          <w:tcPr>
            <w:tcW w:w="1212" w:type="dxa"/>
            <w:shd w:val="clear" w:color="auto" w:fill="F2F2F2" w:themeFill="background1" w:themeFillShade="F2"/>
          </w:tcPr>
          <w:p w14:paraId="074EF4AF" w14:textId="2C11B983" w:rsidR="00E61469" w:rsidRDefault="00E61469" w:rsidP="00863FA0">
            <w:pPr>
              <w:spacing w:before="120" w:after="20"/>
              <w:jc w:val="center"/>
              <w:pPrChange w:id="32" w:author="Douglas Rice" w:date="2025-06-11T14:53:00Z" w16du:dateUtc="2025-06-11T19:53:00Z">
                <w:pPr>
                  <w:spacing w:before="240" w:after="160"/>
                  <w:jc w:val="center"/>
                </w:pPr>
              </w:pPrChange>
            </w:pPr>
            <w:r>
              <w:t>X</w:t>
            </w:r>
          </w:p>
        </w:tc>
        <w:tc>
          <w:tcPr>
            <w:tcW w:w="1694" w:type="dxa"/>
            <w:shd w:val="clear" w:color="auto" w:fill="F2F2F2" w:themeFill="background1" w:themeFillShade="F2"/>
          </w:tcPr>
          <w:p w14:paraId="7B0D9FF5" w14:textId="77777777" w:rsidR="00E61469" w:rsidRDefault="00E61469" w:rsidP="00863FA0">
            <w:pPr>
              <w:spacing w:before="120" w:after="20"/>
              <w:jc w:val="center"/>
              <w:pPrChange w:id="33" w:author="Douglas Rice" w:date="2025-06-11T14:53:00Z" w16du:dateUtc="2025-06-11T19:53:00Z">
                <w:pPr>
                  <w:spacing w:before="240" w:after="160"/>
                  <w:jc w:val="center"/>
                </w:pPr>
              </w:pPrChange>
            </w:pPr>
          </w:p>
        </w:tc>
        <w:tc>
          <w:tcPr>
            <w:tcW w:w="1143" w:type="dxa"/>
            <w:shd w:val="clear" w:color="auto" w:fill="F2F2F2" w:themeFill="background1" w:themeFillShade="F2"/>
          </w:tcPr>
          <w:p w14:paraId="2A015966" w14:textId="77777777" w:rsidR="00E61469" w:rsidRDefault="00E61469" w:rsidP="00863FA0">
            <w:pPr>
              <w:spacing w:before="120" w:after="20"/>
              <w:jc w:val="center"/>
              <w:pPrChange w:id="34" w:author="Douglas Rice" w:date="2025-06-11T14:53:00Z" w16du:dateUtc="2025-06-11T19:53:00Z">
                <w:pPr>
                  <w:spacing w:after="160"/>
                  <w:jc w:val="center"/>
                </w:pPr>
              </w:pPrChange>
            </w:pPr>
          </w:p>
        </w:tc>
      </w:tr>
      <w:tr w:rsidR="00E61469" w14:paraId="6495B166" w14:textId="77777777" w:rsidTr="000E632F">
        <w:tc>
          <w:tcPr>
            <w:tcW w:w="3203" w:type="dxa"/>
          </w:tcPr>
          <w:p w14:paraId="0131C9A3" w14:textId="542C116A" w:rsidR="00E61469" w:rsidRDefault="00E61469" w:rsidP="00863FA0">
            <w:pPr>
              <w:spacing w:before="0" w:after="20"/>
              <w:pPrChange w:id="35" w:author="Douglas Rice" w:date="2025-06-11T14:53:00Z" w16du:dateUtc="2025-06-11T19:53:00Z">
                <w:pPr>
                  <w:spacing w:after="160"/>
                </w:pPr>
              </w:pPrChange>
            </w:pPr>
            <w:r>
              <w:t>Technology Leaders (CIO, CTO)</w:t>
            </w:r>
          </w:p>
        </w:tc>
        <w:tc>
          <w:tcPr>
            <w:tcW w:w="243" w:type="dxa"/>
          </w:tcPr>
          <w:p w14:paraId="6E111C9F" w14:textId="2ABEA6BD" w:rsidR="00E61469" w:rsidRDefault="00E61469" w:rsidP="00863FA0">
            <w:pPr>
              <w:spacing w:before="120" w:after="20"/>
              <w:jc w:val="center"/>
              <w:pPrChange w:id="36" w:author="Douglas Rice" w:date="2025-06-11T14:53:00Z" w16du:dateUtc="2025-06-11T19:53:00Z">
                <w:pPr>
                  <w:spacing w:before="240" w:after="160"/>
                  <w:jc w:val="center"/>
                </w:pPr>
              </w:pPrChange>
            </w:pPr>
            <w:r>
              <w:t>X</w:t>
            </w:r>
          </w:p>
        </w:tc>
        <w:tc>
          <w:tcPr>
            <w:tcW w:w="1212" w:type="dxa"/>
          </w:tcPr>
          <w:p w14:paraId="2183F8A0" w14:textId="3A7A00EB" w:rsidR="00E61469" w:rsidRDefault="00E61469" w:rsidP="00863FA0">
            <w:pPr>
              <w:spacing w:before="120" w:after="20"/>
              <w:jc w:val="center"/>
              <w:pPrChange w:id="37" w:author="Douglas Rice" w:date="2025-06-11T14:53:00Z" w16du:dateUtc="2025-06-11T19:53:00Z">
                <w:pPr>
                  <w:spacing w:before="240" w:after="160"/>
                  <w:jc w:val="center"/>
                </w:pPr>
              </w:pPrChange>
            </w:pPr>
            <w:r>
              <w:t>X</w:t>
            </w:r>
          </w:p>
        </w:tc>
        <w:tc>
          <w:tcPr>
            <w:tcW w:w="1694" w:type="dxa"/>
          </w:tcPr>
          <w:p w14:paraId="5EE5D0B0" w14:textId="566B0466" w:rsidR="00E61469" w:rsidRDefault="00E61469" w:rsidP="00863FA0">
            <w:pPr>
              <w:spacing w:before="120" w:after="20"/>
              <w:jc w:val="center"/>
              <w:pPrChange w:id="38" w:author="Douglas Rice" w:date="2025-06-11T14:53:00Z" w16du:dateUtc="2025-06-11T19:53:00Z">
                <w:pPr>
                  <w:spacing w:before="240" w:after="160"/>
                  <w:jc w:val="center"/>
                </w:pPr>
              </w:pPrChange>
            </w:pPr>
            <w:r>
              <w:t>X</w:t>
            </w:r>
          </w:p>
        </w:tc>
        <w:tc>
          <w:tcPr>
            <w:tcW w:w="1143" w:type="dxa"/>
          </w:tcPr>
          <w:p w14:paraId="2BBA9C9C" w14:textId="77777777" w:rsidR="00E61469" w:rsidRDefault="00E61469" w:rsidP="00863FA0">
            <w:pPr>
              <w:spacing w:before="120" w:after="20"/>
              <w:jc w:val="center"/>
              <w:pPrChange w:id="39" w:author="Douglas Rice" w:date="2025-06-11T14:53:00Z" w16du:dateUtc="2025-06-11T19:53:00Z">
                <w:pPr>
                  <w:spacing w:after="160"/>
                  <w:jc w:val="center"/>
                </w:pPr>
              </w:pPrChange>
            </w:pPr>
          </w:p>
        </w:tc>
      </w:tr>
      <w:tr w:rsidR="00E61469" w14:paraId="62D95623" w14:textId="77777777" w:rsidTr="000E632F">
        <w:tc>
          <w:tcPr>
            <w:tcW w:w="3203" w:type="dxa"/>
            <w:shd w:val="clear" w:color="auto" w:fill="F2F2F2" w:themeFill="background1" w:themeFillShade="F2"/>
          </w:tcPr>
          <w:p w14:paraId="51A81A09" w14:textId="42E4CD78" w:rsidR="00E61469" w:rsidRDefault="00E61469" w:rsidP="00863FA0">
            <w:pPr>
              <w:spacing w:before="0" w:after="20"/>
              <w:pPrChange w:id="40" w:author="Douglas Rice" w:date="2025-06-11T14:53:00Z" w16du:dateUtc="2025-06-11T19:53:00Z">
                <w:pPr>
                  <w:spacing w:after="160"/>
                </w:pPr>
              </w:pPrChange>
            </w:pPr>
            <w:r>
              <w:t>Technical Staff, Product Leaders and Consultants</w:t>
            </w:r>
          </w:p>
        </w:tc>
        <w:tc>
          <w:tcPr>
            <w:tcW w:w="243" w:type="dxa"/>
            <w:shd w:val="clear" w:color="auto" w:fill="F2F2F2" w:themeFill="background1" w:themeFillShade="F2"/>
          </w:tcPr>
          <w:p w14:paraId="38FBAABB" w14:textId="77777777" w:rsidR="00E61469" w:rsidRDefault="00E61469" w:rsidP="00863FA0">
            <w:pPr>
              <w:spacing w:before="120" w:after="20"/>
              <w:jc w:val="center"/>
              <w:pPrChange w:id="41" w:author="Douglas Rice" w:date="2025-06-11T14:53:00Z" w16du:dateUtc="2025-06-11T19:53:00Z">
                <w:pPr>
                  <w:spacing w:before="240" w:after="160"/>
                  <w:jc w:val="center"/>
                </w:pPr>
              </w:pPrChange>
            </w:pPr>
          </w:p>
        </w:tc>
        <w:tc>
          <w:tcPr>
            <w:tcW w:w="1212" w:type="dxa"/>
            <w:shd w:val="clear" w:color="auto" w:fill="F2F2F2" w:themeFill="background1" w:themeFillShade="F2"/>
          </w:tcPr>
          <w:p w14:paraId="29D18B25" w14:textId="77777777" w:rsidR="00E61469" w:rsidRDefault="00E61469" w:rsidP="00863FA0">
            <w:pPr>
              <w:spacing w:before="120" w:after="20"/>
              <w:jc w:val="center"/>
              <w:pPrChange w:id="42" w:author="Douglas Rice" w:date="2025-06-11T14:53:00Z" w16du:dateUtc="2025-06-11T19:53:00Z">
                <w:pPr>
                  <w:spacing w:before="240" w:after="160"/>
                  <w:jc w:val="center"/>
                </w:pPr>
              </w:pPrChange>
            </w:pPr>
          </w:p>
        </w:tc>
        <w:tc>
          <w:tcPr>
            <w:tcW w:w="1694" w:type="dxa"/>
            <w:shd w:val="clear" w:color="auto" w:fill="F2F2F2" w:themeFill="background1" w:themeFillShade="F2"/>
          </w:tcPr>
          <w:p w14:paraId="66D3E1A8" w14:textId="1DD428CE" w:rsidR="00E61469" w:rsidRDefault="00E61469" w:rsidP="00863FA0">
            <w:pPr>
              <w:spacing w:before="120" w:after="20"/>
              <w:jc w:val="center"/>
              <w:pPrChange w:id="43" w:author="Douglas Rice" w:date="2025-06-11T14:53:00Z" w16du:dateUtc="2025-06-11T19:53:00Z">
                <w:pPr>
                  <w:spacing w:before="240" w:after="160"/>
                  <w:jc w:val="center"/>
                </w:pPr>
              </w:pPrChange>
            </w:pPr>
            <w:r>
              <w:t>X</w:t>
            </w:r>
          </w:p>
        </w:tc>
        <w:tc>
          <w:tcPr>
            <w:tcW w:w="1143" w:type="dxa"/>
            <w:shd w:val="clear" w:color="auto" w:fill="F2F2F2" w:themeFill="background1" w:themeFillShade="F2"/>
          </w:tcPr>
          <w:p w14:paraId="27D3773C" w14:textId="5158BE90" w:rsidR="00E61469" w:rsidRDefault="00E61469" w:rsidP="00863FA0">
            <w:pPr>
              <w:spacing w:before="120" w:after="20"/>
              <w:jc w:val="center"/>
              <w:pPrChange w:id="44" w:author="Douglas Rice" w:date="2025-06-11T14:53:00Z" w16du:dateUtc="2025-06-11T19:53:00Z">
                <w:pPr>
                  <w:spacing w:before="240" w:after="160"/>
                  <w:jc w:val="center"/>
                </w:pPr>
              </w:pPrChange>
            </w:pPr>
            <w:r>
              <w:t>X</w:t>
            </w:r>
          </w:p>
        </w:tc>
      </w:tr>
    </w:tbl>
    <w:p w14:paraId="531C1D66" w14:textId="77777777" w:rsidR="001865BD" w:rsidRDefault="001865BD" w:rsidP="00522106">
      <w:pPr>
        <w:pStyle w:val="Title"/>
      </w:pPr>
    </w:p>
    <w:p w14:paraId="201F1F35" w14:textId="567001BA" w:rsidR="000D1CBB" w:rsidRDefault="001865BD" w:rsidP="00522106">
      <w:pPr>
        <w:pStyle w:val="Title"/>
      </w:pPr>
      <w:r>
        <w:t>ABOUT THE AUTHORS AND CONTRIBUTORS</w:t>
      </w:r>
    </w:p>
    <w:p w14:paraId="5F0028A1" w14:textId="77777777" w:rsidR="00A85684" w:rsidRDefault="00A85684">
      <w:pPr>
        <w:spacing w:before="0"/>
      </w:pPr>
    </w:p>
    <w:p w14:paraId="56675D23" w14:textId="77777777" w:rsidR="009615BC" w:rsidRDefault="7507E93D">
      <w:pPr>
        <w:spacing w:before="0"/>
        <w:rPr>
          <w:ins w:id="45" w:author="Douglas Rice" w:date="2025-06-11T14:52:00Z" w16du:dateUtc="2025-06-11T19:52:00Z"/>
        </w:rPr>
      </w:pPr>
      <w:r>
        <w:t>The authors and contributors have hundreds of years of combined senior level experience in the hospitality, travel, and technology industries. Brief bios are included in</w:t>
      </w:r>
      <w:r w:rsidR="0092210A">
        <w:t xml:space="preserve"> Section </w:t>
      </w:r>
      <w:r w:rsidR="0092210A">
        <w:fldChar w:fldCharType="begin"/>
      </w:r>
      <w:r w:rsidR="0092210A">
        <w:instrText xml:space="preserve"> REF _Ref197339438 \w \h </w:instrText>
      </w:r>
      <w:r w:rsidR="0092210A">
        <w:fldChar w:fldCharType="separate"/>
      </w:r>
      <w:r w:rsidR="0092210A">
        <w:t>8.2</w:t>
      </w:r>
      <w:r w:rsidR="0092210A">
        <w:fldChar w:fldCharType="end"/>
      </w:r>
      <w:r w:rsidR="0092210A">
        <w:t xml:space="preserve"> of the Appendix</w:t>
      </w:r>
      <w:r>
        <w:t xml:space="preserve">. </w:t>
      </w:r>
      <w:r w:rsidR="001962FB">
        <w:t>Nearly t</w:t>
      </w:r>
      <w:r>
        <w:t xml:space="preserve">wo years of </w:t>
      </w:r>
      <w:r w:rsidR="00945A8B">
        <w:t xml:space="preserve">the </w:t>
      </w:r>
      <w:r>
        <w:t xml:space="preserve">work was conducted under the umbrella of the Decentralized Identity Foundation’s </w:t>
      </w:r>
      <w:r w:rsidR="002B0AD0">
        <w:t xml:space="preserve">(DIF) </w:t>
      </w:r>
      <w:hyperlink w:anchor="Hospitality_and_Travel_Special_Int_Group" w:history="1">
        <w:r w:rsidRPr="00BF6BA9">
          <w:rPr>
            <w:rStyle w:val="Hyperlink"/>
          </w:rPr>
          <w:t>Hospitality and Travel Special Interest Group</w:t>
        </w:r>
      </w:hyperlink>
      <w:r>
        <w:t>, whose co-chairs are Nick Price and Gene Quinn</w:t>
      </w:r>
      <w:r w:rsidR="005277DB">
        <w:t xml:space="preserve">, </w:t>
      </w:r>
      <w:r w:rsidR="004B47B9">
        <w:t xml:space="preserve">and </w:t>
      </w:r>
      <w:r w:rsidR="00945A8B">
        <w:t xml:space="preserve">then by </w:t>
      </w:r>
      <w:r w:rsidR="00062798">
        <w:t xml:space="preserve">its spinoff, </w:t>
      </w:r>
      <w:r w:rsidR="00583520">
        <w:t xml:space="preserve">the </w:t>
      </w:r>
      <w:r w:rsidR="000853F9">
        <w:t xml:space="preserve">DIF </w:t>
      </w:r>
      <w:hyperlink w:anchor="Hospitality_and_Travel_Working_Group" w:history="1">
        <w:r w:rsidR="000853F9" w:rsidRPr="00BF6BA9">
          <w:rPr>
            <w:rStyle w:val="Hyperlink"/>
          </w:rPr>
          <w:t>Hospitality &amp; Travel Work</w:t>
        </w:r>
        <w:r w:rsidR="00BF6BA9">
          <w:rPr>
            <w:rStyle w:val="Hyperlink"/>
          </w:rPr>
          <w:t>ing G</w:t>
        </w:r>
        <w:r w:rsidR="000853F9" w:rsidRPr="00BF6BA9">
          <w:rPr>
            <w:rStyle w:val="Hyperlink"/>
          </w:rPr>
          <w:t>roup</w:t>
        </w:r>
      </w:hyperlink>
      <w:r>
        <w:t xml:space="preserve">, </w:t>
      </w:r>
      <w:r w:rsidR="00062798">
        <w:t xml:space="preserve">which is </w:t>
      </w:r>
      <w:r w:rsidR="0080365B">
        <w:t>co-</w:t>
      </w:r>
      <w:r>
        <w:t>chaired by Douglas Rice</w:t>
      </w:r>
      <w:r w:rsidR="0080365B">
        <w:t xml:space="preserve"> and Neil Thomson</w:t>
      </w:r>
      <w:r>
        <w:t xml:space="preserve">. Primary authors </w:t>
      </w:r>
      <w:r w:rsidR="00643C4F">
        <w:t xml:space="preserve">and major contributors </w:t>
      </w:r>
      <w:r>
        <w:t xml:space="preserve">were </w:t>
      </w:r>
      <w:r w:rsidR="00DA7D6D">
        <w:t xml:space="preserve">Alex Bainbridge, </w:t>
      </w:r>
      <w:r>
        <w:t xml:space="preserve">Bill Carroll, Douglas Rice, and Neil Thomson. Other significant contributors included Buddy Altus, Kabir Maiga, Gee Mann, </w:t>
      </w:r>
      <w:r w:rsidR="00D45D00">
        <w:t xml:space="preserve">Gene Quinn, </w:t>
      </w:r>
      <w:r>
        <w:t xml:space="preserve">Will Seggos, and Aniket </w:t>
      </w:r>
      <w:proofErr w:type="spellStart"/>
      <w:r>
        <w:t>Upganlawar</w:t>
      </w:r>
      <w:proofErr w:type="spellEnd"/>
      <w:r>
        <w:t>.</w:t>
      </w:r>
      <w:bookmarkStart w:id="46" w:name="_Toc303052105"/>
    </w:p>
    <w:p w14:paraId="1F3DE188" w14:textId="77777777" w:rsidR="00F964DC" w:rsidRDefault="00F964DC">
      <w:pPr>
        <w:spacing w:before="0"/>
        <w:rPr>
          <w:ins w:id="47" w:author="Douglas Rice" w:date="2025-06-11T14:52:00Z" w16du:dateUtc="2025-06-11T19:52:00Z"/>
        </w:rPr>
      </w:pPr>
    </w:p>
    <w:p w14:paraId="326CEC24" w14:textId="0861D10E" w:rsidR="00F964DC" w:rsidRDefault="00F964DC" w:rsidP="00F964DC">
      <w:pPr>
        <w:pStyle w:val="Title"/>
        <w:rPr>
          <w:ins w:id="48" w:author="Neil Thomson" w:date="2025-06-10T22:00:00Z" w16du:dateUtc="2025-06-11T02:00:00Z"/>
        </w:rPr>
        <w:pPrChange w:id="49" w:author="Douglas Rice" w:date="2025-06-11T14:52:00Z" w16du:dateUtc="2025-06-11T19:52:00Z">
          <w:pPr>
            <w:spacing w:before="0"/>
          </w:pPr>
        </w:pPrChange>
      </w:pPr>
      <w:ins w:id="50" w:author="Douglas Rice" w:date="2025-06-11T14:52:00Z" w16du:dateUtc="2025-06-11T19:52:00Z">
        <w:r>
          <w:t>LICENSING</w:t>
        </w:r>
      </w:ins>
      <w:ins w:id="51" w:author="Douglas Rice" w:date="2025-06-11T14:56:00Z" w16du:dateUtc="2025-06-11T19:56:00Z">
        <w:r w:rsidR="00032C98">
          <w:t xml:space="preserve"> AND COPYRIGHT</w:t>
        </w:r>
      </w:ins>
    </w:p>
    <w:p w14:paraId="4526A83C" w14:textId="543BB239" w:rsidR="0006759B" w:rsidRDefault="009615BC">
      <w:pPr>
        <w:pPrChange w:id="52" w:author="Neil Thomson" w:date="2025-06-10T22:01:00Z" w16du:dateUtc="2025-06-11T02:01:00Z">
          <w:pPr>
            <w:spacing w:before="0"/>
          </w:pPr>
        </w:pPrChange>
      </w:pPr>
      <w:ins w:id="53" w:author="Neil Thomson" w:date="2025-06-10T22:00:00Z" w16du:dateUtc="2025-06-11T02:00:00Z">
        <w:r>
          <w:t xml:space="preserve">This work is licensed under a </w:t>
        </w:r>
      </w:ins>
      <w:ins w:id="54" w:author="Neil Thomson" w:date="2025-06-10T22:01:00Z" w16du:dateUtc="2025-06-11T02:01:00Z">
        <w:r>
          <w:rPr>
            <w:rStyle w:val="undefined"/>
            <w:color w:val="001D35"/>
          </w:rPr>
          <w:fldChar w:fldCharType="begin"/>
        </w:r>
        <w:r>
          <w:rPr>
            <w:rStyle w:val="undefined"/>
            <w:color w:val="001D35"/>
          </w:rPr>
          <w:instrText>HYPERLINK "https://creativecommons.org/licenses/by/4.0" \t "_blank"</w:instrText>
        </w:r>
        <w:r>
          <w:rPr>
            <w:rStyle w:val="undefined"/>
            <w:color w:val="001D35"/>
          </w:rPr>
        </w:r>
        <w:r>
          <w:rPr>
            <w:rStyle w:val="undefined"/>
            <w:color w:val="001D35"/>
          </w:rPr>
          <w:fldChar w:fldCharType="separate"/>
        </w:r>
        <w:r>
          <w:rPr>
            <w:rStyle w:val="Hyperlink"/>
          </w:rPr>
          <w:t>Creative Commons Attribution 4.0 International License</w:t>
        </w:r>
        <w:r>
          <w:rPr>
            <w:rStyle w:val="undefined"/>
            <w:color w:val="001D35"/>
          </w:rPr>
          <w:fldChar w:fldCharType="end"/>
        </w:r>
        <w:r>
          <w:rPr>
            <w:rStyle w:val="undefined"/>
            <w:color w:val="001D35"/>
          </w:rPr>
          <w:t>.</w:t>
        </w:r>
        <w:r>
          <w:rPr>
            <w:rStyle w:val="undefined"/>
            <w:color w:val="001D35"/>
          </w:rPr>
          <w:br/>
        </w:r>
      </w:ins>
      <w:ins w:id="55" w:author="Douglas Rice" w:date="2025-06-11T14:56:00Z" w16du:dateUtc="2025-06-11T19:56:00Z">
        <w:r w:rsidR="00032C98">
          <w:rPr>
            <w:rStyle w:val="undefined"/>
            <w:color w:val="001D35"/>
          </w:rPr>
          <w:t xml:space="preserve">Copyright </w:t>
        </w:r>
      </w:ins>
      <w:ins w:id="56" w:author="Neil Thomson" w:date="2025-06-10T22:01:00Z" w16du:dateUtc="2025-06-11T02:01:00Z">
        <w:r>
          <w:rPr>
            <w:rStyle w:val="undefined"/>
            <w:color w:val="001D35"/>
          </w:rPr>
          <w:t>©</w:t>
        </w:r>
      </w:ins>
      <w:ins w:id="57" w:author="Douglas Rice" w:date="2025-06-11T14:56:00Z" w16du:dateUtc="2025-06-11T19:56:00Z">
        <w:r w:rsidR="00032C98">
          <w:rPr>
            <w:rStyle w:val="undefined"/>
            <w:color w:val="001D35"/>
          </w:rPr>
          <w:t xml:space="preserve"> 2025 by</w:t>
        </w:r>
      </w:ins>
      <w:ins w:id="58" w:author="Neil Thomson" w:date="2025-06-10T22:01:00Z" w16du:dateUtc="2025-06-11T02:01:00Z">
        <w:r>
          <w:rPr>
            <w:rStyle w:val="undefined"/>
            <w:color w:val="001D35"/>
          </w:rPr>
          <w:t> </w:t>
        </w:r>
        <w:r>
          <w:rPr>
            <w:rStyle w:val="undefined"/>
            <w:color w:val="001D35"/>
          </w:rPr>
          <w:fldChar w:fldCharType="begin"/>
        </w:r>
        <w:r>
          <w:rPr>
            <w:rStyle w:val="undefined"/>
            <w:color w:val="001D35"/>
          </w:rPr>
          <w:instrText>HYPERLINK "https://identity.foundation/" \t "_blank"</w:instrText>
        </w:r>
        <w:r>
          <w:rPr>
            <w:rStyle w:val="undefined"/>
            <w:color w:val="001D35"/>
          </w:rPr>
        </w:r>
        <w:r>
          <w:rPr>
            <w:rStyle w:val="undefined"/>
            <w:color w:val="001D35"/>
          </w:rPr>
          <w:fldChar w:fldCharType="separate"/>
        </w:r>
        <w:r>
          <w:rPr>
            <w:rStyle w:val="Hyperlink"/>
          </w:rPr>
          <w:t>Decentralized Identity Foundation</w:t>
        </w:r>
        <w:r>
          <w:rPr>
            <w:rStyle w:val="undefined"/>
            <w:color w:val="001D35"/>
          </w:rPr>
          <w:fldChar w:fldCharType="end"/>
        </w:r>
      </w:ins>
      <w:ins w:id="59" w:author="Douglas Rice" w:date="2025-06-11T14:56:00Z" w16du:dateUtc="2025-06-11T19:56:00Z">
        <w:r w:rsidR="00032C98">
          <w:rPr>
            <w:rStyle w:val="undefined"/>
            <w:color w:val="001D35"/>
          </w:rPr>
          <w:t>.</w:t>
        </w:r>
      </w:ins>
      <w:r w:rsidR="0006759B">
        <w:br w:type="page"/>
      </w:r>
    </w:p>
    <w:p w14:paraId="74601995" w14:textId="77777777" w:rsidR="00E53F09" w:rsidRDefault="00E53F09" w:rsidP="00E53F09">
      <w:pPr>
        <w:spacing w:before="0"/>
        <w:rPr>
          <w:b/>
          <w:sz w:val="28"/>
        </w:rPr>
      </w:pPr>
    </w:p>
    <w:p w14:paraId="7710D4EB" w14:textId="297D17A6" w:rsidR="00E53F09" w:rsidDel="00FA591C" w:rsidRDefault="00E53F09" w:rsidP="00E53F09">
      <w:pPr>
        <w:pStyle w:val="Pre-heading"/>
        <w:numPr>
          <w:ilvl w:val="0"/>
          <w:numId w:val="0"/>
        </w:numPr>
        <w:rPr>
          <w:del w:id="60" w:author="Douglas Rice" w:date="2025-06-08T13:58:00Z" w16du:dateUtc="2025-06-08T18:58:00Z"/>
        </w:rPr>
      </w:pPr>
      <w:del w:id="61" w:author="Douglas Rice" w:date="2025-06-08T13:58:00Z" w16du:dateUtc="2025-06-08T18:58:00Z">
        <w:r w:rsidRPr="001C282A" w:rsidDel="00FA591C">
          <w:rPr>
            <w:highlight w:val="yellow"/>
          </w:rPr>
          <w:delText>This page is out of date, will be updated later</w:delText>
        </w:r>
      </w:del>
    </w:p>
    <w:p w14:paraId="5BC53461" w14:textId="77777777" w:rsidR="00E53F09" w:rsidRPr="001C282A" w:rsidRDefault="00E53F09" w:rsidP="00E53F09">
      <w:pPr>
        <w:pStyle w:val="Pre-heading"/>
        <w:numPr>
          <w:ilvl w:val="0"/>
          <w:numId w:val="0"/>
        </w:numPr>
        <w:jc w:val="center"/>
        <w:rPr>
          <w:sz w:val="36"/>
          <w:szCs w:val="36"/>
        </w:rPr>
      </w:pPr>
      <w:r w:rsidRPr="001C282A">
        <w:rPr>
          <w:sz w:val="36"/>
          <w:szCs w:val="36"/>
        </w:rPr>
        <w:t>Table of Contents</w:t>
      </w:r>
    </w:p>
    <w:p w14:paraId="23B7624D" w14:textId="56CEC8C3" w:rsidR="007B638B" w:rsidRDefault="00E53F09">
      <w:pPr>
        <w:pStyle w:val="TOC1"/>
        <w:tabs>
          <w:tab w:val="left" w:pos="600"/>
        </w:tabs>
        <w:rPr>
          <w:ins w:id="62" w:author="Douglas Rice" w:date="2025-06-08T14:23:00Z" w16du:dateUtc="2025-06-08T19:23:00Z"/>
          <w:rFonts w:asciiTheme="minorHAnsi" w:eastAsiaTheme="minorEastAsia" w:hAnsiTheme="minorHAnsi" w:cstheme="minorBidi"/>
          <w:b w:val="0"/>
          <w:noProof/>
          <w:kern w:val="2"/>
          <w:szCs w:val="24"/>
          <w:lang w:val="en-US" w:eastAsia="en-US"/>
          <w14:ligatures w14:val="standardContextual"/>
        </w:rPr>
      </w:pPr>
      <w:r>
        <w:fldChar w:fldCharType="begin"/>
      </w:r>
      <w:r>
        <w:instrText xml:space="preserve"> TOC \o "1-3" \t "Appendix,1" </w:instrText>
      </w:r>
      <w:r>
        <w:fldChar w:fldCharType="separate"/>
      </w:r>
      <w:ins w:id="63" w:author="Douglas Rice" w:date="2025-06-08T14:23:00Z" w16du:dateUtc="2025-06-08T19:23:00Z">
        <w:r w:rsidR="007B638B">
          <w:rPr>
            <w:noProof/>
          </w:rPr>
          <w:t>1.</w:t>
        </w:r>
        <w:r w:rsidR="007B638B">
          <w:rPr>
            <w:rFonts w:asciiTheme="minorHAnsi" w:eastAsiaTheme="minorEastAsia" w:hAnsiTheme="minorHAnsi" w:cstheme="minorBidi"/>
            <w:b w:val="0"/>
            <w:noProof/>
            <w:kern w:val="2"/>
            <w:szCs w:val="24"/>
            <w:lang w:val="en-US" w:eastAsia="en-US"/>
            <w14:ligatures w14:val="standardContextual"/>
          </w:rPr>
          <w:tab/>
        </w:r>
        <w:r w:rsidR="007B638B">
          <w:rPr>
            <w:noProof/>
          </w:rPr>
          <w:t>Introduction</w:t>
        </w:r>
        <w:r w:rsidR="007B638B">
          <w:rPr>
            <w:noProof/>
          </w:rPr>
          <w:tab/>
        </w:r>
        <w:r w:rsidR="007B638B">
          <w:rPr>
            <w:noProof/>
          </w:rPr>
          <w:fldChar w:fldCharType="begin"/>
        </w:r>
        <w:r w:rsidR="007B638B">
          <w:rPr>
            <w:noProof/>
          </w:rPr>
          <w:instrText xml:space="preserve"> PAGEREF _Toc200285052 \h </w:instrText>
        </w:r>
      </w:ins>
      <w:r w:rsidR="007B638B">
        <w:rPr>
          <w:noProof/>
        </w:rPr>
      </w:r>
      <w:r w:rsidR="007B638B">
        <w:rPr>
          <w:noProof/>
        </w:rPr>
        <w:fldChar w:fldCharType="separate"/>
      </w:r>
      <w:ins w:id="64" w:author="Douglas Rice" w:date="2025-06-11T15:17:00Z" w16du:dateUtc="2025-06-11T20:17:00Z">
        <w:r w:rsidR="000D0F6A">
          <w:rPr>
            <w:noProof/>
          </w:rPr>
          <w:t>2</w:t>
        </w:r>
      </w:ins>
      <w:ins w:id="65" w:author="Douglas Rice" w:date="2025-06-08T14:23:00Z" w16du:dateUtc="2025-06-08T19:23:00Z">
        <w:r w:rsidR="007B638B">
          <w:rPr>
            <w:noProof/>
          </w:rPr>
          <w:fldChar w:fldCharType="end"/>
        </w:r>
      </w:ins>
    </w:p>
    <w:p w14:paraId="4D42D6EC" w14:textId="43C503DF" w:rsidR="007B638B" w:rsidRDefault="007B638B">
      <w:pPr>
        <w:pStyle w:val="TOC1"/>
        <w:tabs>
          <w:tab w:val="left" w:pos="600"/>
        </w:tabs>
        <w:rPr>
          <w:ins w:id="66" w:author="Douglas Rice" w:date="2025-06-08T14:23:00Z" w16du:dateUtc="2025-06-08T19:23:00Z"/>
          <w:rFonts w:asciiTheme="minorHAnsi" w:eastAsiaTheme="minorEastAsia" w:hAnsiTheme="minorHAnsi" w:cstheme="minorBidi"/>
          <w:b w:val="0"/>
          <w:noProof/>
          <w:kern w:val="2"/>
          <w:szCs w:val="24"/>
          <w:lang w:val="en-US" w:eastAsia="en-US"/>
          <w14:ligatures w14:val="standardContextual"/>
        </w:rPr>
      </w:pPr>
      <w:ins w:id="67" w:author="Douglas Rice" w:date="2025-06-08T14:23:00Z" w16du:dateUtc="2025-06-08T19:23:00Z">
        <w:r>
          <w:rPr>
            <w:noProof/>
          </w:rPr>
          <w:t>2.</w:t>
        </w:r>
        <w:r>
          <w:rPr>
            <w:rFonts w:asciiTheme="minorHAnsi" w:eastAsiaTheme="minorEastAsia" w:hAnsiTheme="minorHAnsi" w:cstheme="minorBidi"/>
            <w:b w:val="0"/>
            <w:noProof/>
            <w:kern w:val="2"/>
            <w:szCs w:val="24"/>
            <w:lang w:val="en-US" w:eastAsia="en-US"/>
            <w14:ligatures w14:val="standardContextual"/>
          </w:rPr>
          <w:tab/>
        </w:r>
        <w:r>
          <w:rPr>
            <w:noProof/>
          </w:rPr>
          <w:t>Objectives and Rationale</w:t>
        </w:r>
        <w:r>
          <w:rPr>
            <w:noProof/>
          </w:rPr>
          <w:tab/>
        </w:r>
        <w:r>
          <w:rPr>
            <w:noProof/>
          </w:rPr>
          <w:fldChar w:fldCharType="begin"/>
        </w:r>
        <w:r>
          <w:rPr>
            <w:noProof/>
          </w:rPr>
          <w:instrText xml:space="preserve"> PAGEREF _Toc200285053 \h </w:instrText>
        </w:r>
      </w:ins>
      <w:r>
        <w:rPr>
          <w:noProof/>
        </w:rPr>
      </w:r>
      <w:r>
        <w:rPr>
          <w:noProof/>
        </w:rPr>
        <w:fldChar w:fldCharType="separate"/>
      </w:r>
      <w:ins w:id="68" w:author="Douglas Rice" w:date="2025-06-11T15:17:00Z" w16du:dateUtc="2025-06-11T20:17:00Z">
        <w:r w:rsidR="000D0F6A">
          <w:rPr>
            <w:noProof/>
          </w:rPr>
          <w:t>5</w:t>
        </w:r>
      </w:ins>
      <w:ins w:id="69" w:author="Douglas Rice" w:date="2025-06-08T14:23:00Z" w16du:dateUtc="2025-06-08T19:23:00Z">
        <w:r>
          <w:rPr>
            <w:noProof/>
          </w:rPr>
          <w:fldChar w:fldCharType="end"/>
        </w:r>
      </w:ins>
    </w:p>
    <w:p w14:paraId="183C095B" w14:textId="401CDECE" w:rsidR="007B638B" w:rsidRDefault="007B638B">
      <w:pPr>
        <w:pStyle w:val="TOC1"/>
        <w:tabs>
          <w:tab w:val="left" w:pos="600"/>
        </w:tabs>
        <w:rPr>
          <w:ins w:id="70" w:author="Douglas Rice" w:date="2025-06-08T14:23:00Z" w16du:dateUtc="2025-06-08T19:23:00Z"/>
          <w:rFonts w:asciiTheme="minorHAnsi" w:eastAsiaTheme="minorEastAsia" w:hAnsiTheme="minorHAnsi" w:cstheme="minorBidi"/>
          <w:b w:val="0"/>
          <w:noProof/>
          <w:kern w:val="2"/>
          <w:szCs w:val="24"/>
          <w:lang w:val="en-US" w:eastAsia="en-US"/>
          <w14:ligatures w14:val="standardContextual"/>
        </w:rPr>
      </w:pPr>
      <w:ins w:id="71" w:author="Douglas Rice" w:date="2025-06-08T14:23:00Z" w16du:dateUtc="2025-06-08T19:23:00Z">
        <w:r>
          <w:rPr>
            <w:noProof/>
          </w:rPr>
          <w:t>3.</w:t>
        </w:r>
        <w:r>
          <w:rPr>
            <w:rFonts w:asciiTheme="minorHAnsi" w:eastAsiaTheme="minorEastAsia" w:hAnsiTheme="minorHAnsi" w:cstheme="minorBidi"/>
            <w:b w:val="0"/>
            <w:noProof/>
            <w:kern w:val="2"/>
            <w:szCs w:val="24"/>
            <w:lang w:val="en-US" w:eastAsia="en-US"/>
            <w14:ligatures w14:val="standardContextual"/>
          </w:rPr>
          <w:tab/>
        </w:r>
        <w:r>
          <w:rPr>
            <w:noProof/>
          </w:rPr>
          <w:t>HATPro Evolution and Governance</w:t>
        </w:r>
        <w:r>
          <w:rPr>
            <w:noProof/>
          </w:rPr>
          <w:tab/>
        </w:r>
        <w:r>
          <w:rPr>
            <w:noProof/>
          </w:rPr>
          <w:fldChar w:fldCharType="begin"/>
        </w:r>
        <w:r>
          <w:rPr>
            <w:noProof/>
          </w:rPr>
          <w:instrText xml:space="preserve"> PAGEREF _Toc200285054 \h </w:instrText>
        </w:r>
      </w:ins>
      <w:r>
        <w:rPr>
          <w:noProof/>
        </w:rPr>
      </w:r>
      <w:r>
        <w:rPr>
          <w:noProof/>
        </w:rPr>
        <w:fldChar w:fldCharType="separate"/>
      </w:r>
      <w:ins w:id="72" w:author="Douglas Rice" w:date="2025-06-11T15:17:00Z" w16du:dateUtc="2025-06-11T20:17:00Z">
        <w:r w:rsidR="000D0F6A">
          <w:rPr>
            <w:noProof/>
          </w:rPr>
          <w:t>7</w:t>
        </w:r>
      </w:ins>
      <w:ins w:id="73" w:author="Douglas Rice" w:date="2025-06-08T14:23:00Z" w16du:dateUtc="2025-06-08T19:23:00Z">
        <w:r>
          <w:rPr>
            <w:noProof/>
          </w:rPr>
          <w:fldChar w:fldCharType="end"/>
        </w:r>
      </w:ins>
    </w:p>
    <w:p w14:paraId="523FB7EE" w14:textId="40B7DB35" w:rsidR="007B638B" w:rsidRDefault="007B638B">
      <w:pPr>
        <w:pStyle w:val="TOC1"/>
        <w:tabs>
          <w:tab w:val="left" w:pos="600"/>
        </w:tabs>
        <w:rPr>
          <w:ins w:id="74" w:author="Douglas Rice" w:date="2025-06-08T14:23:00Z" w16du:dateUtc="2025-06-08T19:23:00Z"/>
          <w:rFonts w:asciiTheme="minorHAnsi" w:eastAsiaTheme="minorEastAsia" w:hAnsiTheme="minorHAnsi" w:cstheme="minorBidi"/>
          <w:b w:val="0"/>
          <w:noProof/>
          <w:kern w:val="2"/>
          <w:szCs w:val="24"/>
          <w:lang w:val="en-US" w:eastAsia="en-US"/>
          <w14:ligatures w14:val="standardContextual"/>
        </w:rPr>
      </w:pPr>
      <w:ins w:id="75" w:author="Douglas Rice" w:date="2025-06-08T14:23:00Z" w16du:dateUtc="2025-06-08T19:23:00Z">
        <w:r>
          <w:rPr>
            <w:noProof/>
          </w:rPr>
          <w:t>4.</w:t>
        </w:r>
        <w:r>
          <w:rPr>
            <w:rFonts w:asciiTheme="minorHAnsi" w:eastAsiaTheme="minorEastAsia" w:hAnsiTheme="minorHAnsi" w:cstheme="minorBidi"/>
            <w:b w:val="0"/>
            <w:noProof/>
            <w:kern w:val="2"/>
            <w:szCs w:val="24"/>
            <w:lang w:val="en-US" w:eastAsia="en-US"/>
            <w14:ligatures w14:val="standardContextual"/>
          </w:rPr>
          <w:tab/>
        </w:r>
        <w:r>
          <w:rPr>
            <w:noProof/>
          </w:rPr>
          <w:t>Architecture for Privacy-First, AI-Ready Personalization</w:t>
        </w:r>
        <w:r>
          <w:rPr>
            <w:noProof/>
          </w:rPr>
          <w:tab/>
        </w:r>
        <w:r>
          <w:rPr>
            <w:noProof/>
          </w:rPr>
          <w:fldChar w:fldCharType="begin"/>
        </w:r>
        <w:r>
          <w:rPr>
            <w:noProof/>
          </w:rPr>
          <w:instrText xml:space="preserve"> PAGEREF _Toc200285055 \h </w:instrText>
        </w:r>
      </w:ins>
      <w:r>
        <w:rPr>
          <w:noProof/>
        </w:rPr>
      </w:r>
      <w:r>
        <w:rPr>
          <w:noProof/>
        </w:rPr>
        <w:fldChar w:fldCharType="separate"/>
      </w:r>
      <w:ins w:id="76" w:author="Douglas Rice" w:date="2025-06-11T15:17:00Z" w16du:dateUtc="2025-06-11T20:17:00Z">
        <w:r w:rsidR="000D0F6A">
          <w:rPr>
            <w:noProof/>
          </w:rPr>
          <w:t>8</w:t>
        </w:r>
      </w:ins>
      <w:ins w:id="77" w:author="Douglas Rice" w:date="2025-06-08T14:23:00Z" w16du:dateUtc="2025-06-08T19:23:00Z">
        <w:r>
          <w:rPr>
            <w:noProof/>
          </w:rPr>
          <w:fldChar w:fldCharType="end"/>
        </w:r>
      </w:ins>
    </w:p>
    <w:p w14:paraId="7180176D" w14:textId="7B3FCB93" w:rsidR="007B638B" w:rsidRDefault="007B638B">
      <w:pPr>
        <w:pStyle w:val="TOC1"/>
        <w:tabs>
          <w:tab w:val="left" w:pos="600"/>
        </w:tabs>
        <w:rPr>
          <w:ins w:id="78" w:author="Douglas Rice" w:date="2025-06-08T14:23:00Z" w16du:dateUtc="2025-06-08T19:23:00Z"/>
          <w:rFonts w:asciiTheme="minorHAnsi" w:eastAsiaTheme="minorEastAsia" w:hAnsiTheme="minorHAnsi" w:cstheme="minorBidi"/>
          <w:b w:val="0"/>
          <w:noProof/>
          <w:kern w:val="2"/>
          <w:szCs w:val="24"/>
          <w:lang w:val="en-US" w:eastAsia="en-US"/>
          <w14:ligatures w14:val="standardContextual"/>
        </w:rPr>
      </w:pPr>
      <w:ins w:id="79" w:author="Douglas Rice" w:date="2025-06-08T14:23:00Z" w16du:dateUtc="2025-06-08T19:23:00Z">
        <w:r>
          <w:rPr>
            <w:noProof/>
          </w:rPr>
          <w:t>5.</w:t>
        </w:r>
        <w:r>
          <w:rPr>
            <w:rFonts w:asciiTheme="minorHAnsi" w:eastAsiaTheme="minorEastAsia" w:hAnsiTheme="minorHAnsi" w:cstheme="minorBidi"/>
            <w:b w:val="0"/>
            <w:noProof/>
            <w:kern w:val="2"/>
            <w:szCs w:val="24"/>
            <w:lang w:val="en-US" w:eastAsia="en-US"/>
            <w14:ligatures w14:val="standardContextual"/>
          </w:rPr>
          <w:tab/>
        </w:r>
        <w:r>
          <w:rPr>
            <w:noProof/>
          </w:rPr>
          <w:t>Beneficiaries</w:t>
        </w:r>
        <w:r>
          <w:rPr>
            <w:noProof/>
          </w:rPr>
          <w:tab/>
        </w:r>
        <w:r>
          <w:rPr>
            <w:noProof/>
          </w:rPr>
          <w:fldChar w:fldCharType="begin"/>
        </w:r>
        <w:r>
          <w:rPr>
            <w:noProof/>
          </w:rPr>
          <w:instrText xml:space="preserve"> PAGEREF _Toc200285056 \h </w:instrText>
        </w:r>
      </w:ins>
      <w:r>
        <w:rPr>
          <w:noProof/>
        </w:rPr>
      </w:r>
      <w:r>
        <w:rPr>
          <w:noProof/>
        </w:rPr>
        <w:fldChar w:fldCharType="separate"/>
      </w:r>
      <w:ins w:id="80" w:author="Douglas Rice" w:date="2025-06-11T15:17:00Z" w16du:dateUtc="2025-06-11T20:17:00Z">
        <w:r w:rsidR="000D0F6A">
          <w:rPr>
            <w:noProof/>
          </w:rPr>
          <w:t>14</w:t>
        </w:r>
      </w:ins>
      <w:ins w:id="81" w:author="Douglas Rice" w:date="2025-06-08T14:23:00Z" w16du:dateUtc="2025-06-08T19:23:00Z">
        <w:r>
          <w:rPr>
            <w:noProof/>
          </w:rPr>
          <w:fldChar w:fldCharType="end"/>
        </w:r>
      </w:ins>
    </w:p>
    <w:p w14:paraId="5A0F9500" w14:textId="7CFF7880" w:rsidR="007B638B" w:rsidRDefault="007B638B">
      <w:pPr>
        <w:pStyle w:val="TOC1"/>
        <w:tabs>
          <w:tab w:val="left" w:pos="600"/>
        </w:tabs>
        <w:rPr>
          <w:ins w:id="82" w:author="Douglas Rice" w:date="2025-06-08T14:23:00Z" w16du:dateUtc="2025-06-08T19:23:00Z"/>
          <w:rFonts w:asciiTheme="minorHAnsi" w:eastAsiaTheme="minorEastAsia" w:hAnsiTheme="minorHAnsi" w:cstheme="minorBidi"/>
          <w:b w:val="0"/>
          <w:noProof/>
          <w:kern w:val="2"/>
          <w:szCs w:val="24"/>
          <w:lang w:val="en-US" w:eastAsia="en-US"/>
          <w14:ligatures w14:val="standardContextual"/>
        </w:rPr>
      </w:pPr>
      <w:ins w:id="83" w:author="Douglas Rice" w:date="2025-06-08T14:23:00Z" w16du:dateUtc="2025-06-08T19:23:00Z">
        <w:r>
          <w:rPr>
            <w:noProof/>
          </w:rPr>
          <w:t>6.</w:t>
        </w:r>
        <w:r>
          <w:rPr>
            <w:rFonts w:asciiTheme="minorHAnsi" w:eastAsiaTheme="minorEastAsia" w:hAnsiTheme="minorHAnsi" w:cstheme="minorBidi"/>
            <w:b w:val="0"/>
            <w:noProof/>
            <w:kern w:val="2"/>
            <w:szCs w:val="24"/>
            <w:lang w:val="en-US" w:eastAsia="en-US"/>
            <w14:ligatures w14:val="standardContextual"/>
          </w:rPr>
          <w:tab/>
        </w:r>
        <w:r>
          <w:rPr>
            <w:noProof/>
          </w:rPr>
          <w:t>Principles</w:t>
        </w:r>
        <w:r>
          <w:rPr>
            <w:noProof/>
          </w:rPr>
          <w:tab/>
        </w:r>
        <w:r>
          <w:rPr>
            <w:noProof/>
          </w:rPr>
          <w:fldChar w:fldCharType="begin"/>
        </w:r>
        <w:r>
          <w:rPr>
            <w:noProof/>
          </w:rPr>
          <w:instrText xml:space="preserve"> PAGEREF _Toc200285057 \h </w:instrText>
        </w:r>
      </w:ins>
      <w:r>
        <w:rPr>
          <w:noProof/>
        </w:rPr>
      </w:r>
      <w:r>
        <w:rPr>
          <w:noProof/>
        </w:rPr>
        <w:fldChar w:fldCharType="separate"/>
      </w:r>
      <w:ins w:id="84" w:author="Douglas Rice" w:date="2025-06-11T15:17:00Z" w16du:dateUtc="2025-06-11T20:17:00Z">
        <w:r w:rsidR="000D0F6A">
          <w:rPr>
            <w:noProof/>
          </w:rPr>
          <w:t>14</w:t>
        </w:r>
      </w:ins>
      <w:ins w:id="85" w:author="Douglas Rice" w:date="2025-06-08T14:23:00Z" w16du:dateUtc="2025-06-08T19:23:00Z">
        <w:r>
          <w:rPr>
            <w:noProof/>
          </w:rPr>
          <w:fldChar w:fldCharType="end"/>
        </w:r>
      </w:ins>
    </w:p>
    <w:p w14:paraId="22D40A20" w14:textId="042A611B" w:rsidR="007B638B" w:rsidRDefault="007B638B">
      <w:pPr>
        <w:pStyle w:val="TOC1"/>
        <w:tabs>
          <w:tab w:val="left" w:pos="600"/>
        </w:tabs>
        <w:rPr>
          <w:ins w:id="86" w:author="Douglas Rice" w:date="2025-06-08T14:23:00Z" w16du:dateUtc="2025-06-08T19:23:00Z"/>
          <w:rFonts w:asciiTheme="minorHAnsi" w:eastAsiaTheme="minorEastAsia" w:hAnsiTheme="minorHAnsi" w:cstheme="minorBidi"/>
          <w:b w:val="0"/>
          <w:noProof/>
          <w:kern w:val="2"/>
          <w:szCs w:val="24"/>
          <w:lang w:val="en-US" w:eastAsia="en-US"/>
          <w14:ligatures w14:val="standardContextual"/>
        </w:rPr>
      </w:pPr>
      <w:ins w:id="87" w:author="Douglas Rice" w:date="2025-06-08T14:23:00Z" w16du:dateUtc="2025-06-08T19:23:00Z">
        <w:r>
          <w:rPr>
            <w:noProof/>
          </w:rPr>
          <w:t>7.</w:t>
        </w:r>
        <w:r>
          <w:rPr>
            <w:rFonts w:asciiTheme="minorHAnsi" w:eastAsiaTheme="minorEastAsia" w:hAnsiTheme="minorHAnsi" w:cstheme="minorBidi"/>
            <w:b w:val="0"/>
            <w:noProof/>
            <w:kern w:val="2"/>
            <w:szCs w:val="24"/>
            <w:lang w:val="en-US" w:eastAsia="en-US"/>
            <w14:ligatures w14:val="standardContextual"/>
          </w:rPr>
          <w:tab/>
        </w:r>
        <w:r>
          <w:rPr>
            <w:noProof/>
          </w:rPr>
          <w:t>Scope</w:t>
        </w:r>
        <w:r>
          <w:rPr>
            <w:noProof/>
          </w:rPr>
          <w:tab/>
        </w:r>
        <w:r>
          <w:rPr>
            <w:noProof/>
          </w:rPr>
          <w:fldChar w:fldCharType="begin"/>
        </w:r>
        <w:r>
          <w:rPr>
            <w:noProof/>
          </w:rPr>
          <w:instrText xml:space="preserve"> PAGEREF _Toc200285058 \h </w:instrText>
        </w:r>
      </w:ins>
      <w:r>
        <w:rPr>
          <w:noProof/>
        </w:rPr>
      </w:r>
      <w:r>
        <w:rPr>
          <w:noProof/>
        </w:rPr>
        <w:fldChar w:fldCharType="separate"/>
      </w:r>
      <w:ins w:id="88" w:author="Douglas Rice" w:date="2025-06-11T15:17:00Z" w16du:dateUtc="2025-06-11T20:17:00Z">
        <w:r w:rsidR="000D0F6A">
          <w:rPr>
            <w:noProof/>
          </w:rPr>
          <w:t>16</w:t>
        </w:r>
      </w:ins>
      <w:ins w:id="89" w:author="Douglas Rice" w:date="2025-06-08T14:23:00Z" w16du:dateUtc="2025-06-08T19:23:00Z">
        <w:r>
          <w:rPr>
            <w:noProof/>
          </w:rPr>
          <w:fldChar w:fldCharType="end"/>
        </w:r>
      </w:ins>
    </w:p>
    <w:p w14:paraId="3B954165" w14:textId="59E05466" w:rsidR="007B638B" w:rsidRDefault="007B638B">
      <w:pPr>
        <w:pStyle w:val="TOC2"/>
        <w:tabs>
          <w:tab w:val="left" w:pos="600"/>
        </w:tabs>
        <w:rPr>
          <w:ins w:id="90"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91" w:author="Douglas Rice" w:date="2025-06-08T14:23:00Z" w16du:dateUtc="2025-06-08T19:23:00Z">
        <w:r>
          <w:rPr>
            <w:noProof/>
          </w:rPr>
          <w:t>7.1</w:t>
        </w:r>
        <w:r>
          <w:rPr>
            <w:rFonts w:asciiTheme="minorHAnsi" w:eastAsiaTheme="minorEastAsia" w:hAnsiTheme="minorHAnsi" w:cstheme="minorBidi"/>
            <w:noProof/>
            <w:kern w:val="2"/>
            <w:sz w:val="24"/>
            <w:szCs w:val="24"/>
            <w:lang w:val="en-US"/>
            <w14:ligatures w14:val="standardContextual"/>
          </w:rPr>
          <w:tab/>
        </w:r>
        <w:r>
          <w:rPr>
            <w:noProof/>
          </w:rPr>
          <w:t>Overview of Profile Presentation</w:t>
        </w:r>
        <w:r>
          <w:rPr>
            <w:noProof/>
          </w:rPr>
          <w:tab/>
        </w:r>
        <w:r>
          <w:rPr>
            <w:noProof/>
          </w:rPr>
          <w:fldChar w:fldCharType="begin"/>
        </w:r>
        <w:r>
          <w:rPr>
            <w:noProof/>
          </w:rPr>
          <w:instrText xml:space="preserve"> PAGEREF _Toc200285059 \h </w:instrText>
        </w:r>
      </w:ins>
      <w:r>
        <w:rPr>
          <w:noProof/>
        </w:rPr>
      </w:r>
      <w:r>
        <w:rPr>
          <w:noProof/>
        </w:rPr>
        <w:fldChar w:fldCharType="separate"/>
      </w:r>
      <w:ins w:id="92" w:author="Douglas Rice" w:date="2025-06-11T15:17:00Z" w16du:dateUtc="2025-06-11T20:17:00Z">
        <w:r w:rsidR="000D0F6A">
          <w:rPr>
            <w:noProof/>
          </w:rPr>
          <w:t>16</w:t>
        </w:r>
      </w:ins>
      <w:ins w:id="93" w:author="Douglas Rice" w:date="2025-06-08T14:23:00Z" w16du:dateUtc="2025-06-08T19:23:00Z">
        <w:r>
          <w:rPr>
            <w:noProof/>
          </w:rPr>
          <w:fldChar w:fldCharType="end"/>
        </w:r>
      </w:ins>
    </w:p>
    <w:p w14:paraId="67FA9C60" w14:textId="7D6E274A" w:rsidR="007B638B" w:rsidRDefault="007B638B">
      <w:pPr>
        <w:pStyle w:val="TOC2"/>
        <w:tabs>
          <w:tab w:val="left" w:pos="600"/>
        </w:tabs>
        <w:rPr>
          <w:ins w:id="94"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95" w:author="Douglas Rice" w:date="2025-06-08T14:23:00Z" w16du:dateUtc="2025-06-08T19:23:00Z">
        <w:r>
          <w:rPr>
            <w:noProof/>
          </w:rPr>
          <w:t>7.2</w:t>
        </w:r>
        <w:r>
          <w:rPr>
            <w:rFonts w:asciiTheme="minorHAnsi" w:eastAsiaTheme="minorEastAsia" w:hAnsiTheme="minorHAnsi" w:cstheme="minorBidi"/>
            <w:noProof/>
            <w:kern w:val="2"/>
            <w:sz w:val="24"/>
            <w:szCs w:val="24"/>
            <w:lang w:val="en-US"/>
            <w14:ligatures w14:val="standardContextual"/>
          </w:rPr>
          <w:tab/>
        </w:r>
        <w:r>
          <w:rPr>
            <w:noProof/>
          </w:rPr>
          <w:t>Information Excluded from the HATPro Profile Presentation</w:t>
        </w:r>
        <w:r>
          <w:rPr>
            <w:noProof/>
          </w:rPr>
          <w:tab/>
        </w:r>
        <w:r>
          <w:rPr>
            <w:noProof/>
          </w:rPr>
          <w:fldChar w:fldCharType="begin"/>
        </w:r>
        <w:r>
          <w:rPr>
            <w:noProof/>
          </w:rPr>
          <w:instrText xml:space="preserve"> PAGEREF _Toc200285060 \h </w:instrText>
        </w:r>
      </w:ins>
      <w:r>
        <w:rPr>
          <w:noProof/>
        </w:rPr>
      </w:r>
      <w:r>
        <w:rPr>
          <w:noProof/>
        </w:rPr>
        <w:fldChar w:fldCharType="separate"/>
      </w:r>
      <w:ins w:id="96" w:author="Douglas Rice" w:date="2025-06-11T15:17:00Z" w16du:dateUtc="2025-06-11T20:17:00Z">
        <w:r w:rsidR="000D0F6A">
          <w:rPr>
            <w:noProof/>
          </w:rPr>
          <w:t>17</w:t>
        </w:r>
      </w:ins>
      <w:ins w:id="97" w:author="Douglas Rice" w:date="2025-06-08T14:23:00Z" w16du:dateUtc="2025-06-08T19:23:00Z">
        <w:r>
          <w:rPr>
            <w:noProof/>
          </w:rPr>
          <w:fldChar w:fldCharType="end"/>
        </w:r>
      </w:ins>
    </w:p>
    <w:p w14:paraId="144E032B" w14:textId="6DBB9526" w:rsidR="007B638B" w:rsidRDefault="007B638B">
      <w:pPr>
        <w:pStyle w:val="TOC2"/>
        <w:tabs>
          <w:tab w:val="left" w:pos="600"/>
        </w:tabs>
        <w:rPr>
          <w:ins w:id="98"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99" w:author="Douglas Rice" w:date="2025-06-08T14:23:00Z" w16du:dateUtc="2025-06-08T19:23:00Z">
        <w:r>
          <w:rPr>
            <w:noProof/>
          </w:rPr>
          <w:t>7.3</w:t>
        </w:r>
        <w:r>
          <w:rPr>
            <w:rFonts w:asciiTheme="minorHAnsi" w:eastAsiaTheme="minorEastAsia" w:hAnsiTheme="minorHAnsi" w:cstheme="minorBidi"/>
            <w:noProof/>
            <w:kern w:val="2"/>
            <w:sz w:val="24"/>
            <w:szCs w:val="24"/>
            <w:lang w:val="en-US"/>
            <w14:ligatures w14:val="standardContextual"/>
          </w:rPr>
          <w:tab/>
        </w:r>
        <w:r>
          <w:rPr>
            <w:noProof/>
          </w:rPr>
          <w:t>Supported Supplier Categories</w:t>
        </w:r>
        <w:r>
          <w:rPr>
            <w:noProof/>
          </w:rPr>
          <w:tab/>
        </w:r>
        <w:r>
          <w:rPr>
            <w:noProof/>
          </w:rPr>
          <w:fldChar w:fldCharType="begin"/>
        </w:r>
        <w:r>
          <w:rPr>
            <w:noProof/>
          </w:rPr>
          <w:instrText xml:space="preserve"> PAGEREF _Toc200285061 \h </w:instrText>
        </w:r>
      </w:ins>
      <w:r>
        <w:rPr>
          <w:noProof/>
        </w:rPr>
      </w:r>
      <w:r>
        <w:rPr>
          <w:noProof/>
        </w:rPr>
        <w:fldChar w:fldCharType="separate"/>
      </w:r>
      <w:ins w:id="100" w:author="Douglas Rice" w:date="2025-06-11T15:17:00Z" w16du:dateUtc="2025-06-11T20:17:00Z">
        <w:r w:rsidR="000D0F6A">
          <w:rPr>
            <w:noProof/>
          </w:rPr>
          <w:t>18</w:t>
        </w:r>
      </w:ins>
      <w:ins w:id="101" w:author="Douglas Rice" w:date="2025-06-08T14:23:00Z" w16du:dateUtc="2025-06-08T19:23:00Z">
        <w:r>
          <w:rPr>
            <w:noProof/>
          </w:rPr>
          <w:fldChar w:fldCharType="end"/>
        </w:r>
      </w:ins>
    </w:p>
    <w:p w14:paraId="0FDC3881" w14:textId="07AC6421" w:rsidR="007B638B" w:rsidRDefault="007B638B">
      <w:pPr>
        <w:pStyle w:val="TOC2"/>
        <w:tabs>
          <w:tab w:val="left" w:pos="600"/>
        </w:tabs>
        <w:rPr>
          <w:ins w:id="102"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03" w:author="Douglas Rice" w:date="2025-06-08T14:23:00Z" w16du:dateUtc="2025-06-08T19:23:00Z">
        <w:r>
          <w:rPr>
            <w:noProof/>
          </w:rPr>
          <w:t>7.4</w:t>
        </w:r>
        <w:r>
          <w:rPr>
            <w:rFonts w:asciiTheme="minorHAnsi" w:eastAsiaTheme="minorEastAsia" w:hAnsiTheme="minorHAnsi" w:cstheme="minorBidi"/>
            <w:noProof/>
            <w:kern w:val="2"/>
            <w:sz w:val="24"/>
            <w:szCs w:val="24"/>
            <w:lang w:val="en-US"/>
            <w14:ligatures w14:val="standardContextual"/>
          </w:rPr>
          <w:tab/>
        </w:r>
        <w:r>
          <w:rPr>
            <w:noProof/>
          </w:rPr>
          <w:t>Scope Limitations</w:t>
        </w:r>
        <w:r>
          <w:rPr>
            <w:noProof/>
          </w:rPr>
          <w:tab/>
        </w:r>
        <w:r>
          <w:rPr>
            <w:noProof/>
          </w:rPr>
          <w:fldChar w:fldCharType="begin"/>
        </w:r>
        <w:r>
          <w:rPr>
            <w:noProof/>
          </w:rPr>
          <w:instrText xml:space="preserve"> PAGEREF _Toc200285062 \h </w:instrText>
        </w:r>
      </w:ins>
      <w:r>
        <w:rPr>
          <w:noProof/>
        </w:rPr>
      </w:r>
      <w:r>
        <w:rPr>
          <w:noProof/>
        </w:rPr>
        <w:fldChar w:fldCharType="separate"/>
      </w:r>
      <w:ins w:id="104" w:author="Douglas Rice" w:date="2025-06-11T15:17:00Z" w16du:dateUtc="2025-06-11T20:17:00Z">
        <w:r w:rsidR="000D0F6A">
          <w:rPr>
            <w:noProof/>
          </w:rPr>
          <w:t>19</w:t>
        </w:r>
      </w:ins>
      <w:ins w:id="105" w:author="Douglas Rice" w:date="2025-06-08T14:23:00Z" w16du:dateUtc="2025-06-08T19:23:00Z">
        <w:r>
          <w:rPr>
            <w:noProof/>
          </w:rPr>
          <w:fldChar w:fldCharType="end"/>
        </w:r>
      </w:ins>
    </w:p>
    <w:p w14:paraId="0E7062F7" w14:textId="782E30A6" w:rsidR="007B638B" w:rsidRDefault="007B638B">
      <w:pPr>
        <w:pStyle w:val="TOC2"/>
        <w:tabs>
          <w:tab w:val="left" w:pos="600"/>
        </w:tabs>
        <w:rPr>
          <w:ins w:id="106"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07" w:author="Douglas Rice" w:date="2025-06-08T14:23:00Z" w16du:dateUtc="2025-06-08T19:23:00Z">
        <w:r>
          <w:rPr>
            <w:noProof/>
          </w:rPr>
          <w:t>7.5</w:t>
        </w:r>
        <w:r>
          <w:rPr>
            <w:rFonts w:asciiTheme="minorHAnsi" w:eastAsiaTheme="minorEastAsia" w:hAnsiTheme="minorHAnsi" w:cstheme="minorBidi"/>
            <w:noProof/>
            <w:kern w:val="2"/>
            <w:sz w:val="24"/>
            <w:szCs w:val="24"/>
            <w:lang w:val="en-US"/>
            <w14:ligatures w14:val="standardContextual"/>
          </w:rPr>
          <w:tab/>
        </w:r>
        <w:r>
          <w:rPr>
            <w:noProof/>
          </w:rPr>
          <w:t>Presentation and Exchange Principles</w:t>
        </w:r>
        <w:r>
          <w:rPr>
            <w:noProof/>
          </w:rPr>
          <w:tab/>
        </w:r>
        <w:r>
          <w:rPr>
            <w:noProof/>
          </w:rPr>
          <w:fldChar w:fldCharType="begin"/>
        </w:r>
        <w:r>
          <w:rPr>
            <w:noProof/>
          </w:rPr>
          <w:instrText xml:space="preserve"> PAGEREF _Toc200285063 \h </w:instrText>
        </w:r>
      </w:ins>
      <w:r>
        <w:rPr>
          <w:noProof/>
        </w:rPr>
      </w:r>
      <w:r>
        <w:rPr>
          <w:noProof/>
        </w:rPr>
        <w:fldChar w:fldCharType="separate"/>
      </w:r>
      <w:ins w:id="108" w:author="Douglas Rice" w:date="2025-06-11T15:17:00Z" w16du:dateUtc="2025-06-11T20:17:00Z">
        <w:r w:rsidR="000D0F6A">
          <w:rPr>
            <w:noProof/>
          </w:rPr>
          <w:t>22</w:t>
        </w:r>
      </w:ins>
      <w:ins w:id="109" w:author="Douglas Rice" w:date="2025-06-08T14:23:00Z" w16du:dateUtc="2025-06-08T19:23:00Z">
        <w:r>
          <w:rPr>
            <w:noProof/>
          </w:rPr>
          <w:fldChar w:fldCharType="end"/>
        </w:r>
      </w:ins>
    </w:p>
    <w:p w14:paraId="089156C1" w14:textId="5ACB3482" w:rsidR="007B638B" w:rsidRDefault="007B638B">
      <w:pPr>
        <w:pStyle w:val="TOC2"/>
        <w:tabs>
          <w:tab w:val="left" w:pos="600"/>
        </w:tabs>
        <w:rPr>
          <w:ins w:id="110"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11" w:author="Douglas Rice" w:date="2025-06-08T14:23:00Z" w16du:dateUtc="2025-06-08T19:23:00Z">
        <w:r>
          <w:rPr>
            <w:noProof/>
          </w:rPr>
          <w:t>7.6</w:t>
        </w:r>
        <w:r>
          <w:rPr>
            <w:rFonts w:asciiTheme="minorHAnsi" w:eastAsiaTheme="minorEastAsia" w:hAnsiTheme="minorHAnsi" w:cstheme="minorBidi"/>
            <w:noProof/>
            <w:kern w:val="2"/>
            <w:sz w:val="24"/>
            <w:szCs w:val="24"/>
            <w:lang w:val="en-US"/>
            <w14:ligatures w14:val="standardContextual"/>
          </w:rPr>
          <w:tab/>
        </w:r>
        <w:r>
          <w:rPr>
            <w:noProof/>
          </w:rPr>
          <w:t>Presentation of Related Information</w:t>
        </w:r>
        <w:r>
          <w:rPr>
            <w:noProof/>
          </w:rPr>
          <w:tab/>
        </w:r>
        <w:r>
          <w:rPr>
            <w:noProof/>
          </w:rPr>
          <w:fldChar w:fldCharType="begin"/>
        </w:r>
        <w:r>
          <w:rPr>
            <w:noProof/>
          </w:rPr>
          <w:instrText xml:space="preserve"> PAGEREF _Toc200285064 \h </w:instrText>
        </w:r>
      </w:ins>
      <w:r>
        <w:rPr>
          <w:noProof/>
        </w:rPr>
      </w:r>
      <w:r>
        <w:rPr>
          <w:noProof/>
        </w:rPr>
        <w:fldChar w:fldCharType="separate"/>
      </w:r>
      <w:ins w:id="112" w:author="Douglas Rice" w:date="2025-06-11T15:17:00Z" w16du:dateUtc="2025-06-11T20:17:00Z">
        <w:r w:rsidR="000D0F6A">
          <w:rPr>
            <w:noProof/>
          </w:rPr>
          <w:t>22</w:t>
        </w:r>
      </w:ins>
      <w:ins w:id="113" w:author="Douglas Rice" w:date="2025-06-08T14:23:00Z" w16du:dateUtc="2025-06-08T19:23:00Z">
        <w:r>
          <w:rPr>
            <w:noProof/>
          </w:rPr>
          <w:fldChar w:fldCharType="end"/>
        </w:r>
      </w:ins>
    </w:p>
    <w:p w14:paraId="4AB9E65B" w14:textId="6180C320" w:rsidR="007B638B" w:rsidRDefault="007B638B">
      <w:pPr>
        <w:pStyle w:val="TOC1"/>
        <w:tabs>
          <w:tab w:val="left" w:pos="600"/>
        </w:tabs>
        <w:rPr>
          <w:ins w:id="114" w:author="Douglas Rice" w:date="2025-06-08T14:23:00Z" w16du:dateUtc="2025-06-08T19:23:00Z"/>
          <w:rFonts w:asciiTheme="minorHAnsi" w:eastAsiaTheme="minorEastAsia" w:hAnsiTheme="minorHAnsi" w:cstheme="minorBidi"/>
          <w:b w:val="0"/>
          <w:noProof/>
          <w:kern w:val="2"/>
          <w:szCs w:val="24"/>
          <w:lang w:val="en-US" w:eastAsia="en-US"/>
          <w14:ligatures w14:val="standardContextual"/>
        </w:rPr>
      </w:pPr>
      <w:ins w:id="115" w:author="Douglas Rice" w:date="2025-06-08T14:23:00Z" w16du:dateUtc="2025-06-08T19:23:00Z">
        <w:r>
          <w:rPr>
            <w:noProof/>
          </w:rPr>
          <w:t>8.</w:t>
        </w:r>
        <w:r>
          <w:rPr>
            <w:rFonts w:asciiTheme="minorHAnsi" w:eastAsiaTheme="minorEastAsia" w:hAnsiTheme="minorHAnsi" w:cstheme="minorBidi"/>
            <w:b w:val="0"/>
            <w:noProof/>
            <w:kern w:val="2"/>
            <w:szCs w:val="24"/>
            <w:lang w:val="en-US" w:eastAsia="en-US"/>
            <w14:ligatures w14:val="standardContextual"/>
          </w:rPr>
          <w:tab/>
        </w:r>
        <w:r>
          <w:rPr>
            <w:noProof/>
          </w:rPr>
          <w:t>APPENDIX</w:t>
        </w:r>
        <w:r>
          <w:rPr>
            <w:noProof/>
          </w:rPr>
          <w:tab/>
        </w:r>
        <w:r>
          <w:rPr>
            <w:noProof/>
          </w:rPr>
          <w:fldChar w:fldCharType="begin"/>
        </w:r>
        <w:r>
          <w:rPr>
            <w:noProof/>
          </w:rPr>
          <w:instrText xml:space="preserve"> PAGEREF _Toc200285065 \h </w:instrText>
        </w:r>
      </w:ins>
      <w:r>
        <w:rPr>
          <w:noProof/>
        </w:rPr>
      </w:r>
      <w:r>
        <w:rPr>
          <w:noProof/>
        </w:rPr>
        <w:fldChar w:fldCharType="separate"/>
      </w:r>
      <w:ins w:id="116" w:author="Douglas Rice" w:date="2025-06-11T15:17:00Z" w16du:dateUtc="2025-06-11T20:17:00Z">
        <w:r w:rsidR="000D0F6A">
          <w:rPr>
            <w:noProof/>
          </w:rPr>
          <w:t>24</w:t>
        </w:r>
      </w:ins>
      <w:ins w:id="117" w:author="Douglas Rice" w:date="2025-06-08T14:23:00Z" w16du:dateUtc="2025-06-08T19:23:00Z">
        <w:r>
          <w:rPr>
            <w:noProof/>
          </w:rPr>
          <w:fldChar w:fldCharType="end"/>
        </w:r>
      </w:ins>
    </w:p>
    <w:p w14:paraId="58C70C65" w14:textId="2C183BC1" w:rsidR="007B638B" w:rsidRDefault="007B638B">
      <w:pPr>
        <w:pStyle w:val="TOC2"/>
        <w:tabs>
          <w:tab w:val="left" w:pos="600"/>
        </w:tabs>
        <w:rPr>
          <w:ins w:id="118"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19" w:author="Douglas Rice" w:date="2025-06-08T14:23:00Z" w16du:dateUtc="2025-06-08T19:23:00Z">
        <w:r>
          <w:rPr>
            <w:noProof/>
          </w:rPr>
          <w:t>8.1</w:t>
        </w:r>
        <w:r>
          <w:rPr>
            <w:rFonts w:asciiTheme="minorHAnsi" w:eastAsiaTheme="minorEastAsia" w:hAnsiTheme="minorHAnsi" w:cstheme="minorBidi"/>
            <w:noProof/>
            <w:kern w:val="2"/>
            <w:sz w:val="24"/>
            <w:szCs w:val="24"/>
            <w:lang w:val="en-US"/>
            <w14:ligatures w14:val="standardContextual"/>
          </w:rPr>
          <w:tab/>
        </w:r>
        <w:r>
          <w:rPr>
            <w:noProof/>
          </w:rPr>
          <w:t>Technical Artifacts</w:t>
        </w:r>
        <w:r>
          <w:rPr>
            <w:noProof/>
          </w:rPr>
          <w:tab/>
        </w:r>
        <w:r>
          <w:rPr>
            <w:noProof/>
          </w:rPr>
          <w:fldChar w:fldCharType="begin"/>
        </w:r>
        <w:r>
          <w:rPr>
            <w:noProof/>
          </w:rPr>
          <w:instrText xml:space="preserve"> PAGEREF _Toc200285066 \h </w:instrText>
        </w:r>
      </w:ins>
      <w:r>
        <w:rPr>
          <w:noProof/>
        </w:rPr>
      </w:r>
      <w:r>
        <w:rPr>
          <w:noProof/>
        </w:rPr>
        <w:fldChar w:fldCharType="separate"/>
      </w:r>
      <w:ins w:id="120" w:author="Douglas Rice" w:date="2025-06-11T15:17:00Z" w16du:dateUtc="2025-06-11T20:17:00Z">
        <w:r w:rsidR="000D0F6A">
          <w:rPr>
            <w:noProof/>
          </w:rPr>
          <w:t>24</w:t>
        </w:r>
      </w:ins>
      <w:ins w:id="121" w:author="Douglas Rice" w:date="2025-06-08T14:23:00Z" w16du:dateUtc="2025-06-08T19:23:00Z">
        <w:r>
          <w:rPr>
            <w:noProof/>
          </w:rPr>
          <w:fldChar w:fldCharType="end"/>
        </w:r>
      </w:ins>
    </w:p>
    <w:p w14:paraId="673368A3" w14:textId="32CFB638" w:rsidR="007B638B" w:rsidRDefault="007B638B">
      <w:pPr>
        <w:pStyle w:val="TOC2"/>
        <w:tabs>
          <w:tab w:val="left" w:pos="600"/>
        </w:tabs>
        <w:rPr>
          <w:ins w:id="122"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23" w:author="Douglas Rice" w:date="2025-06-08T14:23:00Z" w16du:dateUtc="2025-06-08T19:23:00Z">
        <w:r>
          <w:rPr>
            <w:noProof/>
          </w:rPr>
          <w:t>8.2</w:t>
        </w:r>
        <w:r>
          <w:rPr>
            <w:rFonts w:asciiTheme="minorHAnsi" w:eastAsiaTheme="minorEastAsia" w:hAnsiTheme="minorHAnsi" w:cstheme="minorBidi"/>
            <w:noProof/>
            <w:kern w:val="2"/>
            <w:sz w:val="24"/>
            <w:szCs w:val="24"/>
            <w:lang w:val="en-US"/>
            <w14:ligatures w14:val="standardContextual"/>
          </w:rPr>
          <w:tab/>
        </w:r>
        <w:r>
          <w:rPr>
            <w:noProof/>
          </w:rPr>
          <w:t>Glossary</w:t>
        </w:r>
        <w:r>
          <w:rPr>
            <w:noProof/>
          </w:rPr>
          <w:tab/>
        </w:r>
        <w:r>
          <w:rPr>
            <w:noProof/>
          </w:rPr>
          <w:fldChar w:fldCharType="begin"/>
        </w:r>
        <w:r>
          <w:rPr>
            <w:noProof/>
          </w:rPr>
          <w:instrText xml:space="preserve"> PAGEREF _Toc200285067 \h </w:instrText>
        </w:r>
      </w:ins>
      <w:r>
        <w:rPr>
          <w:noProof/>
        </w:rPr>
      </w:r>
      <w:r>
        <w:rPr>
          <w:noProof/>
        </w:rPr>
        <w:fldChar w:fldCharType="separate"/>
      </w:r>
      <w:ins w:id="124" w:author="Douglas Rice" w:date="2025-06-11T15:17:00Z" w16du:dateUtc="2025-06-11T20:17:00Z">
        <w:r w:rsidR="000D0F6A">
          <w:rPr>
            <w:noProof/>
          </w:rPr>
          <w:t>24</w:t>
        </w:r>
      </w:ins>
      <w:ins w:id="125" w:author="Douglas Rice" w:date="2025-06-08T14:23:00Z" w16du:dateUtc="2025-06-08T19:23:00Z">
        <w:r>
          <w:rPr>
            <w:noProof/>
          </w:rPr>
          <w:fldChar w:fldCharType="end"/>
        </w:r>
      </w:ins>
    </w:p>
    <w:p w14:paraId="3A422F46" w14:textId="229B5B6D" w:rsidR="007B638B" w:rsidRDefault="007B638B">
      <w:pPr>
        <w:pStyle w:val="TOC2"/>
        <w:tabs>
          <w:tab w:val="left" w:pos="600"/>
        </w:tabs>
        <w:rPr>
          <w:ins w:id="126"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27" w:author="Douglas Rice" w:date="2025-06-08T14:23:00Z" w16du:dateUtc="2025-06-08T19:23:00Z">
        <w:r>
          <w:rPr>
            <w:noProof/>
          </w:rPr>
          <w:t>8.3</w:t>
        </w:r>
        <w:r>
          <w:rPr>
            <w:rFonts w:asciiTheme="minorHAnsi" w:eastAsiaTheme="minorEastAsia" w:hAnsiTheme="minorHAnsi" w:cstheme="minorBidi"/>
            <w:noProof/>
            <w:kern w:val="2"/>
            <w:sz w:val="24"/>
            <w:szCs w:val="24"/>
            <w:lang w:val="en-US"/>
            <w14:ligatures w14:val="standardContextual"/>
          </w:rPr>
          <w:tab/>
        </w:r>
        <w:r>
          <w:rPr>
            <w:noProof/>
          </w:rPr>
          <w:t>Authors and Contributors</w:t>
        </w:r>
        <w:r>
          <w:rPr>
            <w:noProof/>
          </w:rPr>
          <w:tab/>
        </w:r>
        <w:r>
          <w:rPr>
            <w:noProof/>
          </w:rPr>
          <w:fldChar w:fldCharType="begin"/>
        </w:r>
        <w:r>
          <w:rPr>
            <w:noProof/>
          </w:rPr>
          <w:instrText xml:space="preserve"> PAGEREF _Toc200285068 \h </w:instrText>
        </w:r>
      </w:ins>
      <w:r>
        <w:rPr>
          <w:noProof/>
        </w:rPr>
      </w:r>
      <w:r>
        <w:rPr>
          <w:noProof/>
        </w:rPr>
        <w:fldChar w:fldCharType="separate"/>
      </w:r>
      <w:ins w:id="128" w:author="Douglas Rice" w:date="2025-06-11T15:17:00Z" w16du:dateUtc="2025-06-11T20:17:00Z">
        <w:r w:rsidR="000D0F6A">
          <w:rPr>
            <w:noProof/>
          </w:rPr>
          <w:t>30</w:t>
        </w:r>
      </w:ins>
      <w:ins w:id="129" w:author="Douglas Rice" w:date="2025-06-08T14:23:00Z" w16du:dateUtc="2025-06-08T19:23:00Z">
        <w:r>
          <w:rPr>
            <w:noProof/>
          </w:rPr>
          <w:fldChar w:fldCharType="end"/>
        </w:r>
      </w:ins>
    </w:p>
    <w:p w14:paraId="181C6627" w14:textId="0C6B0568" w:rsidR="007B638B" w:rsidRDefault="007B638B">
      <w:pPr>
        <w:pStyle w:val="TOC2"/>
        <w:tabs>
          <w:tab w:val="left" w:pos="600"/>
        </w:tabs>
        <w:rPr>
          <w:ins w:id="130"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31" w:author="Douglas Rice" w:date="2025-06-08T14:23:00Z" w16du:dateUtc="2025-06-08T19:23:00Z">
        <w:r>
          <w:rPr>
            <w:noProof/>
          </w:rPr>
          <w:t>8.4</w:t>
        </w:r>
        <w:r>
          <w:rPr>
            <w:rFonts w:asciiTheme="minorHAnsi" w:eastAsiaTheme="minorEastAsia" w:hAnsiTheme="minorHAnsi" w:cstheme="minorBidi"/>
            <w:noProof/>
            <w:kern w:val="2"/>
            <w:sz w:val="24"/>
            <w:szCs w:val="24"/>
            <w:lang w:val="en-US"/>
            <w14:ligatures w14:val="standardContextual"/>
          </w:rPr>
          <w:tab/>
        </w:r>
        <w:r>
          <w:rPr>
            <w:noProof/>
          </w:rPr>
          <w:t>Role of Digital Wallets in an AI-Enabled Travel Ecosystem</w:t>
        </w:r>
        <w:r>
          <w:rPr>
            <w:noProof/>
          </w:rPr>
          <w:tab/>
        </w:r>
        <w:r>
          <w:rPr>
            <w:noProof/>
          </w:rPr>
          <w:fldChar w:fldCharType="begin"/>
        </w:r>
        <w:r>
          <w:rPr>
            <w:noProof/>
          </w:rPr>
          <w:instrText xml:space="preserve"> PAGEREF _Toc200285069 \h </w:instrText>
        </w:r>
      </w:ins>
      <w:r>
        <w:rPr>
          <w:noProof/>
        </w:rPr>
      </w:r>
      <w:r>
        <w:rPr>
          <w:noProof/>
        </w:rPr>
        <w:fldChar w:fldCharType="separate"/>
      </w:r>
      <w:ins w:id="132" w:author="Douglas Rice" w:date="2025-06-11T15:17:00Z" w16du:dateUtc="2025-06-11T20:17:00Z">
        <w:r w:rsidR="000D0F6A">
          <w:rPr>
            <w:noProof/>
          </w:rPr>
          <w:t>31</w:t>
        </w:r>
      </w:ins>
      <w:ins w:id="133" w:author="Douglas Rice" w:date="2025-06-08T14:23:00Z" w16du:dateUtc="2025-06-08T19:23:00Z">
        <w:r>
          <w:rPr>
            <w:noProof/>
          </w:rPr>
          <w:fldChar w:fldCharType="end"/>
        </w:r>
      </w:ins>
    </w:p>
    <w:p w14:paraId="148791DB" w14:textId="25F0BBE2" w:rsidR="007B638B" w:rsidRDefault="007B638B">
      <w:pPr>
        <w:pStyle w:val="TOC3"/>
        <w:tabs>
          <w:tab w:val="left" w:pos="1200"/>
        </w:tabs>
        <w:rPr>
          <w:ins w:id="134"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35" w:author="Douglas Rice" w:date="2025-06-08T14:23:00Z" w16du:dateUtc="2025-06-08T19:23:00Z">
        <w:r>
          <w:rPr>
            <w:noProof/>
          </w:rPr>
          <w:t>8.4.1</w:t>
        </w:r>
        <w:r>
          <w:rPr>
            <w:rFonts w:asciiTheme="minorHAnsi" w:eastAsiaTheme="minorEastAsia" w:hAnsiTheme="minorHAnsi" w:cstheme="minorBidi"/>
            <w:noProof/>
            <w:kern w:val="2"/>
            <w:sz w:val="24"/>
            <w:szCs w:val="24"/>
            <w:lang w:val="en-US"/>
            <w14:ligatures w14:val="standardContextual"/>
          </w:rPr>
          <w:tab/>
        </w:r>
        <w:r>
          <w:rPr>
            <w:noProof/>
          </w:rPr>
          <w:t>SSI-based Digital Wallets</w:t>
        </w:r>
        <w:r>
          <w:rPr>
            <w:noProof/>
          </w:rPr>
          <w:tab/>
        </w:r>
        <w:r>
          <w:rPr>
            <w:noProof/>
          </w:rPr>
          <w:fldChar w:fldCharType="begin"/>
        </w:r>
        <w:r>
          <w:rPr>
            <w:noProof/>
          </w:rPr>
          <w:instrText xml:space="preserve"> PAGEREF _Toc200285070 \h </w:instrText>
        </w:r>
      </w:ins>
      <w:r>
        <w:rPr>
          <w:noProof/>
        </w:rPr>
      </w:r>
      <w:r>
        <w:rPr>
          <w:noProof/>
        </w:rPr>
        <w:fldChar w:fldCharType="separate"/>
      </w:r>
      <w:ins w:id="136" w:author="Douglas Rice" w:date="2025-06-11T15:17:00Z" w16du:dateUtc="2025-06-11T20:17:00Z">
        <w:r w:rsidR="000D0F6A">
          <w:rPr>
            <w:noProof/>
          </w:rPr>
          <w:t>32</w:t>
        </w:r>
      </w:ins>
      <w:ins w:id="137" w:author="Douglas Rice" w:date="2025-06-08T14:23:00Z" w16du:dateUtc="2025-06-08T19:23:00Z">
        <w:r>
          <w:rPr>
            <w:noProof/>
          </w:rPr>
          <w:fldChar w:fldCharType="end"/>
        </w:r>
      </w:ins>
    </w:p>
    <w:p w14:paraId="2FF32E10" w14:textId="6EDEDCD7" w:rsidR="007B638B" w:rsidRDefault="007B638B">
      <w:pPr>
        <w:pStyle w:val="TOC3"/>
        <w:tabs>
          <w:tab w:val="left" w:pos="1200"/>
        </w:tabs>
        <w:rPr>
          <w:ins w:id="138"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39" w:author="Douglas Rice" w:date="2025-06-08T14:23:00Z" w16du:dateUtc="2025-06-08T19:23:00Z">
        <w:r>
          <w:rPr>
            <w:noProof/>
          </w:rPr>
          <w:t>8.4.2</w:t>
        </w:r>
        <w:r>
          <w:rPr>
            <w:rFonts w:asciiTheme="minorHAnsi" w:eastAsiaTheme="minorEastAsia" w:hAnsiTheme="minorHAnsi" w:cstheme="minorBidi"/>
            <w:noProof/>
            <w:kern w:val="2"/>
            <w:sz w:val="24"/>
            <w:szCs w:val="24"/>
            <w:lang w:val="en-US"/>
            <w14:ligatures w14:val="standardContextual"/>
          </w:rPr>
          <w:tab/>
        </w:r>
        <w:r>
          <w:rPr>
            <w:noProof/>
          </w:rPr>
          <w:t>Framework of the SSI Hospitality and Travel Digital Ecosystem</w:t>
        </w:r>
        <w:r>
          <w:rPr>
            <w:noProof/>
          </w:rPr>
          <w:tab/>
        </w:r>
        <w:r>
          <w:rPr>
            <w:noProof/>
          </w:rPr>
          <w:fldChar w:fldCharType="begin"/>
        </w:r>
        <w:r>
          <w:rPr>
            <w:noProof/>
          </w:rPr>
          <w:instrText xml:space="preserve"> PAGEREF _Toc200285071 \h </w:instrText>
        </w:r>
      </w:ins>
      <w:r>
        <w:rPr>
          <w:noProof/>
        </w:rPr>
      </w:r>
      <w:r>
        <w:rPr>
          <w:noProof/>
        </w:rPr>
        <w:fldChar w:fldCharType="separate"/>
      </w:r>
      <w:ins w:id="140" w:author="Douglas Rice" w:date="2025-06-11T15:17:00Z" w16du:dateUtc="2025-06-11T20:17:00Z">
        <w:r w:rsidR="000D0F6A">
          <w:rPr>
            <w:noProof/>
          </w:rPr>
          <w:t>33</w:t>
        </w:r>
      </w:ins>
      <w:ins w:id="141" w:author="Douglas Rice" w:date="2025-06-08T14:23:00Z" w16du:dateUtc="2025-06-08T19:23:00Z">
        <w:r>
          <w:rPr>
            <w:noProof/>
          </w:rPr>
          <w:fldChar w:fldCharType="end"/>
        </w:r>
      </w:ins>
    </w:p>
    <w:p w14:paraId="1F3AFBCC" w14:textId="684A02D8" w:rsidR="007B638B" w:rsidRDefault="007B638B">
      <w:pPr>
        <w:pStyle w:val="TOC3"/>
        <w:tabs>
          <w:tab w:val="left" w:pos="1200"/>
        </w:tabs>
        <w:rPr>
          <w:ins w:id="142"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43" w:author="Douglas Rice" w:date="2025-06-08T14:23:00Z" w16du:dateUtc="2025-06-08T19:23:00Z">
        <w:r>
          <w:rPr>
            <w:noProof/>
          </w:rPr>
          <w:t>8.4.3</w:t>
        </w:r>
        <w:r>
          <w:rPr>
            <w:rFonts w:asciiTheme="minorHAnsi" w:eastAsiaTheme="minorEastAsia" w:hAnsiTheme="minorHAnsi" w:cstheme="minorBidi"/>
            <w:noProof/>
            <w:kern w:val="2"/>
            <w:sz w:val="24"/>
            <w:szCs w:val="24"/>
            <w:lang w:val="en-US"/>
            <w14:ligatures w14:val="standardContextual"/>
          </w:rPr>
          <w:tab/>
        </w:r>
        <w:r>
          <w:rPr>
            <w:noProof/>
          </w:rPr>
          <w:t>Requests for Profile Information</w:t>
        </w:r>
        <w:r>
          <w:rPr>
            <w:noProof/>
          </w:rPr>
          <w:tab/>
        </w:r>
        <w:r>
          <w:rPr>
            <w:noProof/>
          </w:rPr>
          <w:fldChar w:fldCharType="begin"/>
        </w:r>
        <w:r>
          <w:rPr>
            <w:noProof/>
          </w:rPr>
          <w:instrText xml:space="preserve"> PAGEREF _Toc200285072 \h </w:instrText>
        </w:r>
      </w:ins>
      <w:r>
        <w:rPr>
          <w:noProof/>
        </w:rPr>
      </w:r>
      <w:r>
        <w:rPr>
          <w:noProof/>
        </w:rPr>
        <w:fldChar w:fldCharType="separate"/>
      </w:r>
      <w:ins w:id="144" w:author="Douglas Rice" w:date="2025-06-11T15:17:00Z" w16du:dateUtc="2025-06-11T20:17:00Z">
        <w:r w:rsidR="000D0F6A">
          <w:rPr>
            <w:noProof/>
          </w:rPr>
          <w:t>38</w:t>
        </w:r>
      </w:ins>
      <w:ins w:id="145" w:author="Douglas Rice" w:date="2025-06-08T14:23:00Z" w16du:dateUtc="2025-06-08T19:23:00Z">
        <w:r>
          <w:rPr>
            <w:noProof/>
          </w:rPr>
          <w:fldChar w:fldCharType="end"/>
        </w:r>
      </w:ins>
    </w:p>
    <w:p w14:paraId="34DA8EBC" w14:textId="388D62C8" w:rsidR="007B638B" w:rsidRDefault="007B638B">
      <w:pPr>
        <w:pStyle w:val="TOC3"/>
        <w:tabs>
          <w:tab w:val="left" w:pos="1200"/>
        </w:tabs>
        <w:rPr>
          <w:ins w:id="146"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47" w:author="Douglas Rice" w:date="2025-06-08T14:23:00Z" w16du:dateUtc="2025-06-08T19:23:00Z">
        <w:r>
          <w:rPr>
            <w:noProof/>
          </w:rPr>
          <w:t>8.4.4</w:t>
        </w:r>
        <w:r>
          <w:rPr>
            <w:rFonts w:asciiTheme="minorHAnsi" w:eastAsiaTheme="minorEastAsia" w:hAnsiTheme="minorHAnsi" w:cstheme="minorBidi"/>
            <w:noProof/>
            <w:kern w:val="2"/>
            <w:sz w:val="24"/>
            <w:szCs w:val="24"/>
            <w:lang w:val="en-US"/>
            <w14:ligatures w14:val="standardContextual"/>
          </w:rPr>
          <w:tab/>
        </w:r>
        <w:r>
          <w:rPr>
            <w:noProof/>
          </w:rPr>
          <w:t>Profile Data Storage</w:t>
        </w:r>
        <w:r>
          <w:rPr>
            <w:noProof/>
          </w:rPr>
          <w:tab/>
        </w:r>
        <w:r>
          <w:rPr>
            <w:noProof/>
          </w:rPr>
          <w:fldChar w:fldCharType="begin"/>
        </w:r>
        <w:r>
          <w:rPr>
            <w:noProof/>
          </w:rPr>
          <w:instrText xml:space="preserve"> PAGEREF _Toc200285073 \h </w:instrText>
        </w:r>
      </w:ins>
      <w:r>
        <w:rPr>
          <w:noProof/>
        </w:rPr>
      </w:r>
      <w:r>
        <w:rPr>
          <w:noProof/>
        </w:rPr>
        <w:fldChar w:fldCharType="separate"/>
      </w:r>
      <w:ins w:id="148" w:author="Douglas Rice" w:date="2025-06-11T15:17:00Z" w16du:dateUtc="2025-06-11T20:17:00Z">
        <w:r w:rsidR="000D0F6A">
          <w:rPr>
            <w:noProof/>
          </w:rPr>
          <w:t>39</w:t>
        </w:r>
      </w:ins>
      <w:ins w:id="149" w:author="Douglas Rice" w:date="2025-06-08T14:23:00Z" w16du:dateUtc="2025-06-08T19:23:00Z">
        <w:r>
          <w:rPr>
            <w:noProof/>
          </w:rPr>
          <w:fldChar w:fldCharType="end"/>
        </w:r>
      </w:ins>
    </w:p>
    <w:p w14:paraId="3FA2A308" w14:textId="381CB981" w:rsidR="007B638B" w:rsidRDefault="007B638B">
      <w:pPr>
        <w:pStyle w:val="TOC3"/>
        <w:tabs>
          <w:tab w:val="left" w:pos="1200"/>
        </w:tabs>
        <w:rPr>
          <w:ins w:id="150"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51" w:author="Douglas Rice" w:date="2025-06-08T14:23:00Z" w16du:dateUtc="2025-06-08T19:23:00Z">
        <w:r>
          <w:rPr>
            <w:noProof/>
          </w:rPr>
          <w:t>8.4.5</w:t>
        </w:r>
        <w:r>
          <w:rPr>
            <w:rFonts w:asciiTheme="minorHAnsi" w:eastAsiaTheme="minorEastAsia" w:hAnsiTheme="minorHAnsi" w:cstheme="minorBidi"/>
            <w:noProof/>
            <w:kern w:val="2"/>
            <w:sz w:val="24"/>
            <w:szCs w:val="24"/>
            <w:lang w:val="en-US"/>
            <w14:ligatures w14:val="standardContextual"/>
          </w:rPr>
          <w:tab/>
        </w:r>
        <w:r>
          <w:rPr>
            <w:noProof/>
          </w:rPr>
          <w:t>Extensions</w:t>
        </w:r>
        <w:r>
          <w:rPr>
            <w:noProof/>
          </w:rPr>
          <w:tab/>
        </w:r>
        <w:r>
          <w:rPr>
            <w:noProof/>
          </w:rPr>
          <w:fldChar w:fldCharType="begin"/>
        </w:r>
        <w:r>
          <w:rPr>
            <w:noProof/>
          </w:rPr>
          <w:instrText xml:space="preserve"> PAGEREF _Toc200285074 \h </w:instrText>
        </w:r>
      </w:ins>
      <w:r>
        <w:rPr>
          <w:noProof/>
        </w:rPr>
      </w:r>
      <w:r>
        <w:rPr>
          <w:noProof/>
        </w:rPr>
        <w:fldChar w:fldCharType="separate"/>
      </w:r>
      <w:ins w:id="152" w:author="Douglas Rice" w:date="2025-06-11T15:17:00Z" w16du:dateUtc="2025-06-11T20:17:00Z">
        <w:r w:rsidR="000D0F6A">
          <w:rPr>
            <w:noProof/>
          </w:rPr>
          <w:t>39</w:t>
        </w:r>
      </w:ins>
      <w:ins w:id="153" w:author="Douglas Rice" w:date="2025-06-08T14:23:00Z" w16du:dateUtc="2025-06-08T19:23:00Z">
        <w:r>
          <w:rPr>
            <w:noProof/>
          </w:rPr>
          <w:fldChar w:fldCharType="end"/>
        </w:r>
      </w:ins>
    </w:p>
    <w:p w14:paraId="5D55307D" w14:textId="04B81A1F" w:rsidR="007B638B" w:rsidRDefault="007B638B">
      <w:pPr>
        <w:pStyle w:val="TOC2"/>
        <w:tabs>
          <w:tab w:val="left" w:pos="600"/>
        </w:tabs>
        <w:rPr>
          <w:ins w:id="154"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55" w:author="Douglas Rice" w:date="2025-06-08T14:23:00Z" w16du:dateUtc="2025-06-08T19:23:00Z">
        <w:r>
          <w:rPr>
            <w:noProof/>
          </w:rPr>
          <w:t>8.5</w:t>
        </w:r>
        <w:r>
          <w:rPr>
            <w:rFonts w:asciiTheme="minorHAnsi" w:eastAsiaTheme="minorEastAsia" w:hAnsiTheme="minorHAnsi" w:cstheme="minorBidi"/>
            <w:noProof/>
            <w:kern w:val="2"/>
            <w:sz w:val="24"/>
            <w:szCs w:val="24"/>
            <w:lang w:val="en-US"/>
            <w14:ligatures w14:val="standardContextual"/>
          </w:rPr>
          <w:tab/>
        </w:r>
        <w:r>
          <w:rPr>
            <w:noProof/>
          </w:rPr>
          <w:t>Application of Personal Information across Stages of Travel</w:t>
        </w:r>
        <w:r>
          <w:rPr>
            <w:noProof/>
          </w:rPr>
          <w:tab/>
        </w:r>
        <w:r>
          <w:rPr>
            <w:noProof/>
          </w:rPr>
          <w:fldChar w:fldCharType="begin"/>
        </w:r>
        <w:r>
          <w:rPr>
            <w:noProof/>
          </w:rPr>
          <w:instrText xml:space="preserve"> PAGEREF _Toc200285075 \h </w:instrText>
        </w:r>
      </w:ins>
      <w:r>
        <w:rPr>
          <w:noProof/>
        </w:rPr>
      </w:r>
      <w:r>
        <w:rPr>
          <w:noProof/>
        </w:rPr>
        <w:fldChar w:fldCharType="separate"/>
      </w:r>
      <w:ins w:id="156" w:author="Douglas Rice" w:date="2025-06-11T15:17:00Z" w16du:dateUtc="2025-06-11T20:17:00Z">
        <w:r w:rsidR="000D0F6A">
          <w:rPr>
            <w:noProof/>
          </w:rPr>
          <w:t>39</w:t>
        </w:r>
      </w:ins>
      <w:ins w:id="157" w:author="Douglas Rice" w:date="2025-06-08T14:23:00Z" w16du:dateUtc="2025-06-08T19:23:00Z">
        <w:r>
          <w:rPr>
            <w:noProof/>
          </w:rPr>
          <w:fldChar w:fldCharType="end"/>
        </w:r>
      </w:ins>
    </w:p>
    <w:p w14:paraId="2832094C" w14:textId="09168868" w:rsidR="007B638B" w:rsidRDefault="007B638B">
      <w:pPr>
        <w:pStyle w:val="TOC2"/>
        <w:tabs>
          <w:tab w:val="left" w:pos="600"/>
        </w:tabs>
        <w:rPr>
          <w:ins w:id="158"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59" w:author="Douglas Rice" w:date="2025-06-08T14:23:00Z" w16du:dateUtc="2025-06-08T19:23:00Z">
        <w:r>
          <w:rPr>
            <w:noProof/>
          </w:rPr>
          <w:t>8.6</w:t>
        </w:r>
        <w:r>
          <w:rPr>
            <w:rFonts w:asciiTheme="minorHAnsi" w:eastAsiaTheme="minorEastAsia" w:hAnsiTheme="minorHAnsi" w:cstheme="minorBidi"/>
            <w:noProof/>
            <w:kern w:val="2"/>
            <w:sz w:val="24"/>
            <w:szCs w:val="24"/>
            <w:lang w:val="en-US"/>
            <w14:ligatures w14:val="standardContextual"/>
          </w:rPr>
          <w:tab/>
        </w:r>
        <w:r>
          <w:rPr>
            <w:noProof/>
          </w:rPr>
          <w:t>Sample Use Cases</w:t>
        </w:r>
        <w:r>
          <w:rPr>
            <w:noProof/>
          </w:rPr>
          <w:tab/>
        </w:r>
        <w:r>
          <w:rPr>
            <w:noProof/>
          </w:rPr>
          <w:fldChar w:fldCharType="begin"/>
        </w:r>
        <w:r>
          <w:rPr>
            <w:noProof/>
          </w:rPr>
          <w:instrText xml:space="preserve"> PAGEREF _Toc200285076 \h </w:instrText>
        </w:r>
      </w:ins>
      <w:r>
        <w:rPr>
          <w:noProof/>
        </w:rPr>
      </w:r>
      <w:r>
        <w:rPr>
          <w:noProof/>
        </w:rPr>
        <w:fldChar w:fldCharType="separate"/>
      </w:r>
      <w:ins w:id="160" w:author="Douglas Rice" w:date="2025-06-11T15:17:00Z" w16du:dateUtc="2025-06-11T20:17:00Z">
        <w:r w:rsidR="000D0F6A">
          <w:rPr>
            <w:noProof/>
          </w:rPr>
          <w:t>40</w:t>
        </w:r>
      </w:ins>
      <w:ins w:id="161" w:author="Douglas Rice" w:date="2025-06-08T14:23:00Z" w16du:dateUtc="2025-06-08T19:23:00Z">
        <w:r>
          <w:rPr>
            <w:noProof/>
          </w:rPr>
          <w:fldChar w:fldCharType="end"/>
        </w:r>
      </w:ins>
    </w:p>
    <w:p w14:paraId="229B72F1" w14:textId="629CD60C" w:rsidR="007B638B" w:rsidRDefault="007B638B">
      <w:pPr>
        <w:pStyle w:val="TOC3"/>
        <w:tabs>
          <w:tab w:val="left" w:pos="1200"/>
        </w:tabs>
        <w:rPr>
          <w:ins w:id="162"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63" w:author="Douglas Rice" w:date="2025-06-08T14:23:00Z" w16du:dateUtc="2025-06-08T19:23:00Z">
        <w:r>
          <w:rPr>
            <w:noProof/>
          </w:rPr>
          <w:t>8.6.1</w:t>
        </w:r>
        <w:r>
          <w:rPr>
            <w:rFonts w:asciiTheme="minorHAnsi" w:eastAsiaTheme="minorEastAsia" w:hAnsiTheme="minorHAnsi" w:cstheme="minorBidi"/>
            <w:noProof/>
            <w:kern w:val="2"/>
            <w:sz w:val="24"/>
            <w:szCs w:val="24"/>
            <w:lang w:val="en-US"/>
            <w14:ligatures w14:val="standardContextual"/>
          </w:rPr>
          <w:tab/>
        </w:r>
        <w:r>
          <w:rPr>
            <w:noProof/>
          </w:rPr>
          <w:t>Discount Entitlement</w:t>
        </w:r>
        <w:r>
          <w:rPr>
            <w:noProof/>
          </w:rPr>
          <w:tab/>
        </w:r>
        <w:r>
          <w:rPr>
            <w:noProof/>
          </w:rPr>
          <w:fldChar w:fldCharType="begin"/>
        </w:r>
        <w:r>
          <w:rPr>
            <w:noProof/>
          </w:rPr>
          <w:instrText xml:space="preserve"> PAGEREF _Toc200285077 \h </w:instrText>
        </w:r>
      </w:ins>
      <w:r>
        <w:rPr>
          <w:noProof/>
        </w:rPr>
      </w:r>
      <w:r>
        <w:rPr>
          <w:noProof/>
        </w:rPr>
        <w:fldChar w:fldCharType="separate"/>
      </w:r>
      <w:ins w:id="164" w:author="Douglas Rice" w:date="2025-06-11T15:17:00Z" w16du:dateUtc="2025-06-11T20:17:00Z">
        <w:r w:rsidR="000D0F6A">
          <w:rPr>
            <w:noProof/>
          </w:rPr>
          <w:t>40</w:t>
        </w:r>
      </w:ins>
      <w:ins w:id="165" w:author="Douglas Rice" w:date="2025-06-08T14:23:00Z" w16du:dateUtc="2025-06-08T19:23:00Z">
        <w:r>
          <w:rPr>
            <w:noProof/>
          </w:rPr>
          <w:fldChar w:fldCharType="end"/>
        </w:r>
      </w:ins>
    </w:p>
    <w:p w14:paraId="40954238" w14:textId="7DC24379" w:rsidR="007B638B" w:rsidRDefault="007B638B">
      <w:pPr>
        <w:pStyle w:val="TOC3"/>
        <w:tabs>
          <w:tab w:val="left" w:pos="1200"/>
        </w:tabs>
        <w:rPr>
          <w:ins w:id="166"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67" w:author="Douglas Rice" w:date="2025-06-08T14:23:00Z" w16du:dateUtc="2025-06-08T19:23:00Z">
        <w:r>
          <w:rPr>
            <w:noProof/>
          </w:rPr>
          <w:t>8.6.2</w:t>
        </w:r>
        <w:r>
          <w:rPr>
            <w:rFonts w:asciiTheme="minorHAnsi" w:eastAsiaTheme="minorEastAsia" w:hAnsiTheme="minorHAnsi" w:cstheme="minorBidi"/>
            <w:noProof/>
            <w:kern w:val="2"/>
            <w:sz w:val="24"/>
            <w:szCs w:val="24"/>
            <w:lang w:val="en-US"/>
            <w14:ligatures w14:val="standardContextual"/>
          </w:rPr>
          <w:tab/>
        </w:r>
        <w:r>
          <w:rPr>
            <w:noProof/>
          </w:rPr>
          <w:t>Travel Change and Disruption</w:t>
        </w:r>
        <w:r>
          <w:rPr>
            <w:noProof/>
          </w:rPr>
          <w:tab/>
        </w:r>
        <w:r>
          <w:rPr>
            <w:noProof/>
          </w:rPr>
          <w:fldChar w:fldCharType="begin"/>
        </w:r>
        <w:r>
          <w:rPr>
            <w:noProof/>
          </w:rPr>
          <w:instrText xml:space="preserve"> PAGEREF _Toc200285078 \h </w:instrText>
        </w:r>
      </w:ins>
      <w:r>
        <w:rPr>
          <w:noProof/>
        </w:rPr>
      </w:r>
      <w:r>
        <w:rPr>
          <w:noProof/>
        </w:rPr>
        <w:fldChar w:fldCharType="separate"/>
      </w:r>
      <w:ins w:id="168" w:author="Douglas Rice" w:date="2025-06-11T15:17:00Z" w16du:dateUtc="2025-06-11T20:17:00Z">
        <w:r w:rsidR="000D0F6A">
          <w:rPr>
            <w:noProof/>
          </w:rPr>
          <w:t>40</w:t>
        </w:r>
      </w:ins>
      <w:ins w:id="169" w:author="Douglas Rice" w:date="2025-06-08T14:23:00Z" w16du:dateUtc="2025-06-08T19:23:00Z">
        <w:r>
          <w:rPr>
            <w:noProof/>
          </w:rPr>
          <w:fldChar w:fldCharType="end"/>
        </w:r>
      </w:ins>
    </w:p>
    <w:p w14:paraId="391A40CD" w14:textId="36FC5337" w:rsidR="007B638B" w:rsidRDefault="007B638B">
      <w:pPr>
        <w:pStyle w:val="TOC3"/>
        <w:tabs>
          <w:tab w:val="left" w:pos="1200"/>
        </w:tabs>
        <w:rPr>
          <w:ins w:id="170"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71" w:author="Douglas Rice" w:date="2025-06-08T14:23:00Z" w16du:dateUtc="2025-06-08T19:23:00Z">
        <w:r>
          <w:rPr>
            <w:noProof/>
          </w:rPr>
          <w:t>8.6.3</w:t>
        </w:r>
        <w:r>
          <w:rPr>
            <w:rFonts w:asciiTheme="minorHAnsi" w:eastAsiaTheme="minorEastAsia" w:hAnsiTheme="minorHAnsi" w:cstheme="minorBidi"/>
            <w:noProof/>
            <w:kern w:val="2"/>
            <w:sz w:val="24"/>
            <w:szCs w:val="24"/>
            <w:lang w:val="en-US"/>
            <w14:ligatures w14:val="standardContextual"/>
          </w:rPr>
          <w:tab/>
        </w:r>
        <w:r>
          <w:rPr>
            <w:noProof/>
          </w:rPr>
          <w:t>Verified Stay</w:t>
        </w:r>
        <w:r>
          <w:rPr>
            <w:noProof/>
          </w:rPr>
          <w:tab/>
        </w:r>
        <w:r>
          <w:rPr>
            <w:noProof/>
          </w:rPr>
          <w:fldChar w:fldCharType="begin"/>
        </w:r>
        <w:r>
          <w:rPr>
            <w:noProof/>
          </w:rPr>
          <w:instrText xml:space="preserve"> PAGEREF _Toc200285079 \h </w:instrText>
        </w:r>
      </w:ins>
      <w:r>
        <w:rPr>
          <w:noProof/>
        </w:rPr>
      </w:r>
      <w:r>
        <w:rPr>
          <w:noProof/>
        </w:rPr>
        <w:fldChar w:fldCharType="separate"/>
      </w:r>
      <w:ins w:id="172" w:author="Douglas Rice" w:date="2025-06-11T15:17:00Z" w16du:dateUtc="2025-06-11T20:17:00Z">
        <w:r w:rsidR="000D0F6A">
          <w:rPr>
            <w:noProof/>
          </w:rPr>
          <w:t>40</w:t>
        </w:r>
      </w:ins>
      <w:ins w:id="173" w:author="Douglas Rice" w:date="2025-06-08T14:23:00Z" w16du:dateUtc="2025-06-08T19:23:00Z">
        <w:r>
          <w:rPr>
            <w:noProof/>
          </w:rPr>
          <w:fldChar w:fldCharType="end"/>
        </w:r>
      </w:ins>
    </w:p>
    <w:p w14:paraId="3F34C5E0" w14:textId="75E02D3E" w:rsidR="007B638B" w:rsidRDefault="007B638B">
      <w:pPr>
        <w:pStyle w:val="TOC3"/>
        <w:tabs>
          <w:tab w:val="left" w:pos="1200"/>
        </w:tabs>
        <w:rPr>
          <w:ins w:id="174"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75" w:author="Douglas Rice" w:date="2025-06-08T14:23:00Z" w16du:dateUtc="2025-06-08T19:23:00Z">
        <w:r>
          <w:rPr>
            <w:noProof/>
          </w:rPr>
          <w:t>8.6.4</w:t>
        </w:r>
        <w:r>
          <w:rPr>
            <w:rFonts w:asciiTheme="minorHAnsi" w:eastAsiaTheme="minorEastAsia" w:hAnsiTheme="minorHAnsi" w:cstheme="minorBidi"/>
            <w:noProof/>
            <w:kern w:val="2"/>
            <w:sz w:val="24"/>
            <w:szCs w:val="24"/>
            <w:lang w:val="en-US"/>
            <w14:ligatures w14:val="standardContextual"/>
          </w:rPr>
          <w:tab/>
        </w:r>
        <w:r>
          <w:rPr>
            <w:noProof/>
          </w:rPr>
          <w:t>Share Profile Elements</w:t>
        </w:r>
        <w:r>
          <w:rPr>
            <w:noProof/>
          </w:rPr>
          <w:tab/>
        </w:r>
        <w:r>
          <w:rPr>
            <w:noProof/>
          </w:rPr>
          <w:fldChar w:fldCharType="begin"/>
        </w:r>
        <w:r>
          <w:rPr>
            <w:noProof/>
          </w:rPr>
          <w:instrText xml:space="preserve"> PAGEREF _Toc200285080 \h </w:instrText>
        </w:r>
      </w:ins>
      <w:r>
        <w:rPr>
          <w:noProof/>
        </w:rPr>
      </w:r>
      <w:r>
        <w:rPr>
          <w:noProof/>
        </w:rPr>
        <w:fldChar w:fldCharType="separate"/>
      </w:r>
      <w:ins w:id="176" w:author="Douglas Rice" w:date="2025-06-11T15:17:00Z" w16du:dateUtc="2025-06-11T20:17:00Z">
        <w:r w:rsidR="000D0F6A">
          <w:rPr>
            <w:noProof/>
          </w:rPr>
          <w:t>41</w:t>
        </w:r>
      </w:ins>
      <w:ins w:id="177" w:author="Douglas Rice" w:date="2025-06-08T14:23:00Z" w16du:dateUtc="2025-06-08T19:23:00Z">
        <w:r>
          <w:rPr>
            <w:noProof/>
          </w:rPr>
          <w:fldChar w:fldCharType="end"/>
        </w:r>
      </w:ins>
    </w:p>
    <w:p w14:paraId="6697EE33" w14:textId="60F01A1C" w:rsidR="007B638B" w:rsidRDefault="007B638B">
      <w:pPr>
        <w:pStyle w:val="TOC3"/>
        <w:tabs>
          <w:tab w:val="left" w:pos="1200"/>
        </w:tabs>
        <w:rPr>
          <w:ins w:id="178"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79" w:author="Douglas Rice" w:date="2025-06-08T14:23:00Z" w16du:dateUtc="2025-06-08T19:23:00Z">
        <w:r>
          <w:rPr>
            <w:noProof/>
          </w:rPr>
          <w:t>8.6.5</w:t>
        </w:r>
        <w:r>
          <w:rPr>
            <w:rFonts w:asciiTheme="minorHAnsi" w:eastAsiaTheme="minorEastAsia" w:hAnsiTheme="minorHAnsi" w:cstheme="minorBidi"/>
            <w:noProof/>
            <w:kern w:val="2"/>
            <w:sz w:val="24"/>
            <w:szCs w:val="24"/>
            <w:lang w:val="en-US"/>
            <w14:ligatures w14:val="standardContextual"/>
          </w:rPr>
          <w:tab/>
        </w:r>
        <w:r>
          <w:rPr>
            <w:noProof/>
          </w:rPr>
          <w:t>Car Rental</w:t>
        </w:r>
        <w:r>
          <w:rPr>
            <w:noProof/>
          </w:rPr>
          <w:tab/>
        </w:r>
        <w:r>
          <w:rPr>
            <w:noProof/>
          </w:rPr>
          <w:fldChar w:fldCharType="begin"/>
        </w:r>
        <w:r>
          <w:rPr>
            <w:noProof/>
          </w:rPr>
          <w:instrText xml:space="preserve"> PAGEREF _Toc200285081 \h </w:instrText>
        </w:r>
      </w:ins>
      <w:r>
        <w:rPr>
          <w:noProof/>
        </w:rPr>
      </w:r>
      <w:r>
        <w:rPr>
          <w:noProof/>
        </w:rPr>
        <w:fldChar w:fldCharType="separate"/>
      </w:r>
      <w:ins w:id="180" w:author="Douglas Rice" w:date="2025-06-11T15:17:00Z" w16du:dateUtc="2025-06-11T20:17:00Z">
        <w:r w:rsidR="000D0F6A">
          <w:rPr>
            <w:noProof/>
          </w:rPr>
          <w:t>41</w:t>
        </w:r>
      </w:ins>
      <w:ins w:id="181" w:author="Douglas Rice" w:date="2025-06-08T14:23:00Z" w16du:dateUtc="2025-06-08T19:23:00Z">
        <w:r>
          <w:rPr>
            <w:noProof/>
          </w:rPr>
          <w:fldChar w:fldCharType="end"/>
        </w:r>
      </w:ins>
    </w:p>
    <w:p w14:paraId="6D9A13D5" w14:textId="3E21A63C" w:rsidR="007B638B" w:rsidRDefault="007B638B">
      <w:pPr>
        <w:pStyle w:val="TOC3"/>
        <w:tabs>
          <w:tab w:val="left" w:pos="1200"/>
        </w:tabs>
        <w:rPr>
          <w:ins w:id="182"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83" w:author="Douglas Rice" w:date="2025-06-08T14:23:00Z" w16du:dateUtc="2025-06-08T19:23:00Z">
        <w:r>
          <w:rPr>
            <w:noProof/>
          </w:rPr>
          <w:t>8.6.6</w:t>
        </w:r>
        <w:r>
          <w:rPr>
            <w:rFonts w:asciiTheme="minorHAnsi" w:eastAsiaTheme="minorEastAsia" w:hAnsiTheme="minorHAnsi" w:cstheme="minorBidi"/>
            <w:noProof/>
            <w:kern w:val="2"/>
            <w:sz w:val="24"/>
            <w:szCs w:val="24"/>
            <w:lang w:val="en-US"/>
            <w14:ligatures w14:val="standardContextual"/>
          </w:rPr>
          <w:tab/>
        </w:r>
        <w:r>
          <w:rPr>
            <w:noProof/>
          </w:rPr>
          <w:t>Bag Pickup and Delivery</w:t>
        </w:r>
        <w:r>
          <w:rPr>
            <w:noProof/>
          </w:rPr>
          <w:tab/>
        </w:r>
        <w:r>
          <w:rPr>
            <w:noProof/>
          </w:rPr>
          <w:fldChar w:fldCharType="begin"/>
        </w:r>
        <w:r>
          <w:rPr>
            <w:noProof/>
          </w:rPr>
          <w:instrText xml:space="preserve"> PAGEREF _Toc200285082 \h </w:instrText>
        </w:r>
      </w:ins>
      <w:r>
        <w:rPr>
          <w:noProof/>
        </w:rPr>
      </w:r>
      <w:r>
        <w:rPr>
          <w:noProof/>
        </w:rPr>
        <w:fldChar w:fldCharType="separate"/>
      </w:r>
      <w:ins w:id="184" w:author="Douglas Rice" w:date="2025-06-11T15:17:00Z" w16du:dateUtc="2025-06-11T20:17:00Z">
        <w:r w:rsidR="000D0F6A">
          <w:rPr>
            <w:noProof/>
          </w:rPr>
          <w:t>41</w:t>
        </w:r>
      </w:ins>
      <w:ins w:id="185" w:author="Douglas Rice" w:date="2025-06-08T14:23:00Z" w16du:dateUtc="2025-06-08T19:23:00Z">
        <w:r>
          <w:rPr>
            <w:noProof/>
          </w:rPr>
          <w:fldChar w:fldCharType="end"/>
        </w:r>
      </w:ins>
    </w:p>
    <w:p w14:paraId="4AF7D581" w14:textId="2B4AE0A1" w:rsidR="007B638B" w:rsidRDefault="007B638B">
      <w:pPr>
        <w:pStyle w:val="TOC3"/>
        <w:tabs>
          <w:tab w:val="left" w:pos="1200"/>
        </w:tabs>
        <w:rPr>
          <w:ins w:id="186"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87" w:author="Douglas Rice" w:date="2025-06-08T14:23:00Z" w16du:dateUtc="2025-06-08T19:23:00Z">
        <w:r>
          <w:rPr>
            <w:noProof/>
          </w:rPr>
          <w:t>8.6.7</w:t>
        </w:r>
        <w:r>
          <w:rPr>
            <w:rFonts w:asciiTheme="minorHAnsi" w:eastAsiaTheme="minorEastAsia" w:hAnsiTheme="minorHAnsi" w:cstheme="minorBidi"/>
            <w:noProof/>
            <w:kern w:val="2"/>
            <w:sz w:val="24"/>
            <w:szCs w:val="24"/>
            <w:lang w:val="en-US"/>
            <w14:ligatures w14:val="standardContextual"/>
          </w:rPr>
          <w:tab/>
        </w:r>
        <w:r>
          <w:rPr>
            <w:noProof/>
          </w:rPr>
          <w:t>Future Vision for Travel Generative AI</w:t>
        </w:r>
        <w:r>
          <w:rPr>
            <w:noProof/>
          </w:rPr>
          <w:tab/>
        </w:r>
        <w:r>
          <w:rPr>
            <w:noProof/>
          </w:rPr>
          <w:fldChar w:fldCharType="begin"/>
        </w:r>
        <w:r>
          <w:rPr>
            <w:noProof/>
          </w:rPr>
          <w:instrText xml:space="preserve"> PAGEREF _Toc200285083 \h </w:instrText>
        </w:r>
      </w:ins>
      <w:r>
        <w:rPr>
          <w:noProof/>
        </w:rPr>
      </w:r>
      <w:r>
        <w:rPr>
          <w:noProof/>
        </w:rPr>
        <w:fldChar w:fldCharType="separate"/>
      </w:r>
      <w:ins w:id="188" w:author="Douglas Rice" w:date="2025-06-11T15:17:00Z" w16du:dateUtc="2025-06-11T20:17:00Z">
        <w:r w:rsidR="000D0F6A">
          <w:rPr>
            <w:noProof/>
          </w:rPr>
          <w:t>41</w:t>
        </w:r>
      </w:ins>
      <w:ins w:id="189" w:author="Douglas Rice" w:date="2025-06-08T14:23:00Z" w16du:dateUtc="2025-06-08T19:23:00Z">
        <w:r>
          <w:rPr>
            <w:noProof/>
          </w:rPr>
          <w:fldChar w:fldCharType="end"/>
        </w:r>
      </w:ins>
    </w:p>
    <w:p w14:paraId="20C68AE9" w14:textId="55DA47B6" w:rsidR="007B638B" w:rsidRDefault="007B638B">
      <w:pPr>
        <w:pStyle w:val="TOC2"/>
        <w:tabs>
          <w:tab w:val="left" w:pos="600"/>
        </w:tabs>
        <w:rPr>
          <w:ins w:id="190" w:author="Douglas Rice" w:date="2025-06-08T14:23:00Z" w16du:dateUtc="2025-06-08T19:23:00Z"/>
          <w:rFonts w:asciiTheme="minorHAnsi" w:eastAsiaTheme="minorEastAsia" w:hAnsiTheme="minorHAnsi" w:cstheme="minorBidi"/>
          <w:noProof/>
          <w:kern w:val="2"/>
          <w:sz w:val="24"/>
          <w:szCs w:val="24"/>
          <w:lang w:val="en-US"/>
          <w14:ligatures w14:val="standardContextual"/>
        </w:rPr>
      </w:pPr>
      <w:ins w:id="191" w:author="Douglas Rice" w:date="2025-06-08T14:23:00Z" w16du:dateUtc="2025-06-08T19:23:00Z">
        <w:r>
          <w:rPr>
            <w:noProof/>
          </w:rPr>
          <w:t>8.7</w:t>
        </w:r>
        <w:r>
          <w:rPr>
            <w:rFonts w:asciiTheme="minorHAnsi" w:eastAsiaTheme="minorEastAsia" w:hAnsiTheme="minorHAnsi" w:cstheme="minorBidi"/>
            <w:noProof/>
            <w:kern w:val="2"/>
            <w:sz w:val="24"/>
            <w:szCs w:val="24"/>
            <w:lang w:val="en-US"/>
            <w14:ligatures w14:val="standardContextual"/>
          </w:rPr>
          <w:tab/>
        </w:r>
        <w:r>
          <w:rPr>
            <w:noProof/>
          </w:rPr>
          <w:t>Companion Documents</w:t>
        </w:r>
        <w:r>
          <w:rPr>
            <w:noProof/>
          </w:rPr>
          <w:tab/>
        </w:r>
        <w:r>
          <w:rPr>
            <w:noProof/>
          </w:rPr>
          <w:fldChar w:fldCharType="begin"/>
        </w:r>
        <w:r>
          <w:rPr>
            <w:noProof/>
          </w:rPr>
          <w:instrText xml:space="preserve"> PAGEREF _Toc200285084 \h </w:instrText>
        </w:r>
      </w:ins>
      <w:r>
        <w:rPr>
          <w:noProof/>
        </w:rPr>
      </w:r>
      <w:r>
        <w:rPr>
          <w:noProof/>
        </w:rPr>
        <w:fldChar w:fldCharType="separate"/>
      </w:r>
      <w:ins w:id="192" w:author="Douglas Rice" w:date="2025-06-11T15:17:00Z" w16du:dateUtc="2025-06-11T20:17:00Z">
        <w:r w:rsidR="000D0F6A">
          <w:rPr>
            <w:noProof/>
          </w:rPr>
          <w:t>41</w:t>
        </w:r>
      </w:ins>
      <w:ins w:id="193" w:author="Douglas Rice" w:date="2025-06-08T14:23:00Z" w16du:dateUtc="2025-06-08T19:23:00Z">
        <w:r>
          <w:rPr>
            <w:noProof/>
          </w:rPr>
          <w:fldChar w:fldCharType="end"/>
        </w:r>
      </w:ins>
    </w:p>
    <w:p w14:paraId="37775491" w14:textId="7BCBC656" w:rsidR="00E53F09" w:rsidRPr="001C282A" w:rsidDel="005078BB" w:rsidRDefault="00E53F09" w:rsidP="00E53F09">
      <w:pPr>
        <w:pStyle w:val="TOC1"/>
        <w:rPr>
          <w:del w:id="194" w:author="Douglas Rice" w:date="2025-06-08T13:51:00Z" w16du:dateUtc="2025-06-08T18:51:00Z"/>
          <w:rFonts w:ascii="Arial" w:eastAsiaTheme="minorEastAsia" w:hAnsi="Arial" w:cs="Arial"/>
          <w:b w:val="0"/>
          <w:noProof/>
          <w:kern w:val="2"/>
          <w:sz w:val="22"/>
          <w14:ligatures w14:val="standardContextual"/>
        </w:rPr>
      </w:pPr>
      <w:del w:id="195" w:author="Douglas Rice" w:date="2025-06-08T13:51:00Z" w16du:dateUtc="2025-06-08T18:51:00Z">
        <w:r w:rsidRPr="001C282A" w:rsidDel="005078BB">
          <w:rPr>
            <w:rFonts w:ascii="Arial" w:hAnsi="Arial" w:cs="Arial"/>
            <w:noProof/>
          </w:rPr>
          <w:delText>Executive Summary</w:delText>
        </w:r>
        <w:r w:rsidRPr="001C282A" w:rsidDel="005078BB">
          <w:rPr>
            <w:rFonts w:ascii="Arial" w:hAnsi="Arial" w:cs="Arial"/>
            <w:noProof/>
          </w:rPr>
          <w:tab/>
          <w:delText>4</w:delText>
        </w:r>
      </w:del>
    </w:p>
    <w:p w14:paraId="77F404A8" w14:textId="233A658C" w:rsidR="00E53F09" w:rsidRPr="001C282A" w:rsidDel="005078BB" w:rsidRDefault="00E53F09" w:rsidP="00E53F09">
      <w:pPr>
        <w:pStyle w:val="TOC1"/>
        <w:tabs>
          <w:tab w:val="left" w:pos="600"/>
        </w:tabs>
        <w:rPr>
          <w:del w:id="196" w:author="Douglas Rice" w:date="2025-06-08T13:51:00Z" w16du:dateUtc="2025-06-08T18:51:00Z"/>
          <w:rFonts w:ascii="Arial" w:eastAsiaTheme="minorEastAsia" w:hAnsi="Arial" w:cs="Arial"/>
          <w:b w:val="0"/>
          <w:noProof/>
          <w:kern w:val="2"/>
          <w:sz w:val="22"/>
          <w14:ligatures w14:val="standardContextual"/>
        </w:rPr>
      </w:pPr>
      <w:del w:id="197" w:author="Douglas Rice" w:date="2025-06-08T13:51:00Z" w16du:dateUtc="2025-06-08T18:51:00Z">
        <w:r w:rsidRPr="001C282A" w:rsidDel="005078BB">
          <w:rPr>
            <w:rFonts w:ascii="Arial" w:hAnsi="Arial" w:cs="Arial"/>
            <w:noProof/>
          </w:rPr>
          <w:delText>1.</w:delText>
        </w:r>
        <w:r w:rsidRPr="001C282A" w:rsidDel="005078BB">
          <w:rPr>
            <w:rFonts w:ascii="Arial" w:eastAsiaTheme="minorEastAsia" w:hAnsi="Arial" w:cs="Arial"/>
            <w:b w:val="0"/>
            <w:noProof/>
            <w:kern w:val="2"/>
            <w:sz w:val="22"/>
            <w14:ligatures w14:val="standardContextual"/>
          </w:rPr>
          <w:tab/>
        </w:r>
        <w:r w:rsidRPr="001C282A" w:rsidDel="005078BB">
          <w:rPr>
            <w:rFonts w:ascii="Arial" w:hAnsi="Arial" w:cs="Arial"/>
            <w:noProof/>
          </w:rPr>
          <w:delText>Introduction*  **</w:delText>
        </w:r>
        <w:r w:rsidRPr="001C282A" w:rsidDel="005078BB">
          <w:rPr>
            <w:rFonts w:ascii="Arial" w:hAnsi="Arial" w:cs="Arial"/>
            <w:noProof/>
          </w:rPr>
          <w:tab/>
          <w:delText>5</w:delText>
        </w:r>
      </w:del>
    </w:p>
    <w:p w14:paraId="676393E5" w14:textId="77777777" w:rsidR="00E53F09" w:rsidRPr="001C282A" w:rsidDel="005078BB" w:rsidRDefault="00E53F09" w:rsidP="00E53F09">
      <w:pPr>
        <w:pStyle w:val="TOC1"/>
        <w:tabs>
          <w:tab w:val="left" w:pos="600"/>
        </w:tabs>
        <w:rPr>
          <w:del w:id="198" w:author="Douglas Rice" w:date="2025-06-08T13:51:00Z" w16du:dateUtc="2025-06-08T18:51:00Z"/>
          <w:rFonts w:ascii="Arial" w:eastAsiaTheme="minorEastAsia" w:hAnsi="Arial" w:cs="Arial"/>
          <w:b w:val="0"/>
          <w:noProof/>
          <w:kern w:val="2"/>
          <w:sz w:val="22"/>
          <w14:ligatures w14:val="standardContextual"/>
        </w:rPr>
      </w:pPr>
      <w:del w:id="199" w:author="Douglas Rice" w:date="2025-06-08T13:51:00Z" w16du:dateUtc="2025-06-08T18:51:00Z">
        <w:r w:rsidRPr="001C282A" w:rsidDel="005078BB">
          <w:rPr>
            <w:rFonts w:ascii="Arial" w:hAnsi="Arial" w:cs="Arial"/>
            <w:noProof/>
          </w:rPr>
          <w:delText>2.</w:delText>
        </w:r>
        <w:r w:rsidRPr="001C282A" w:rsidDel="005078BB">
          <w:rPr>
            <w:rFonts w:ascii="Arial" w:eastAsiaTheme="minorEastAsia" w:hAnsi="Arial" w:cs="Arial"/>
            <w:b w:val="0"/>
            <w:noProof/>
            <w:kern w:val="2"/>
            <w:sz w:val="22"/>
            <w14:ligatures w14:val="standardContextual"/>
          </w:rPr>
          <w:tab/>
        </w:r>
        <w:r w:rsidRPr="001C282A" w:rsidDel="005078BB">
          <w:rPr>
            <w:rFonts w:ascii="Arial" w:hAnsi="Arial" w:cs="Arial"/>
            <w:noProof/>
          </w:rPr>
          <w:delText>Objectives and Rationale</w:delText>
        </w:r>
        <w:r w:rsidRPr="001C282A" w:rsidDel="005078BB">
          <w:rPr>
            <w:rFonts w:ascii="Arial" w:hAnsi="Arial" w:cs="Arial"/>
            <w:noProof/>
          </w:rPr>
          <w:tab/>
          <w:delText>7</w:delText>
        </w:r>
      </w:del>
    </w:p>
    <w:p w14:paraId="722DA390" w14:textId="77777777" w:rsidR="00E53F09" w:rsidRPr="001C282A" w:rsidDel="005078BB" w:rsidRDefault="00E53F09" w:rsidP="00E53F09">
      <w:pPr>
        <w:pStyle w:val="TOC1"/>
        <w:tabs>
          <w:tab w:val="left" w:pos="600"/>
        </w:tabs>
        <w:rPr>
          <w:del w:id="200" w:author="Douglas Rice" w:date="2025-06-08T13:51:00Z" w16du:dateUtc="2025-06-08T18:51:00Z"/>
          <w:rFonts w:ascii="Arial" w:eastAsiaTheme="minorEastAsia" w:hAnsi="Arial" w:cs="Arial"/>
          <w:b w:val="0"/>
          <w:noProof/>
          <w:kern w:val="2"/>
          <w:sz w:val="22"/>
          <w14:ligatures w14:val="standardContextual"/>
        </w:rPr>
      </w:pPr>
      <w:del w:id="201" w:author="Douglas Rice" w:date="2025-06-08T13:51:00Z" w16du:dateUtc="2025-06-08T18:51:00Z">
        <w:r w:rsidRPr="001C282A" w:rsidDel="005078BB">
          <w:rPr>
            <w:rFonts w:ascii="Arial" w:hAnsi="Arial" w:cs="Arial"/>
            <w:noProof/>
          </w:rPr>
          <w:delText>3.</w:delText>
        </w:r>
        <w:r w:rsidRPr="001C282A" w:rsidDel="005078BB">
          <w:rPr>
            <w:rFonts w:ascii="Arial" w:hAnsi="Arial" w:cs="Arial"/>
            <w:noProof/>
          </w:rPr>
          <w:tab/>
          <w:delText xml:space="preserve">Strategic Approach   **                                                                        </w:delText>
        </w:r>
        <w:r w:rsidDel="005078BB">
          <w:rPr>
            <w:rFonts w:ascii="Arial" w:hAnsi="Arial" w:cs="Arial"/>
            <w:noProof/>
          </w:rPr>
          <w:delText xml:space="preserve">       </w:delText>
        </w:r>
        <w:r w:rsidRPr="001C282A" w:rsidDel="005078BB">
          <w:rPr>
            <w:rFonts w:ascii="Arial" w:hAnsi="Arial" w:cs="Arial"/>
            <w:noProof/>
          </w:rPr>
          <w:delText xml:space="preserve">7                                     </w:delText>
        </w:r>
      </w:del>
    </w:p>
    <w:p w14:paraId="5BE8B051" w14:textId="77777777" w:rsidR="00E53F09" w:rsidRPr="001C282A" w:rsidDel="005078BB" w:rsidRDefault="00E53F09" w:rsidP="00E53F09">
      <w:pPr>
        <w:pStyle w:val="TOC1"/>
        <w:tabs>
          <w:tab w:val="left" w:pos="600"/>
        </w:tabs>
        <w:rPr>
          <w:del w:id="202" w:author="Douglas Rice" w:date="2025-06-08T13:51:00Z" w16du:dateUtc="2025-06-08T18:51:00Z"/>
          <w:rFonts w:ascii="Arial" w:eastAsiaTheme="minorEastAsia" w:hAnsi="Arial" w:cs="Arial"/>
          <w:b w:val="0"/>
          <w:noProof/>
          <w:kern w:val="2"/>
          <w:sz w:val="22"/>
          <w14:ligatures w14:val="standardContextual"/>
        </w:rPr>
      </w:pPr>
      <w:del w:id="203" w:author="Douglas Rice" w:date="2025-06-08T13:51:00Z" w16du:dateUtc="2025-06-08T18:51:00Z">
        <w:r w:rsidRPr="001C282A" w:rsidDel="005078BB">
          <w:rPr>
            <w:rFonts w:ascii="Arial" w:hAnsi="Arial" w:cs="Arial"/>
            <w:noProof/>
          </w:rPr>
          <w:delText>4.</w:delText>
        </w:r>
        <w:r w:rsidRPr="001C282A" w:rsidDel="005078BB">
          <w:rPr>
            <w:rFonts w:ascii="Arial" w:hAnsi="Arial" w:cs="Arial"/>
            <w:noProof/>
          </w:rPr>
          <w:tab/>
          <w:delText xml:space="preserve">Architecture for Privacy-First, AI-Ready Personalization                      </w:delText>
        </w:r>
        <w:r w:rsidDel="005078BB">
          <w:rPr>
            <w:rFonts w:ascii="Arial" w:hAnsi="Arial" w:cs="Arial"/>
            <w:noProof/>
          </w:rPr>
          <w:delText xml:space="preserve"> </w:delText>
        </w:r>
        <w:r w:rsidRPr="001C282A" w:rsidDel="005078BB">
          <w:rPr>
            <w:rFonts w:ascii="Arial" w:hAnsi="Arial" w:cs="Arial"/>
            <w:noProof/>
          </w:rPr>
          <w:delText>8</w:delText>
        </w:r>
      </w:del>
    </w:p>
    <w:p w14:paraId="08C0E793" w14:textId="77777777" w:rsidR="00E53F09" w:rsidRPr="001C282A" w:rsidDel="005078BB" w:rsidRDefault="00E53F09" w:rsidP="00E53F09">
      <w:pPr>
        <w:pStyle w:val="TOC1"/>
        <w:tabs>
          <w:tab w:val="left" w:pos="600"/>
        </w:tabs>
        <w:rPr>
          <w:del w:id="204" w:author="Douglas Rice" w:date="2025-06-08T13:51:00Z" w16du:dateUtc="2025-06-08T18:51:00Z"/>
          <w:rFonts w:ascii="Arial" w:eastAsiaTheme="minorEastAsia" w:hAnsi="Arial" w:cs="Arial"/>
          <w:b w:val="0"/>
          <w:noProof/>
          <w:kern w:val="2"/>
          <w:sz w:val="22"/>
          <w14:ligatures w14:val="standardContextual"/>
        </w:rPr>
      </w:pPr>
      <w:del w:id="205" w:author="Douglas Rice" w:date="2025-06-08T13:51:00Z" w16du:dateUtc="2025-06-08T18:51:00Z">
        <w:r w:rsidRPr="001C282A" w:rsidDel="005078BB">
          <w:rPr>
            <w:rFonts w:ascii="Arial" w:hAnsi="Arial" w:cs="Arial"/>
            <w:noProof/>
          </w:rPr>
          <w:delText>5.</w:delText>
        </w:r>
        <w:r w:rsidRPr="001C282A" w:rsidDel="005078BB">
          <w:rPr>
            <w:rFonts w:ascii="Arial" w:hAnsi="Arial" w:cs="Arial"/>
            <w:noProof/>
          </w:rPr>
          <w:tab/>
          <w:delText>Beneficiaries                                                                                             10</w:delText>
        </w:r>
      </w:del>
    </w:p>
    <w:p w14:paraId="6B80A534" w14:textId="77777777" w:rsidR="00E53F09" w:rsidRPr="001C282A" w:rsidDel="005078BB" w:rsidRDefault="00E53F09" w:rsidP="00E53F09">
      <w:pPr>
        <w:pStyle w:val="TOC1"/>
        <w:tabs>
          <w:tab w:val="left" w:pos="600"/>
        </w:tabs>
        <w:rPr>
          <w:del w:id="206" w:author="Douglas Rice" w:date="2025-06-08T13:51:00Z" w16du:dateUtc="2025-06-08T18:51:00Z"/>
          <w:rFonts w:ascii="Arial" w:hAnsi="Arial" w:cs="Arial"/>
          <w:noProof/>
        </w:rPr>
      </w:pPr>
      <w:del w:id="207" w:author="Douglas Rice" w:date="2025-06-08T13:51:00Z" w16du:dateUtc="2025-06-08T18:51:00Z">
        <w:r w:rsidRPr="001C282A" w:rsidDel="005078BB">
          <w:rPr>
            <w:rFonts w:ascii="Arial" w:hAnsi="Arial" w:cs="Arial"/>
            <w:noProof/>
          </w:rPr>
          <w:delText>6</w:delText>
        </w:r>
        <w:r w:rsidRPr="001C282A" w:rsidDel="005078BB">
          <w:rPr>
            <w:rFonts w:ascii="Arial" w:hAnsi="Arial" w:cs="Arial"/>
            <w:noProof/>
          </w:rPr>
          <w:tab/>
          <w:delText>Key Definitions                                                                                         11</w:delText>
        </w:r>
      </w:del>
    </w:p>
    <w:p w14:paraId="414E9B93" w14:textId="77777777" w:rsidR="00E53F09" w:rsidDel="005078BB" w:rsidRDefault="00E53F09" w:rsidP="00E53F09">
      <w:pPr>
        <w:rPr>
          <w:del w:id="208" w:author="Douglas Rice" w:date="2025-06-08T13:51:00Z" w16du:dateUtc="2025-06-08T18:51:00Z"/>
          <w:rFonts w:eastAsiaTheme="minorEastAsia" w:cs="Arial"/>
          <w:b/>
          <w:bCs/>
          <w:noProof/>
          <w:lang w:eastAsia="en-CA"/>
        </w:rPr>
      </w:pPr>
      <w:del w:id="209" w:author="Douglas Rice" w:date="2025-06-08T13:51:00Z" w16du:dateUtc="2025-06-08T18:51:00Z">
        <w:r w:rsidRPr="001C282A" w:rsidDel="005078BB">
          <w:rPr>
            <w:rFonts w:eastAsiaTheme="minorEastAsia" w:cs="Arial"/>
            <w:b/>
            <w:bCs/>
            <w:noProof/>
            <w:lang w:eastAsia="en-CA"/>
          </w:rPr>
          <w:delText>7.</w:delText>
        </w:r>
        <w:r w:rsidRPr="001C282A" w:rsidDel="005078BB">
          <w:rPr>
            <w:rFonts w:eastAsiaTheme="minorEastAsia" w:cs="Arial"/>
            <w:noProof/>
            <w:lang w:eastAsia="en-CA"/>
          </w:rPr>
          <w:delText xml:space="preserve">      </w:delText>
        </w:r>
        <w:r w:rsidRPr="001C282A" w:rsidDel="005078BB">
          <w:rPr>
            <w:rFonts w:eastAsiaTheme="minorEastAsia" w:cs="Arial"/>
            <w:b/>
            <w:bCs/>
            <w:noProof/>
            <w:lang w:eastAsia="en-CA"/>
          </w:rPr>
          <w:delText>Principals                                                                                                              11</w:delText>
        </w:r>
      </w:del>
    </w:p>
    <w:p w14:paraId="7FB32E97" w14:textId="77777777" w:rsidR="00E53F09" w:rsidRPr="001C282A" w:rsidDel="005078BB" w:rsidRDefault="00E53F09" w:rsidP="00E53F09">
      <w:pPr>
        <w:rPr>
          <w:del w:id="210" w:author="Douglas Rice" w:date="2025-06-08T13:51:00Z" w16du:dateUtc="2025-06-08T18:51:00Z"/>
          <w:rFonts w:eastAsiaTheme="minorEastAsia" w:cs="Arial"/>
          <w:b/>
          <w:bCs/>
          <w:noProof/>
        </w:rPr>
      </w:pPr>
    </w:p>
    <w:p w14:paraId="180F4F0B" w14:textId="284BBC9B" w:rsidR="00E53F09" w:rsidRPr="001C282A" w:rsidDel="005078BB" w:rsidRDefault="00E53F09" w:rsidP="00E53F09">
      <w:pPr>
        <w:pStyle w:val="TOC1"/>
        <w:tabs>
          <w:tab w:val="left" w:pos="600"/>
        </w:tabs>
        <w:rPr>
          <w:del w:id="211" w:author="Douglas Rice" w:date="2025-06-08T13:51:00Z" w16du:dateUtc="2025-06-08T18:51:00Z"/>
          <w:rFonts w:ascii="Arial" w:eastAsiaTheme="minorEastAsia" w:hAnsi="Arial" w:cs="Arial"/>
          <w:b w:val="0"/>
          <w:noProof/>
          <w:kern w:val="2"/>
          <w:sz w:val="22"/>
          <w14:ligatures w14:val="standardContextual"/>
        </w:rPr>
      </w:pPr>
      <w:del w:id="212" w:author="Douglas Rice" w:date="2025-06-08T13:51:00Z" w16du:dateUtc="2025-06-08T18:51:00Z">
        <w:r w:rsidRPr="001C282A" w:rsidDel="005078BB">
          <w:rPr>
            <w:rFonts w:ascii="Arial" w:hAnsi="Arial" w:cs="Arial"/>
            <w:bCs/>
            <w:noProof/>
          </w:rPr>
          <w:delText>8.</w:delText>
        </w:r>
        <w:r w:rsidRPr="001C282A" w:rsidDel="005078BB">
          <w:rPr>
            <w:rFonts w:ascii="Arial" w:eastAsiaTheme="minorEastAsia" w:hAnsi="Arial" w:cs="Arial"/>
            <w:bCs/>
            <w:noProof/>
            <w:kern w:val="2"/>
            <w:sz w:val="22"/>
            <w14:ligatures w14:val="standardContextual"/>
          </w:rPr>
          <w:tab/>
        </w:r>
        <w:r w:rsidRPr="001C282A" w:rsidDel="005078BB">
          <w:rPr>
            <w:rFonts w:ascii="Arial" w:hAnsi="Arial" w:cs="Arial"/>
            <w:bCs/>
            <w:noProof/>
          </w:rPr>
          <w:delText xml:space="preserve">Scope </w:delText>
        </w:r>
        <w:r w:rsidRPr="001C282A" w:rsidDel="005078BB">
          <w:rPr>
            <w:rFonts w:ascii="Arial" w:hAnsi="Arial" w:cs="Arial"/>
            <w:noProof/>
          </w:rPr>
          <w:tab/>
          <w:delText>13</w:delText>
        </w:r>
      </w:del>
    </w:p>
    <w:p w14:paraId="1E5819F6" w14:textId="6FAA5341" w:rsidR="00E53F09" w:rsidRPr="001C282A" w:rsidDel="005078BB" w:rsidRDefault="00E53F09" w:rsidP="00E53F09">
      <w:pPr>
        <w:pStyle w:val="TOC2"/>
        <w:tabs>
          <w:tab w:val="left" w:pos="600"/>
        </w:tabs>
        <w:rPr>
          <w:del w:id="213" w:author="Douglas Rice" w:date="2025-06-08T13:51:00Z" w16du:dateUtc="2025-06-08T18:51:00Z"/>
          <w:rFonts w:eastAsiaTheme="minorEastAsia" w:cs="Arial"/>
          <w:noProof/>
          <w:kern w:val="2"/>
          <w:sz w:val="22"/>
          <w:szCs w:val="22"/>
          <w:lang w:eastAsia="en-CA"/>
          <w14:ligatures w14:val="standardContextual"/>
        </w:rPr>
      </w:pPr>
      <w:del w:id="214" w:author="Douglas Rice" w:date="2025-06-08T13:51:00Z" w16du:dateUtc="2025-06-08T18:51:00Z">
        <w:r w:rsidRPr="007C074C" w:rsidDel="005078BB">
          <w:rPr>
            <w:rFonts w:cs="Arial"/>
            <w:noProof/>
          </w:rPr>
          <w:delText>8.1</w:delText>
        </w:r>
        <w:r w:rsidRPr="001C282A" w:rsidDel="005078BB">
          <w:rPr>
            <w:rFonts w:eastAsiaTheme="minorEastAsia" w:cs="Arial"/>
            <w:noProof/>
            <w:kern w:val="2"/>
            <w:sz w:val="22"/>
            <w:szCs w:val="22"/>
            <w:lang w:eastAsia="en-CA"/>
            <w14:ligatures w14:val="standardContextual"/>
          </w:rPr>
          <w:tab/>
        </w:r>
        <w:r w:rsidRPr="007C074C" w:rsidDel="005078BB">
          <w:rPr>
            <w:rFonts w:cs="Arial"/>
            <w:noProof/>
          </w:rPr>
          <w:delText>Overview of Profile Presentatio</w:delText>
        </w:r>
        <w:r w:rsidRPr="007C074C" w:rsidDel="005078BB">
          <w:rPr>
            <w:rFonts w:cs="Arial"/>
            <w:noProof/>
          </w:rPr>
          <w:tab/>
        </w:r>
        <w:r w:rsidRPr="001C282A" w:rsidDel="005078BB">
          <w:rPr>
            <w:rFonts w:cs="Arial"/>
            <w:b/>
            <w:bCs/>
            <w:noProof/>
          </w:rPr>
          <w:delText>13</w:delText>
        </w:r>
      </w:del>
    </w:p>
    <w:p w14:paraId="34E8B85A" w14:textId="73FF6468" w:rsidR="00E53F09" w:rsidRPr="001C282A" w:rsidDel="005078BB" w:rsidRDefault="00E53F09" w:rsidP="00E53F09">
      <w:pPr>
        <w:pStyle w:val="TOC2"/>
        <w:tabs>
          <w:tab w:val="left" w:pos="600"/>
        </w:tabs>
        <w:rPr>
          <w:del w:id="215" w:author="Douglas Rice" w:date="2025-06-08T13:51:00Z" w16du:dateUtc="2025-06-08T18:51:00Z"/>
          <w:rFonts w:eastAsiaTheme="minorEastAsia" w:cs="Arial"/>
          <w:noProof/>
          <w:kern w:val="2"/>
          <w:sz w:val="22"/>
          <w:szCs w:val="22"/>
          <w:lang w:eastAsia="en-CA"/>
          <w14:ligatures w14:val="standardContextual"/>
        </w:rPr>
      </w:pPr>
      <w:del w:id="216" w:author="Douglas Rice" w:date="2025-06-08T13:51:00Z" w16du:dateUtc="2025-06-08T18:51:00Z">
        <w:r w:rsidRPr="007C074C" w:rsidDel="005078BB">
          <w:rPr>
            <w:rFonts w:cs="Arial"/>
            <w:noProof/>
          </w:rPr>
          <w:delText>8.2</w:delText>
        </w:r>
        <w:r w:rsidRPr="001C282A" w:rsidDel="005078BB">
          <w:rPr>
            <w:rFonts w:eastAsiaTheme="minorEastAsia" w:cs="Arial"/>
            <w:noProof/>
            <w:kern w:val="2"/>
            <w:sz w:val="22"/>
            <w:szCs w:val="22"/>
            <w:lang w:eastAsia="en-CA"/>
            <w14:ligatures w14:val="standardContextual"/>
          </w:rPr>
          <w:tab/>
        </w:r>
        <w:r w:rsidRPr="007C074C" w:rsidDel="005078BB">
          <w:rPr>
            <w:rFonts w:cs="Arial"/>
            <w:noProof/>
          </w:rPr>
          <w:delText>Information Included and Excluded from the Profile Presentation</w:delText>
        </w:r>
        <w:r w:rsidRPr="007C074C" w:rsidDel="005078BB">
          <w:rPr>
            <w:rFonts w:cs="Arial"/>
            <w:noProof/>
          </w:rPr>
          <w:tab/>
        </w:r>
        <w:r w:rsidRPr="001C282A" w:rsidDel="005078BB">
          <w:rPr>
            <w:rFonts w:cs="Arial"/>
            <w:b/>
            <w:bCs/>
            <w:noProof/>
          </w:rPr>
          <w:delText>14</w:delText>
        </w:r>
      </w:del>
    </w:p>
    <w:p w14:paraId="5EF52132" w14:textId="258636BF" w:rsidR="00E53F09" w:rsidRPr="001C282A" w:rsidDel="005078BB" w:rsidRDefault="00E53F09" w:rsidP="00E53F09">
      <w:pPr>
        <w:pStyle w:val="TOC2"/>
        <w:tabs>
          <w:tab w:val="left" w:pos="600"/>
        </w:tabs>
        <w:rPr>
          <w:del w:id="217" w:author="Douglas Rice" w:date="2025-06-08T13:51:00Z" w16du:dateUtc="2025-06-08T18:51:00Z"/>
          <w:rFonts w:eastAsiaTheme="minorEastAsia" w:cs="Arial"/>
          <w:noProof/>
          <w:kern w:val="2"/>
          <w:sz w:val="22"/>
          <w:szCs w:val="22"/>
          <w:lang w:eastAsia="en-CA"/>
          <w14:ligatures w14:val="standardContextual"/>
        </w:rPr>
      </w:pPr>
      <w:del w:id="218" w:author="Douglas Rice" w:date="2025-06-08T13:51:00Z" w16du:dateUtc="2025-06-08T18:51:00Z">
        <w:r w:rsidRPr="007C074C" w:rsidDel="005078BB">
          <w:rPr>
            <w:rFonts w:cs="Arial"/>
            <w:noProof/>
          </w:rPr>
          <w:delText>8.3</w:delText>
        </w:r>
        <w:r w:rsidRPr="001C282A" w:rsidDel="005078BB">
          <w:rPr>
            <w:rFonts w:eastAsiaTheme="minorEastAsia" w:cs="Arial"/>
            <w:noProof/>
            <w:kern w:val="2"/>
            <w:sz w:val="22"/>
            <w:szCs w:val="22"/>
            <w:lang w:eastAsia="en-CA"/>
            <w14:ligatures w14:val="standardContextual"/>
          </w:rPr>
          <w:tab/>
        </w:r>
        <w:r w:rsidRPr="007C074C" w:rsidDel="005078BB">
          <w:rPr>
            <w:rFonts w:cs="Arial"/>
            <w:noProof/>
          </w:rPr>
          <w:delText>Supported Supplier Categories</w:delText>
        </w:r>
        <w:r w:rsidRPr="007C074C" w:rsidDel="005078BB">
          <w:rPr>
            <w:rFonts w:cs="Arial"/>
            <w:noProof/>
          </w:rPr>
          <w:tab/>
        </w:r>
        <w:r w:rsidRPr="001C282A" w:rsidDel="005078BB">
          <w:rPr>
            <w:rFonts w:cs="Arial"/>
            <w:b/>
            <w:bCs/>
            <w:noProof/>
          </w:rPr>
          <w:delText>14</w:delText>
        </w:r>
      </w:del>
    </w:p>
    <w:p w14:paraId="7D076675" w14:textId="55394BE5" w:rsidR="00E53F09" w:rsidRPr="001C282A" w:rsidDel="005078BB" w:rsidRDefault="00E53F09" w:rsidP="00E53F09">
      <w:pPr>
        <w:pStyle w:val="TOC2"/>
        <w:tabs>
          <w:tab w:val="left" w:pos="600"/>
        </w:tabs>
        <w:rPr>
          <w:del w:id="219" w:author="Douglas Rice" w:date="2025-06-08T13:51:00Z" w16du:dateUtc="2025-06-08T18:51:00Z"/>
          <w:rFonts w:eastAsiaTheme="minorEastAsia" w:cs="Arial"/>
          <w:noProof/>
          <w:kern w:val="2"/>
          <w:sz w:val="22"/>
          <w:szCs w:val="22"/>
          <w:lang w:eastAsia="en-CA"/>
          <w14:ligatures w14:val="standardContextual"/>
        </w:rPr>
      </w:pPr>
      <w:del w:id="220" w:author="Douglas Rice" w:date="2025-06-08T13:51:00Z" w16du:dateUtc="2025-06-08T18:51:00Z">
        <w:r w:rsidRPr="007C074C" w:rsidDel="005078BB">
          <w:rPr>
            <w:rFonts w:cs="Arial"/>
            <w:noProof/>
          </w:rPr>
          <w:delText>8.4</w:delText>
        </w:r>
        <w:r w:rsidRPr="001C282A" w:rsidDel="005078BB">
          <w:rPr>
            <w:rFonts w:eastAsiaTheme="minorEastAsia" w:cs="Arial"/>
            <w:noProof/>
            <w:kern w:val="2"/>
            <w:sz w:val="22"/>
            <w:szCs w:val="22"/>
            <w:lang w:eastAsia="en-CA"/>
            <w14:ligatures w14:val="standardContextual"/>
          </w:rPr>
          <w:tab/>
        </w:r>
        <w:r w:rsidRPr="007C074C" w:rsidDel="005078BB">
          <w:rPr>
            <w:rFonts w:cs="Arial"/>
            <w:noProof/>
          </w:rPr>
          <w:delText>Scope Limitations</w:delText>
        </w:r>
        <w:r w:rsidRPr="007C074C" w:rsidDel="005078BB">
          <w:rPr>
            <w:rFonts w:cs="Arial"/>
            <w:noProof/>
          </w:rPr>
          <w:tab/>
        </w:r>
        <w:r w:rsidRPr="001C282A" w:rsidDel="005078BB">
          <w:rPr>
            <w:rFonts w:cs="Arial"/>
            <w:b/>
            <w:bCs/>
            <w:noProof/>
          </w:rPr>
          <w:delText>15</w:delText>
        </w:r>
      </w:del>
    </w:p>
    <w:p w14:paraId="1FF29AE8" w14:textId="758F9759" w:rsidR="00E53F09" w:rsidRPr="007C074C" w:rsidDel="005078BB" w:rsidRDefault="00E53F09" w:rsidP="00E53F09">
      <w:pPr>
        <w:pStyle w:val="TOC2"/>
        <w:tabs>
          <w:tab w:val="left" w:pos="600"/>
        </w:tabs>
        <w:rPr>
          <w:del w:id="221" w:author="Douglas Rice" w:date="2025-06-08T13:51:00Z" w16du:dateUtc="2025-06-08T18:51:00Z"/>
          <w:rFonts w:cs="Arial"/>
          <w:b/>
          <w:bCs/>
          <w:noProof/>
        </w:rPr>
      </w:pPr>
      <w:del w:id="222" w:author="Douglas Rice" w:date="2025-06-08T13:51:00Z" w16du:dateUtc="2025-06-08T18:51:00Z">
        <w:r w:rsidRPr="007C074C" w:rsidDel="005078BB">
          <w:rPr>
            <w:rFonts w:cs="Arial"/>
            <w:noProof/>
          </w:rPr>
          <w:delText>8.5</w:delText>
        </w:r>
        <w:r w:rsidRPr="001C282A" w:rsidDel="005078BB">
          <w:rPr>
            <w:rFonts w:eastAsiaTheme="minorEastAsia" w:cs="Arial"/>
            <w:noProof/>
            <w:kern w:val="2"/>
            <w:sz w:val="22"/>
            <w:szCs w:val="22"/>
            <w:lang w:eastAsia="en-CA"/>
            <w14:ligatures w14:val="standardContextual"/>
          </w:rPr>
          <w:tab/>
        </w:r>
        <w:r w:rsidRPr="007C074C" w:rsidDel="005078BB">
          <w:rPr>
            <w:rFonts w:cs="Arial"/>
            <w:noProof/>
          </w:rPr>
          <w:delText>Presentation and Exchange Principles</w:delText>
        </w:r>
        <w:r w:rsidRPr="007C074C" w:rsidDel="005078BB">
          <w:rPr>
            <w:rFonts w:cs="Arial"/>
            <w:noProof/>
          </w:rPr>
          <w:tab/>
        </w:r>
        <w:r w:rsidRPr="001C282A" w:rsidDel="005078BB">
          <w:rPr>
            <w:rFonts w:cs="Arial"/>
            <w:b/>
            <w:bCs/>
            <w:noProof/>
          </w:rPr>
          <w:delText>18</w:delText>
        </w:r>
      </w:del>
    </w:p>
    <w:p w14:paraId="392D6842" w14:textId="77777777" w:rsidR="00E53F09" w:rsidRPr="001C282A" w:rsidDel="005078BB" w:rsidRDefault="00E53F09" w:rsidP="00E53F09">
      <w:pPr>
        <w:pStyle w:val="TOC2"/>
        <w:tabs>
          <w:tab w:val="left" w:pos="600"/>
        </w:tabs>
        <w:rPr>
          <w:del w:id="223" w:author="Douglas Rice" w:date="2025-06-08T13:51:00Z" w16du:dateUtc="2025-06-08T18:51:00Z"/>
          <w:rFonts w:cs="Arial"/>
          <w:b/>
          <w:bCs/>
          <w:noProof/>
        </w:rPr>
      </w:pPr>
      <w:del w:id="224" w:author="Douglas Rice" w:date="2025-06-08T13:51:00Z" w16du:dateUtc="2025-06-08T18:51:00Z">
        <w:r w:rsidRPr="007C074C" w:rsidDel="005078BB">
          <w:rPr>
            <w:rFonts w:eastAsiaTheme="minorEastAsia" w:cs="Arial"/>
            <w:noProof/>
          </w:rPr>
          <w:delText xml:space="preserve">8.6      Presentation of Related Information                                                                                   </w:delText>
        </w:r>
        <w:r w:rsidRPr="001C282A" w:rsidDel="005078BB">
          <w:rPr>
            <w:rFonts w:eastAsiaTheme="minorEastAsia" w:cs="Arial"/>
            <w:b/>
            <w:bCs/>
            <w:noProof/>
          </w:rPr>
          <w:delText>18</w:delText>
        </w:r>
      </w:del>
    </w:p>
    <w:p w14:paraId="1E058BBD" w14:textId="77777777" w:rsidR="00E53F09" w:rsidRPr="001C282A" w:rsidDel="005078BB" w:rsidRDefault="00E53F09" w:rsidP="00E53F09">
      <w:pPr>
        <w:pStyle w:val="TOC2"/>
        <w:tabs>
          <w:tab w:val="left" w:pos="600"/>
        </w:tabs>
        <w:rPr>
          <w:del w:id="225" w:author="Douglas Rice" w:date="2025-06-08T13:51:00Z" w16du:dateUtc="2025-06-08T18:51:00Z"/>
          <w:rFonts w:eastAsiaTheme="minorEastAsia" w:cs="Arial"/>
          <w:noProof/>
          <w:kern w:val="2"/>
          <w:sz w:val="22"/>
          <w:szCs w:val="22"/>
          <w:lang w:eastAsia="en-CA"/>
          <w14:ligatures w14:val="standardContextual"/>
        </w:rPr>
      </w:pPr>
    </w:p>
    <w:p w14:paraId="55CE8A61" w14:textId="77777777" w:rsidR="00E53F09" w:rsidRPr="001C282A" w:rsidDel="005078BB" w:rsidRDefault="00E53F09" w:rsidP="00E53F09">
      <w:pPr>
        <w:pStyle w:val="TOC1"/>
        <w:tabs>
          <w:tab w:val="left" w:pos="600"/>
        </w:tabs>
        <w:rPr>
          <w:del w:id="226" w:author="Douglas Rice" w:date="2025-06-08T13:51:00Z" w16du:dateUtc="2025-06-08T18:51:00Z"/>
          <w:rFonts w:ascii="Arial" w:eastAsiaTheme="minorEastAsia" w:hAnsi="Arial" w:cs="Arial"/>
          <w:noProof/>
          <w:kern w:val="2"/>
          <w:sz w:val="22"/>
          <w14:ligatures w14:val="standardContextual"/>
        </w:rPr>
      </w:pPr>
      <w:del w:id="227" w:author="Douglas Rice" w:date="2025-06-08T13:51:00Z" w16du:dateUtc="2025-06-08T18:51:00Z">
        <w:r w:rsidRPr="001C282A" w:rsidDel="005078BB">
          <w:rPr>
            <w:rFonts w:ascii="Arial" w:eastAsiaTheme="minorEastAsia" w:hAnsi="Arial" w:cs="Arial"/>
            <w:noProof/>
            <w:kern w:val="2"/>
            <w14:ligatures w14:val="standardContextual"/>
          </w:rPr>
          <w:delText xml:space="preserve">9.      </w:delText>
        </w:r>
        <w:r w:rsidRPr="001C282A" w:rsidDel="005078BB">
          <w:rPr>
            <w:rFonts w:ascii="Arial" w:hAnsi="Arial" w:cs="Arial"/>
            <w:noProof/>
          </w:rPr>
          <w:delText xml:space="preserve">AI-Enhanced Travel Profiles                                                                   </w:delText>
        </w:r>
        <w:r w:rsidRPr="00DA4CE5" w:rsidDel="005078BB">
          <w:rPr>
            <w:rFonts w:cs="Arial"/>
            <w:bCs/>
            <w:noProof/>
          </w:rPr>
          <w:delText xml:space="preserve"> </w:delText>
        </w:r>
        <w:r w:rsidRPr="001C282A" w:rsidDel="005078BB">
          <w:rPr>
            <w:rFonts w:ascii="Arial" w:hAnsi="Arial" w:cs="Arial"/>
            <w:noProof/>
          </w:rPr>
          <w:delText>20</w:delText>
        </w:r>
      </w:del>
    </w:p>
    <w:p w14:paraId="6F9F9855" w14:textId="77777777" w:rsidR="00E53F09" w:rsidDel="005078BB" w:rsidRDefault="00E53F09" w:rsidP="00E53F09">
      <w:pPr>
        <w:pStyle w:val="TOC1"/>
        <w:tabs>
          <w:tab w:val="left" w:pos="600"/>
        </w:tabs>
        <w:rPr>
          <w:del w:id="228" w:author="Douglas Rice" w:date="2025-06-08T13:51:00Z" w16du:dateUtc="2025-06-08T18:51:00Z"/>
          <w:rFonts w:ascii="Arial" w:eastAsiaTheme="minorEastAsia" w:hAnsi="Arial" w:cs="Arial"/>
          <w:bCs/>
          <w:noProof/>
          <w:kern w:val="2"/>
          <w:sz w:val="22"/>
          <w14:ligatures w14:val="standardContextual"/>
        </w:rPr>
      </w:pPr>
      <w:del w:id="229" w:author="Douglas Rice" w:date="2025-06-08T13:51:00Z" w16du:dateUtc="2025-06-08T18:51:00Z">
        <w:r w:rsidRPr="001C282A" w:rsidDel="005078BB">
          <w:rPr>
            <w:rFonts w:ascii="Arial" w:hAnsi="Arial" w:cs="Arial"/>
            <w:noProof/>
          </w:rPr>
          <w:delText>10.</w:delText>
        </w:r>
        <w:r w:rsidRPr="001C282A" w:rsidDel="005078BB">
          <w:rPr>
            <w:rFonts w:ascii="Arial" w:eastAsiaTheme="minorEastAsia" w:hAnsi="Arial" w:cs="Arial"/>
            <w:b w:val="0"/>
            <w:noProof/>
            <w:kern w:val="2"/>
            <w:sz w:val="22"/>
            <w14:ligatures w14:val="standardContextual"/>
          </w:rPr>
          <w:tab/>
        </w:r>
        <w:r w:rsidRPr="001C282A" w:rsidDel="005078BB">
          <w:rPr>
            <w:rFonts w:ascii="Arial" w:eastAsiaTheme="minorEastAsia" w:hAnsi="Arial" w:cs="Arial"/>
            <w:bCs/>
            <w:noProof/>
            <w:kern w:val="2"/>
            <w:sz w:val="22"/>
            <w14:ligatures w14:val="standardContextual"/>
          </w:rPr>
          <w:delText>AI-Enabling Digital Travel Ecosystem: Role of Digital Wallets</w:delText>
        </w:r>
        <w:r w:rsidRPr="001C282A" w:rsidDel="005078BB">
          <w:rPr>
            <w:rFonts w:ascii="Arial" w:eastAsiaTheme="minorEastAsia" w:hAnsi="Arial" w:cs="Arial"/>
            <w:b w:val="0"/>
            <w:noProof/>
            <w:kern w:val="2"/>
            <w:sz w:val="22"/>
            <w14:ligatures w14:val="standardContextual"/>
          </w:rPr>
          <w:delText xml:space="preserve">                      </w:delText>
        </w:r>
        <w:r w:rsidDel="005078BB">
          <w:rPr>
            <w:rFonts w:ascii="Arial" w:eastAsiaTheme="minorEastAsia" w:hAnsi="Arial" w:cs="Arial"/>
            <w:b w:val="0"/>
            <w:noProof/>
            <w:kern w:val="2"/>
            <w:sz w:val="22"/>
            <w14:ligatures w14:val="standardContextual"/>
          </w:rPr>
          <w:delText xml:space="preserve"> </w:delText>
        </w:r>
        <w:r w:rsidRPr="001C282A" w:rsidDel="005078BB">
          <w:rPr>
            <w:rFonts w:ascii="Arial" w:eastAsiaTheme="minorEastAsia" w:hAnsi="Arial" w:cs="Arial"/>
            <w:bCs/>
            <w:noProof/>
            <w:kern w:val="2"/>
            <w:sz w:val="22"/>
            <w14:ligatures w14:val="standardContextual"/>
          </w:rPr>
          <w:delText xml:space="preserve">21 </w:delText>
        </w:r>
      </w:del>
    </w:p>
    <w:p w14:paraId="58A3E0B3" w14:textId="77777777" w:rsidR="00E53F09" w:rsidRPr="001C282A" w:rsidDel="005078BB" w:rsidRDefault="00E53F09" w:rsidP="00E53F09">
      <w:pPr>
        <w:pStyle w:val="TOC1"/>
        <w:tabs>
          <w:tab w:val="left" w:pos="600"/>
        </w:tabs>
        <w:rPr>
          <w:del w:id="230" w:author="Douglas Rice" w:date="2025-06-08T13:51:00Z" w16du:dateUtc="2025-06-08T18:51:00Z"/>
          <w:rFonts w:ascii="Arial" w:eastAsiaTheme="minorEastAsia" w:hAnsi="Arial" w:cs="Arial"/>
          <w:bCs/>
          <w:noProof/>
          <w:kern w:val="2"/>
          <w:sz w:val="22"/>
          <w14:ligatures w14:val="standardContextual"/>
        </w:rPr>
      </w:pPr>
      <w:del w:id="231" w:author="Douglas Rice" w:date="2025-06-08T13:51:00Z" w16du:dateUtc="2025-06-08T18:51:00Z">
        <w:r w:rsidRPr="001C282A" w:rsidDel="005078BB">
          <w:rPr>
            <w:rFonts w:ascii="Arial" w:eastAsiaTheme="minorEastAsia" w:hAnsi="Arial" w:cs="Arial"/>
            <w:bCs/>
            <w:noProof/>
            <w:kern w:val="2"/>
            <w:sz w:val="22"/>
            <w14:ligatures w14:val="standardContextual"/>
          </w:rPr>
          <w:delText xml:space="preserve">   </w:delText>
        </w:r>
      </w:del>
    </w:p>
    <w:p w14:paraId="21F01B8E" w14:textId="77777777" w:rsidR="00E53F09" w:rsidRPr="001C282A" w:rsidDel="005078BB" w:rsidRDefault="00E53F09" w:rsidP="00E53F09">
      <w:pPr>
        <w:pStyle w:val="TOC1"/>
        <w:tabs>
          <w:tab w:val="left" w:pos="600"/>
        </w:tabs>
        <w:rPr>
          <w:del w:id="232" w:author="Douglas Rice" w:date="2025-06-08T13:51:00Z" w16du:dateUtc="2025-06-08T18:51:00Z"/>
          <w:rFonts w:ascii="Arial" w:eastAsiaTheme="minorEastAsia" w:hAnsi="Arial" w:cs="Arial"/>
          <w:b w:val="0"/>
          <w:noProof/>
          <w:kern w:val="2"/>
          <w:sz w:val="22"/>
          <w14:ligatures w14:val="standardContextual"/>
        </w:rPr>
      </w:pPr>
      <w:del w:id="233" w:author="Douglas Rice" w:date="2025-06-08T13:51:00Z" w16du:dateUtc="2025-06-08T18:51:00Z">
        <w:r w:rsidRPr="001C282A" w:rsidDel="005078BB">
          <w:rPr>
            <w:rFonts w:ascii="Arial" w:eastAsiaTheme="minorEastAsia" w:hAnsi="Arial" w:cs="Arial"/>
            <w:b w:val="0"/>
            <w:noProof/>
            <w:kern w:val="2"/>
            <w14:ligatures w14:val="standardContextual"/>
          </w:rPr>
          <w:delText xml:space="preserve"> </w:delText>
        </w:r>
        <w:r w:rsidRPr="001C282A" w:rsidDel="005078BB">
          <w:rPr>
            <w:rFonts w:ascii="Arial" w:hAnsi="Arial" w:cs="Arial"/>
            <w:noProof/>
          </w:rPr>
          <w:delText>Appendices</w:delText>
        </w:r>
        <w:r w:rsidRPr="001C282A" w:rsidDel="005078BB">
          <w:rPr>
            <w:rFonts w:ascii="Arial" w:hAnsi="Arial" w:cs="Arial"/>
            <w:noProof/>
          </w:rPr>
          <w:tab/>
        </w:r>
      </w:del>
    </w:p>
    <w:p w14:paraId="135DD8FA" w14:textId="77777777" w:rsidR="00E53F09" w:rsidRPr="0058334C" w:rsidDel="005078BB" w:rsidRDefault="00E53F09" w:rsidP="00E53F09">
      <w:pPr>
        <w:pStyle w:val="TOC2"/>
        <w:tabs>
          <w:tab w:val="left" w:pos="1100"/>
        </w:tabs>
        <w:rPr>
          <w:del w:id="234" w:author="Douglas Rice" w:date="2025-06-08T13:51:00Z" w16du:dateUtc="2025-06-08T18:51:00Z"/>
          <w:rFonts w:cs="Arial"/>
          <w:b/>
          <w:bCs/>
          <w:noProof/>
        </w:rPr>
      </w:pPr>
      <w:del w:id="235" w:author="Douglas Rice" w:date="2025-06-08T13:51:00Z" w16du:dateUtc="2025-06-08T18:51:00Z">
        <w:r w:rsidRPr="001C282A" w:rsidDel="005078BB">
          <w:rPr>
            <w:rFonts w:cs="Arial"/>
            <w:b/>
            <w:bCs/>
            <w:noProof/>
          </w:rPr>
          <w:delText xml:space="preserve">A.1              Glossary                                                                                                                    21                                                                                                         A.2              </w:delText>
        </w:r>
        <w:r w:rsidRPr="0058334C" w:rsidDel="005078BB">
          <w:rPr>
            <w:rFonts w:cs="Arial"/>
            <w:b/>
            <w:bCs/>
            <w:noProof/>
          </w:rPr>
          <w:delText>AI-Enabled Digital Ecosystem for Travel: Role of Digital Wallet                         25</w:delText>
        </w:r>
      </w:del>
    </w:p>
    <w:p w14:paraId="12599FC0" w14:textId="77777777" w:rsidR="00E53F09" w:rsidRPr="007C074C" w:rsidDel="005078BB" w:rsidRDefault="00E53F09" w:rsidP="00E53F09">
      <w:pPr>
        <w:rPr>
          <w:del w:id="236" w:author="Douglas Rice" w:date="2025-06-08T13:51:00Z" w16du:dateUtc="2025-06-08T18:51:00Z"/>
          <w:rFonts w:eastAsiaTheme="minorEastAsia" w:cs="Arial"/>
          <w:b/>
          <w:noProof/>
        </w:rPr>
      </w:pPr>
      <w:del w:id="237" w:author="Douglas Rice" w:date="2025-06-08T13:51:00Z" w16du:dateUtc="2025-06-08T18:51:00Z">
        <w:r w:rsidRPr="001C282A" w:rsidDel="005078BB">
          <w:rPr>
            <w:rFonts w:eastAsiaTheme="minorEastAsia" w:cs="Arial"/>
            <w:b/>
            <w:bCs/>
            <w:noProof/>
            <w:sz w:val="20"/>
          </w:rPr>
          <w:delText xml:space="preserve">A.3 </w:delText>
        </w:r>
        <w:r w:rsidRPr="001C282A" w:rsidDel="005078BB">
          <w:rPr>
            <w:rFonts w:eastAsiaTheme="minorEastAsia" w:cs="Arial"/>
            <w:noProof/>
            <w:sz w:val="20"/>
          </w:rPr>
          <w:delText xml:space="preserve">         </w:delText>
        </w:r>
        <w:r w:rsidDel="005078BB">
          <w:rPr>
            <w:rFonts w:eastAsiaTheme="minorEastAsia" w:cs="Arial"/>
            <w:noProof/>
            <w:sz w:val="20"/>
          </w:rPr>
          <w:delText xml:space="preserve"> </w:delText>
        </w:r>
        <w:r w:rsidRPr="001C282A" w:rsidDel="005078BB">
          <w:rPr>
            <w:rFonts w:eastAsiaTheme="minorEastAsia" w:cs="Arial"/>
            <w:noProof/>
            <w:sz w:val="20"/>
          </w:rPr>
          <w:delText xml:space="preserve">  </w:delText>
        </w:r>
        <w:r w:rsidRPr="001C282A" w:rsidDel="005078BB">
          <w:rPr>
            <w:rFonts w:eastAsiaTheme="minorEastAsia" w:cs="Arial"/>
            <w:b/>
            <w:noProof/>
            <w:sz w:val="20"/>
          </w:rPr>
          <w:delText xml:space="preserve">Future Vision for Generative AI in Travel: Use Case       </w:delText>
        </w:r>
        <w:r w:rsidDel="005078BB">
          <w:rPr>
            <w:rFonts w:eastAsiaTheme="minorEastAsia" w:cs="Arial"/>
            <w:b/>
            <w:noProof/>
            <w:sz w:val="20"/>
          </w:rPr>
          <w:delText xml:space="preserve">            </w:delText>
        </w:r>
        <w:r w:rsidRPr="001C282A" w:rsidDel="005078BB">
          <w:rPr>
            <w:rFonts w:eastAsiaTheme="minorEastAsia" w:cs="Arial"/>
            <w:b/>
            <w:noProof/>
            <w:sz w:val="20"/>
          </w:rPr>
          <w:delText xml:space="preserve">                         33 </w:delText>
        </w:r>
        <w:r w:rsidDel="005078BB">
          <w:rPr>
            <w:rFonts w:eastAsiaTheme="minorEastAsia" w:cs="Arial"/>
            <w:b/>
            <w:noProof/>
          </w:rPr>
          <w:delText xml:space="preserve">                          </w:delText>
        </w:r>
      </w:del>
    </w:p>
    <w:p w14:paraId="2D0F2A58" w14:textId="77777777" w:rsidR="00E53F09" w:rsidDel="005078BB" w:rsidRDefault="00E53F09" w:rsidP="00E53F09">
      <w:pPr>
        <w:rPr>
          <w:del w:id="238" w:author="Douglas Rice" w:date="2025-06-08T13:51:00Z" w16du:dateUtc="2025-06-08T18:51:00Z"/>
          <w:rFonts w:eastAsiaTheme="minorEastAsia"/>
          <w:noProof/>
        </w:rPr>
        <w:sectPr w:rsidR="00E53F09" w:rsidDel="005078BB" w:rsidSect="00B261B6">
          <w:headerReference w:type="default" r:id="rId16"/>
          <w:footerReference w:type="default" r:id="rId17"/>
          <w:pgSz w:w="12240" w:h="15840" w:code="1"/>
          <w:pgMar w:top="720" w:right="1800" w:bottom="1440" w:left="1800" w:header="720" w:footer="432" w:gutter="0"/>
          <w:pgNumType w:fmt="lowerRoman" w:start="1"/>
          <w:cols w:space="720"/>
        </w:sectPr>
      </w:pPr>
    </w:p>
    <w:p w14:paraId="135253AE" w14:textId="77777777" w:rsidR="00E53F09" w:rsidRPr="001C282A" w:rsidDel="005078BB" w:rsidRDefault="00E53F09" w:rsidP="00E53F09">
      <w:pPr>
        <w:rPr>
          <w:del w:id="240" w:author="Douglas Rice" w:date="2025-06-08T13:51:00Z" w16du:dateUtc="2025-06-08T18:51:00Z"/>
          <w:rFonts w:eastAsiaTheme="minorEastAsia"/>
          <w:noProof/>
        </w:rPr>
      </w:pPr>
    </w:p>
    <w:p w14:paraId="684D3630" w14:textId="58610643" w:rsidR="00007623" w:rsidRDefault="00E53F09" w:rsidP="00E53F09">
      <w:pPr>
        <w:pStyle w:val="Title"/>
      </w:pPr>
      <w:r>
        <w:fldChar w:fldCharType="end"/>
      </w:r>
    </w:p>
    <w:p w14:paraId="7524CF56" w14:textId="77777777" w:rsidR="00007623" w:rsidRDefault="00007623" w:rsidP="00007623">
      <w:pPr>
        <w:pStyle w:val="Title"/>
      </w:pPr>
    </w:p>
    <w:p w14:paraId="203318C5" w14:textId="77777777" w:rsidR="00007623" w:rsidRDefault="00007623" w:rsidP="00007623">
      <w:pPr>
        <w:pStyle w:val="Title"/>
      </w:pPr>
    </w:p>
    <w:p w14:paraId="634A013A" w14:textId="77777777" w:rsidR="00007623" w:rsidRDefault="00007623" w:rsidP="00007623">
      <w:pPr>
        <w:pStyle w:val="Title"/>
      </w:pPr>
    </w:p>
    <w:p w14:paraId="291DE8BC" w14:textId="77777777" w:rsidR="00007623" w:rsidRDefault="00007623" w:rsidP="00007623">
      <w:pPr>
        <w:pStyle w:val="Title"/>
      </w:pPr>
    </w:p>
    <w:p w14:paraId="7B7645E4" w14:textId="77777777" w:rsidR="00007623" w:rsidRDefault="00007623" w:rsidP="00007623">
      <w:pPr>
        <w:pStyle w:val="Title"/>
      </w:pPr>
    </w:p>
    <w:p w14:paraId="0364349E" w14:textId="77777777" w:rsidR="00007623" w:rsidRDefault="00007623" w:rsidP="00007623">
      <w:pPr>
        <w:pStyle w:val="Title"/>
      </w:pPr>
    </w:p>
    <w:p w14:paraId="36433D62" w14:textId="77777777" w:rsidR="00007623" w:rsidRDefault="00007623" w:rsidP="00007623">
      <w:pPr>
        <w:pStyle w:val="Title"/>
      </w:pPr>
    </w:p>
    <w:p w14:paraId="4C96A3FB" w14:textId="77777777" w:rsidR="00007623" w:rsidRDefault="00007623" w:rsidP="00007623">
      <w:pPr>
        <w:pStyle w:val="Title"/>
      </w:pPr>
    </w:p>
    <w:p w14:paraId="4A1DA3AF" w14:textId="77777777" w:rsidR="00007623" w:rsidRDefault="00007623" w:rsidP="00007623">
      <w:pPr>
        <w:pStyle w:val="Title"/>
      </w:pPr>
    </w:p>
    <w:p w14:paraId="31A0853A" w14:textId="5DDD38EF" w:rsidR="009E391B" w:rsidRDefault="009E391B">
      <w:pPr>
        <w:spacing w:before="0"/>
        <w:rPr>
          <w:ins w:id="241" w:author="Douglas Rice" w:date="2025-06-08T14:03:00Z" w16du:dateUtc="2025-06-08T19:03:00Z"/>
          <w:b/>
          <w:bCs/>
          <w:sz w:val="36"/>
        </w:rPr>
      </w:pPr>
    </w:p>
    <w:p w14:paraId="6E1D3FB2" w14:textId="06E59C0E" w:rsidR="00007623" w:rsidRDefault="00007623" w:rsidP="00007623">
      <w:pPr>
        <w:pStyle w:val="Title"/>
      </w:pPr>
      <w:r>
        <w:t>AI-Ready Hospitality &amp; Travel Profile</w:t>
      </w:r>
      <w:r>
        <w:br/>
        <w:t>(HATPro Traveler Profile)</w:t>
      </w:r>
    </w:p>
    <w:p w14:paraId="732188AC" w14:textId="12B9C9B6" w:rsidR="00007623" w:rsidRDefault="00116CB3" w:rsidP="00007623">
      <w:pPr>
        <w:pStyle w:val="Title"/>
      </w:pPr>
      <w:r>
        <w:t>Strategic Overview</w:t>
      </w:r>
    </w:p>
    <w:p w14:paraId="713F8DAD" w14:textId="688515CF" w:rsidR="00007623" w:rsidRPr="00E76A0C" w:rsidRDefault="00007623">
      <w:pPr>
        <w:spacing w:before="0"/>
      </w:pPr>
    </w:p>
    <w:p w14:paraId="3B9729EE" w14:textId="0FBA64D8" w:rsidR="00163ADE" w:rsidRDefault="00163ADE">
      <w:pPr>
        <w:spacing w:before="0"/>
        <w:rPr>
          <w:b/>
          <w:bCs/>
          <w:sz w:val="36"/>
        </w:rPr>
      </w:pPr>
      <w:r>
        <w:br w:type="page"/>
      </w:r>
    </w:p>
    <w:p w14:paraId="74FE60EB" w14:textId="6649F413" w:rsidR="00182775" w:rsidRPr="00CF711D" w:rsidRDefault="00182775" w:rsidP="00E76A0C">
      <w:pPr>
        <w:pStyle w:val="Subtitle"/>
      </w:pPr>
      <w:r w:rsidRPr="00CF711D">
        <w:lastRenderedPageBreak/>
        <w:t xml:space="preserve">Hospitality and Travel </w:t>
      </w:r>
      <w:r w:rsidR="00B765C7">
        <w:t>and the Emergence of AI</w:t>
      </w:r>
    </w:p>
    <w:p w14:paraId="7CBB7500" w14:textId="2C0CCDF8" w:rsidR="00B51370" w:rsidRDefault="00AC42A2" w:rsidP="00163ADE">
      <w:r>
        <w:t xml:space="preserve">The </w:t>
      </w:r>
      <w:r w:rsidR="00A62064">
        <w:t xml:space="preserve">hospitality and </w:t>
      </w:r>
      <w:r>
        <w:t xml:space="preserve">travel </w:t>
      </w:r>
      <w:r w:rsidR="00B765C7">
        <w:t xml:space="preserve">industries are </w:t>
      </w:r>
      <w:r>
        <w:t xml:space="preserve">in the early years of </w:t>
      </w:r>
      <w:r w:rsidR="009E3B0A">
        <w:t xml:space="preserve">a </w:t>
      </w:r>
      <w:r w:rsidR="00B05EB0">
        <w:t>disruption</w:t>
      </w:r>
      <w:r w:rsidR="009E3B0A">
        <w:t xml:space="preserve"> </w:t>
      </w:r>
      <w:r w:rsidR="00667276">
        <w:t xml:space="preserve">that many experts expect to be as large or larger than </w:t>
      </w:r>
      <w:r w:rsidR="00102139">
        <w:t>earlier</w:t>
      </w:r>
      <w:r w:rsidR="00781380">
        <w:t xml:space="preserve"> </w:t>
      </w:r>
      <w:r w:rsidR="00A16897">
        <w:t xml:space="preserve">transitions </w:t>
      </w:r>
      <w:r w:rsidR="00781380">
        <w:t xml:space="preserve">from </w:t>
      </w:r>
      <w:r w:rsidR="00A16897">
        <w:t xml:space="preserve">the </w:t>
      </w:r>
      <w:r w:rsidR="00781380">
        <w:t xml:space="preserve">telephone to the web </w:t>
      </w:r>
      <w:r w:rsidR="00EF3D24">
        <w:t>(</w:t>
      </w:r>
      <w:r w:rsidR="00102139">
        <w:t xml:space="preserve">circa </w:t>
      </w:r>
      <w:r w:rsidR="00EF3D24">
        <w:t xml:space="preserve">1980-2005) </w:t>
      </w:r>
      <w:r w:rsidR="00781380">
        <w:t>and then to mobile devices</w:t>
      </w:r>
      <w:r w:rsidR="00EF3D24">
        <w:t xml:space="preserve"> (2010-202</w:t>
      </w:r>
      <w:r w:rsidR="00E8632E">
        <w:t>5</w:t>
      </w:r>
      <w:r w:rsidR="00EF3D24">
        <w:t>)</w:t>
      </w:r>
      <w:r w:rsidR="00B05EB0">
        <w:t>.</w:t>
      </w:r>
      <w:r w:rsidR="001E4C35">
        <w:t xml:space="preserve"> </w:t>
      </w:r>
      <w:r w:rsidR="00CB0D1E">
        <w:t xml:space="preserve">Much of the focus is properly </w:t>
      </w:r>
      <w:r w:rsidR="00A62064">
        <w:t xml:space="preserve">centered </w:t>
      </w:r>
      <w:r w:rsidR="00CB0D1E">
        <w:t xml:space="preserve">on </w:t>
      </w:r>
      <w:hyperlink w:anchor="Artificial_Intelligence" w:history="1">
        <w:r w:rsidR="00CB0D1E" w:rsidRPr="004F77EE">
          <w:rPr>
            <w:rStyle w:val="Hyperlink"/>
          </w:rPr>
          <w:t>Artificial Intelligence</w:t>
        </w:r>
      </w:hyperlink>
      <w:r w:rsidR="00CB0D1E">
        <w:t xml:space="preserve"> </w:t>
      </w:r>
      <w:r w:rsidR="00EF3D24">
        <w:t xml:space="preserve">(AI) </w:t>
      </w:r>
      <w:r w:rsidR="00CB0D1E">
        <w:t xml:space="preserve">and its role in dreaming, planning, booking, experiencing, and </w:t>
      </w:r>
      <w:r w:rsidR="00A62064">
        <w:t>memorializing hospitality and travel experiences.</w:t>
      </w:r>
      <w:r w:rsidR="00B05EB0">
        <w:t xml:space="preserve"> </w:t>
      </w:r>
    </w:p>
    <w:p w14:paraId="01F65CF3" w14:textId="035181CD" w:rsidR="00182775" w:rsidRDefault="00EC470B" w:rsidP="00163ADE">
      <w:r>
        <w:t xml:space="preserve">The emergence of AI is bringing with it the potential to achieve the </w:t>
      </w:r>
      <w:r w:rsidR="00B056F2">
        <w:t xml:space="preserve">long-stated goal of </w:t>
      </w:r>
      <w:r w:rsidR="009542F0">
        <w:t xml:space="preserve">reducing dependence </w:t>
      </w:r>
      <w:r w:rsidR="00D35867">
        <w:t xml:space="preserve">of providers and intermediaries </w:t>
      </w:r>
      <w:r w:rsidR="009542F0">
        <w:t xml:space="preserve">on mass marketing, and </w:t>
      </w:r>
      <w:r w:rsidR="00314669">
        <w:t xml:space="preserve">replacing it with </w:t>
      </w:r>
      <w:r w:rsidR="009542F0">
        <w:t xml:space="preserve">true </w:t>
      </w:r>
      <w:r w:rsidR="00B056F2">
        <w:t xml:space="preserve">personalization: </w:t>
      </w:r>
      <w:r w:rsidR="00AC57F3">
        <w:t>constructing and presenting offers</w:t>
      </w:r>
      <w:r w:rsidR="00B056F2">
        <w:t xml:space="preserve"> that </w:t>
      </w:r>
      <w:r w:rsidR="00AC57F3">
        <w:t xml:space="preserve">are </w:t>
      </w:r>
      <w:r w:rsidR="008816E4">
        <w:t xml:space="preserve">designed </w:t>
      </w:r>
      <w:r w:rsidR="00B056F2">
        <w:t xml:space="preserve">specifically to appeal to </w:t>
      </w:r>
      <w:r w:rsidR="008816E4">
        <w:t xml:space="preserve">the needs, wants, and interests of </w:t>
      </w:r>
      <w:r w:rsidR="00C85B25">
        <w:t>a specific person</w:t>
      </w:r>
      <w:r w:rsidR="00D35867">
        <w:t xml:space="preserve"> or group</w:t>
      </w:r>
      <w:r w:rsidR="00C85B25">
        <w:t xml:space="preserve">, that can be communicated to them privately, and that can be </w:t>
      </w:r>
      <w:r w:rsidR="009542F0">
        <w:t>redeemed only by the</w:t>
      </w:r>
      <w:r w:rsidR="00AC57F3">
        <w:t>m</w:t>
      </w:r>
      <w:r w:rsidR="009542F0">
        <w:t>.</w:t>
      </w:r>
      <w:r w:rsidR="00FD4922">
        <w:t xml:space="preserve"> </w:t>
      </w:r>
    </w:p>
    <w:p w14:paraId="281EDF53" w14:textId="5C8E6E8F" w:rsidR="00E64C3D" w:rsidRDefault="00380035" w:rsidP="00163ADE">
      <w:r>
        <w:t xml:space="preserve">Identifying </w:t>
      </w:r>
      <w:r w:rsidR="00162C8E">
        <w:t xml:space="preserve">and communicating </w:t>
      </w:r>
      <w:r>
        <w:t xml:space="preserve">those </w:t>
      </w:r>
      <w:r w:rsidR="00FD4922">
        <w:t xml:space="preserve">needs, wants, and interests </w:t>
      </w:r>
      <w:r>
        <w:t xml:space="preserve">is the core objective of this effort. </w:t>
      </w:r>
      <w:r w:rsidR="00E64C3D">
        <w:t>Success to date, using legacy technologies and emerging AI, has been limited</w:t>
      </w:r>
      <w:ins w:id="242" w:author="Douglas Rice" w:date="2025-06-11T15:01:00Z" w16du:dateUtc="2025-06-11T20:01:00Z">
        <w:r w:rsidR="0096224B">
          <w:t>, and has stifled innovation and creativity.</w:t>
        </w:r>
      </w:ins>
      <w:del w:id="243" w:author="Douglas Rice" w:date="2025-06-11T15:01:00Z" w16du:dateUtc="2025-06-11T20:01:00Z">
        <w:r w:rsidR="00E64C3D" w:rsidDel="0096224B">
          <w:delText>.</w:delText>
        </w:r>
      </w:del>
    </w:p>
    <w:p w14:paraId="2ED8E604" w14:textId="31184635" w:rsidR="00E64C3D" w:rsidRDefault="00380035" w:rsidP="00E64C3D">
      <w:pPr>
        <w:pStyle w:val="BulletLevel1"/>
      </w:pPr>
      <w:r>
        <w:t xml:space="preserve">Suppliers and intermediaries struggle to </w:t>
      </w:r>
      <w:r w:rsidR="00162C8E">
        <w:t xml:space="preserve">obtain </w:t>
      </w:r>
      <w:r>
        <w:t>even basic</w:t>
      </w:r>
      <w:r w:rsidR="000A0037">
        <w:t xml:space="preserve"> information about prospective customers, and what they do get quickly become</w:t>
      </w:r>
      <w:r w:rsidR="00237F76">
        <w:t>s</w:t>
      </w:r>
      <w:r w:rsidR="000A0037">
        <w:t xml:space="preserve"> dated. </w:t>
      </w:r>
      <w:r w:rsidR="00F147AA">
        <w:t xml:space="preserve">They rarely get </w:t>
      </w:r>
      <w:r w:rsidR="00B538BF">
        <w:t>the rich preference information that is needed for effective personalization.</w:t>
      </w:r>
    </w:p>
    <w:p w14:paraId="64F0835D" w14:textId="0A2E6CCE" w:rsidR="008C0B6A" w:rsidRDefault="008C0B6A" w:rsidP="00E64C3D">
      <w:pPr>
        <w:pStyle w:val="BulletLevel1"/>
      </w:pPr>
      <w:r>
        <w:t xml:space="preserve">Customers must </w:t>
      </w:r>
      <w:r w:rsidR="00FB5055">
        <w:t xml:space="preserve">create and </w:t>
      </w:r>
      <w:r>
        <w:t xml:space="preserve">provide information to each supplier and intermediary </w:t>
      </w:r>
      <w:r w:rsidR="00AB44BD">
        <w:t>individually</w:t>
      </w:r>
      <w:r>
        <w:t>, typically by creating a loyalty account</w:t>
      </w:r>
      <w:r w:rsidR="00FB5055">
        <w:t xml:space="preserve"> and filling out a profile. </w:t>
      </w:r>
      <w:r w:rsidR="00AB0451">
        <w:t xml:space="preserve">This is </w:t>
      </w:r>
      <w:r w:rsidR="00CC5551">
        <w:t xml:space="preserve">practical only </w:t>
      </w:r>
      <w:r w:rsidR="00AB0451">
        <w:t xml:space="preserve">for </w:t>
      </w:r>
      <w:r w:rsidR="00CC5551">
        <w:t xml:space="preserve">providers </w:t>
      </w:r>
      <w:r w:rsidR="005C7486">
        <w:t>they use frequently</w:t>
      </w:r>
      <w:r w:rsidR="00AB0451">
        <w:t xml:space="preserve">, and even </w:t>
      </w:r>
      <w:proofErr w:type="gramStart"/>
      <w:r w:rsidR="00AB0451">
        <w:t>then</w:t>
      </w:r>
      <w:proofErr w:type="gramEnd"/>
      <w:r w:rsidR="00AB0451">
        <w:t xml:space="preserve"> is usually limited to </w:t>
      </w:r>
      <w:r w:rsidR="0038787D">
        <w:t>contact information and basic preferences (window vs. aisle, high floor vs. low floor).</w:t>
      </w:r>
    </w:p>
    <w:p w14:paraId="2307BC9B" w14:textId="2F9D6C2E" w:rsidR="00FD4922" w:rsidRDefault="000A0037">
      <w:pPr>
        <w:pStyle w:val="BulletLevel1"/>
      </w:pPr>
      <w:r>
        <w:t xml:space="preserve">Prompts </w:t>
      </w:r>
      <w:r w:rsidR="00866384">
        <w:t xml:space="preserve">for </w:t>
      </w:r>
      <w:r>
        <w:t>AI-based se</w:t>
      </w:r>
      <w:r w:rsidR="00866384">
        <w:t xml:space="preserve">arch engines can provide the most critical </w:t>
      </w:r>
      <w:r w:rsidR="00AB44BD">
        <w:t xml:space="preserve">requirements </w:t>
      </w:r>
      <w:r w:rsidR="00866384">
        <w:t xml:space="preserve">for a specific trip or experience, but </w:t>
      </w:r>
      <w:r w:rsidR="0097344B">
        <w:t xml:space="preserve">our preferences are </w:t>
      </w:r>
      <w:r w:rsidR="008130D1">
        <w:t>based on a lifetime of experience that is neither documented anywhere nor</w:t>
      </w:r>
      <w:r w:rsidR="0013791B">
        <w:t xml:space="preserve"> (in most cases) available through data </w:t>
      </w:r>
      <w:r w:rsidR="00EB4C71">
        <w:t>enrichment</w:t>
      </w:r>
      <w:r w:rsidR="0013791B">
        <w:t>.</w:t>
      </w:r>
      <w:r w:rsidR="00E64C3D">
        <w:t xml:space="preserve"> </w:t>
      </w:r>
      <w:r w:rsidR="00894932">
        <w:t xml:space="preserve">Some </w:t>
      </w:r>
      <w:r w:rsidR="00A76ADE">
        <w:t xml:space="preserve">preferences may be specific to one trip or </w:t>
      </w:r>
      <w:proofErr w:type="gramStart"/>
      <w:r w:rsidR="00A76ADE">
        <w:t>time period</w:t>
      </w:r>
      <w:proofErr w:type="gramEnd"/>
      <w:r w:rsidR="00A76ADE">
        <w:t xml:space="preserve">, such as an </w:t>
      </w:r>
      <w:r w:rsidR="00D77531">
        <w:t>injury that prevents participating in certain activities.</w:t>
      </w:r>
    </w:p>
    <w:p w14:paraId="1542F27F" w14:textId="4AF8672C" w:rsidR="00113DD7" w:rsidRDefault="009F183C">
      <w:pPr>
        <w:pStyle w:val="BulletLevel1"/>
      </w:pPr>
      <w:r>
        <w:t xml:space="preserve">While AI agents can compose </w:t>
      </w:r>
      <w:r w:rsidR="00906D10">
        <w:t xml:space="preserve">plain-language </w:t>
      </w:r>
      <w:r w:rsidR="00C645D9">
        <w:t xml:space="preserve">statements describing what they think consumers want and need, they have no </w:t>
      </w:r>
      <w:r w:rsidR="00BC5213">
        <w:t>way to communicate this information to legacy booking systems</w:t>
      </w:r>
      <w:r w:rsidR="009C4CD6">
        <w:t>, or to accurately interpret agent-to-agent exchanges</w:t>
      </w:r>
      <w:r w:rsidR="001D429C">
        <w:t xml:space="preserve"> based on inconsistent underlying profile models</w:t>
      </w:r>
      <w:r w:rsidR="00595DBA">
        <w:t xml:space="preserve">. </w:t>
      </w:r>
    </w:p>
    <w:p w14:paraId="5511E2D3" w14:textId="7C344E2A" w:rsidR="009F183C" w:rsidRDefault="00113DD7" w:rsidP="00E76A0C">
      <w:pPr>
        <w:pStyle w:val="BulletLevel1"/>
      </w:pPr>
      <w:r>
        <w:t xml:space="preserve">AI agents </w:t>
      </w:r>
      <w:r w:rsidR="00364246">
        <w:t xml:space="preserve">are </w:t>
      </w:r>
      <w:r w:rsidR="00BC5213">
        <w:t>prone to hallucinations</w:t>
      </w:r>
      <w:r w:rsidR="00364246">
        <w:t>. W</w:t>
      </w:r>
      <w:r w:rsidR="00EB4C71">
        <w:t xml:space="preserve">hen applied to generating </w:t>
      </w:r>
      <w:r w:rsidR="00336E03">
        <w:t xml:space="preserve">a profile of needs and preferences, </w:t>
      </w:r>
      <w:r w:rsidR="00364246">
        <w:t xml:space="preserve">this </w:t>
      </w:r>
      <w:r w:rsidR="00813EAE">
        <w:t xml:space="preserve">could lead to major </w:t>
      </w:r>
      <w:r w:rsidR="00E446F0">
        <w:t xml:space="preserve">customer </w:t>
      </w:r>
      <w:r w:rsidR="00595DBA">
        <w:t xml:space="preserve">service </w:t>
      </w:r>
      <w:r w:rsidR="00813EAE">
        <w:t>issues</w:t>
      </w:r>
      <w:r w:rsidR="00595DBA">
        <w:t xml:space="preserve">, public relations risks, </w:t>
      </w:r>
      <w:r w:rsidR="00906D10">
        <w:t>and even lawsuits</w:t>
      </w:r>
      <w:r w:rsidR="00813EAE">
        <w:t>.</w:t>
      </w:r>
      <w:r>
        <w:t xml:space="preserve"> </w:t>
      </w:r>
      <w:r w:rsidR="00336E03">
        <w:t xml:space="preserve">Today, </w:t>
      </w:r>
      <w:r w:rsidR="004C19C8">
        <w:t xml:space="preserve">it is impossible </w:t>
      </w:r>
      <w:r w:rsidR="00747929">
        <w:t xml:space="preserve">or at least impractical </w:t>
      </w:r>
      <w:r w:rsidR="004C19C8">
        <w:t xml:space="preserve">for a hospitality or travel provider to verify that the information </w:t>
      </w:r>
      <w:r w:rsidR="007A7EB3">
        <w:t>came from a specific consumer</w:t>
      </w:r>
      <w:r w:rsidR="00747929">
        <w:t xml:space="preserve">, was not </w:t>
      </w:r>
      <w:r w:rsidR="00414753">
        <w:t>modified,</w:t>
      </w:r>
      <w:r w:rsidR="007A7EB3">
        <w:t xml:space="preserve"> and was </w:t>
      </w:r>
      <w:r w:rsidR="00747929">
        <w:t xml:space="preserve">fully authorized </w:t>
      </w:r>
      <w:r w:rsidR="007A7EB3">
        <w:t>by them.</w:t>
      </w:r>
    </w:p>
    <w:p w14:paraId="766A70B0" w14:textId="58EC91EA" w:rsidR="00FA0669" w:rsidRDefault="00FA0669" w:rsidP="00CD1294">
      <w:pPr>
        <w:pStyle w:val="BulletLevel1"/>
      </w:pPr>
      <w:r>
        <w:t xml:space="preserve">Much </w:t>
      </w:r>
      <w:r w:rsidR="00906D10">
        <w:t xml:space="preserve">consumer </w:t>
      </w:r>
      <w:r>
        <w:t xml:space="preserve">information </w:t>
      </w:r>
      <w:r w:rsidR="00906D10">
        <w:t xml:space="preserve">used in travel </w:t>
      </w:r>
      <w:r>
        <w:t xml:space="preserve">is sensitive, and privacy regulations in many parts of the world have made it increasingly difficult and risky to store </w:t>
      </w:r>
      <w:r w:rsidR="00813EAE">
        <w:t>it</w:t>
      </w:r>
      <w:r>
        <w:t>.</w:t>
      </w:r>
      <w:r w:rsidR="00CD1294" w:rsidRPr="00CD1294">
        <w:t xml:space="preserve"> </w:t>
      </w:r>
      <w:r w:rsidR="00CD1294">
        <w:t xml:space="preserve">The increasing use of AI-based large language models has not only increased these risks but made them harder to detect because </w:t>
      </w:r>
      <w:r w:rsidR="002321DA">
        <w:t xml:space="preserve">the use of </w:t>
      </w:r>
      <w:r w:rsidR="00CD1294">
        <w:t xml:space="preserve">data </w:t>
      </w:r>
      <w:r w:rsidR="002321DA">
        <w:t xml:space="preserve">that has been </w:t>
      </w:r>
      <w:r w:rsidR="00CD1294">
        <w:t>provided in prompts can be almost impossible to track.</w:t>
      </w:r>
    </w:p>
    <w:p w14:paraId="343F91D5" w14:textId="5FF9E7DB" w:rsidR="00B51370" w:rsidRDefault="00FA0669" w:rsidP="00E76A0C">
      <w:pPr>
        <w:pStyle w:val="BulletLevel1"/>
      </w:pPr>
      <w:r>
        <w:t>Even where permitted, storing sensitive personal information creates cyber security risks</w:t>
      </w:r>
      <w:r w:rsidR="009C635B">
        <w:t xml:space="preserve">. Cyber insurance costs for many providers who store a lot of </w:t>
      </w:r>
      <w:r w:rsidR="00E302A1">
        <w:t xml:space="preserve">personal </w:t>
      </w:r>
      <w:r w:rsidR="009C635B">
        <w:t>information have skyrocketed</w:t>
      </w:r>
      <w:r>
        <w:t xml:space="preserve">. </w:t>
      </w:r>
    </w:p>
    <w:p w14:paraId="64F1D867" w14:textId="1388F4C5" w:rsidR="00076D04" w:rsidRDefault="00FE3E1D" w:rsidP="00FE3E1D">
      <w:r>
        <w:lastRenderedPageBreak/>
        <w:t xml:space="preserve">Emerging </w:t>
      </w:r>
      <w:r w:rsidR="008C1A3D">
        <w:t xml:space="preserve">open-standards approaches from </w:t>
      </w:r>
      <w:r w:rsidR="00DF293A">
        <w:t>several industry associations (</w:t>
      </w:r>
      <w:r w:rsidR="008C1A3D">
        <w:t xml:space="preserve">many of them </w:t>
      </w:r>
      <w:r w:rsidR="00DF293A">
        <w:t xml:space="preserve">loosely aligned with the </w:t>
      </w:r>
      <w:hyperlink w:anchor="World_Wide_Web_Consortium" w:history="1">
        <w:r w:rsidR="00DF293A" w:rsidRPr="00E302A1">
          <w:rPr>
            <w:rStyle w:val="Hyperlink"/>
          </w:rPr>
          <w:t>World Wide Web Consortium</w:t>
        </w:r>
      </w:hyperlink>
      <w:r w:rsidR="00DF293A">
        <w:t xml:space="preserve"> </w:t>
      </w:r>
      <w:r w:rsidR="00E302A1">
        <w:t xml:space="preserve">(W3C) </w:t>
      </w:r>
      <w:r w:rsidR="00DF293A">
        <w:t xml:space="preserve">and </w:t>
      </w:r>
      <w:r w:rsidR="00076D04">
        <w:t xml:space="preserve">managed by the </w:t>
      </w:r>
      <w:r w:rsidR="00DF293A">
        <w:t xml:space="preserve">Linux Foundation) </w:t>
      </w:r>
      <w:r w:rsidR="00E82713">
        <w:t xml:space="preserve">are providing </w:t>
      </w:r>
      <w:r w:rsidR="00E61859">
        <w:t xml:space="preserve">core technology capabilities </w:t>
      </w:r>
      <w:r w:rsidR="00E82713">
        <w:t xml:space="preserve">to help address </w:t>
      </w:r>
      <w:r w:rsidR="002061B7">
        <w:t xml:space="preserve">the need for </w:t>
      </w:r>
      <w:r w:rsidR="00DE7605">
        <w:t>a privacy-first</w:t>
      </w:r>
      <w:r w:rsidR="003D5D38">
        <w:t>, high-security</w:t>
      </w:r>
      <w:r w:rsidR="00DE7605">
        <w:t xml:space="preserve"> </w:t>
      </w:r>
      <w:r w:rsidR="003D5D38">
        <w:t xml:space="preserve">approach to </w:t>
      </w:r>
      <w:r w:rsidR="002061B7">
        <w:t>personaliz</w:t>
      </w:r>
      <w:r w:rsidR="003D5D38">
        <w:t>ing</w:t>
      </w:r>
      <w:r w:rsidR="002061B7">
        <w:t xml:space="preserve"> offers. </w:t>
      </w:r>
      <w:r w:rsidR="00AE121D">
        <w:t>Some of the major horizontal tech platforms</w:t>
      </w:r>
      <w:r w:rsidR="008D0097">
        <w:t xml:space="preserve"> have made major investments in these technologies, either publicly (such as Microsoft) </w:t>
      </w:r>
      <w:r w:rsidR="00CA4F83">
        <w:t xml:space="preserve">or </w:t>
      </w:r>
      <w:r w:rsidR="00731DB4">
        <w:t>in development labs</w:t>
      </w:r>
      <w:r w:rsidR="00CA4F83">
        <w:t xml:space="preserve">. </w:t>
      </w:r>
    </w:p>
    <w:p w14:paraId="5F22BB0A" w14:textId="395F1054" w:rsidR="00B51370" w:rsidRDefault="002061B7" w:rsidP="00FE3E1D">
      <w:r>
        <w:t xml:space="preserve">However, </w:t>
      </w:r>
      <w:r w:rsidR="00731DB4">
        <w:t xml:space="preserve">these are industry-agnostic efforts, and </w:t>
      </w:r>
      <w:r w:rsidR="00A81364">
        <w:t xml:space="preserve">there are gaps that need to be addressed to </w:t>
      </w:r>
      <w:r w:rsidR="00076D04">
        <w:t xml:space="preserve">meet </w:t>
      </w:r>
      <w:r w:rsidR="009535CB">
        <w:t xml:space="preserve">the </w:t>
      </w:r>
      <w:r w:rsidR="00E175E0">
        <w:t xml:space="preserve">unique </w:t>
      </w:r>
      <w:r w:rsidR="009535CB">
        <w:t xml:space="preserve">needs of hospitality and travel consumers, suppliers, and intermediaries. This </w:t>
      </w:r>
      <w:r w:rsidR="00076D04">
        <w:t xml:space="preserve">document describes </w:t>
      </w:r>
      <w:r w:rsidR="00E446F0">
        <w:t xml:space="preserve">some </w:t>
      </w:r>
      <w:r w:rsidR="009535CB">
        <w:t>first step</w:t>
      </w:r>
      <w:r w:rsidR="00E446F0">
        <w:t>s</w:t>
      </w:r>
      <w:r w:rsidR="00414753">
        <w:t xml:space="preserve"> </w:t>
      </w:r>
      <w:r w:rsidR="009535CB">
        <w:t xml:space="preserve">to fill </w:t>
      </w:r>
      <w:r w:rsidR="00414753">
        <w:t xml:space="preserve">those </w:t>
      </w:r>
      <w:r w:rsidR="009535CB">
        <w:t>gap</w:t>
      </w:r>
      <w:r w:rsidR="00414753">
        <w:t>s</w:t>
      </w:r>
      <w:r w:rsidR="009535CB">
        <w:t>.</w:t>
      </w:r>
    </w:p>
    <w:p w14:paraId="3B5330FB" w14:textId="7A98D5FB" w:rsidR="003F5C52" w:rsidRPr="00E175E0" w:rsidRDefault="00E8632E" w:rsidP="00E76A0C">
      <w:pPr>
        <w:pStyle w:val="Subtitle"/>
      </w:pPr>
      <w:r>
        <w:t xml:space="preserve">Are You </w:t>
      </w:r>
      <w:r w:rsidR="003F5C52">
        <w:t>Prepar</w:t>
      </w:r>
      <w:r>
        <w:t>ed</w:t>
      </w:r>
      <w:r w:rsidR="003F5C52">
        <w:t xml:space="preserve"> for the Future</w:t>
      </w:r>
      <w:r>
        <w:t>?</w:t>
      </w:r>
    </w:p>
    <w:p w14:paraId="09CE5A78" w14:textId="2C39F3D9" w:rsidR="007435A7" w:rsidRDefault="007435A7" w:rsidP="003F29AF">
      <w:r>
        <w:t xml:space="preserve">Well vetted, widely adopted technologies exist today </w:t>
      </w:r>
      <w:r w:rsidR="006B262B">
        <w:t xml:space="preserve">to support secure communication of </w:t>
      </w:r>
      <w:r w:rsidR="00201085">
        <w:t>consumer needs to relevant providers on a permissioned, privacy-first basis</w:t>
      </w:r>
      <w:r w:rsidR="003254C0">
        <w:t xml:space="preserve">. It is possible, using open-source standards, to </w:t>
      </w:r>
      <w:r w:rsidR="00A631DC">
        <w:t xml:space="preserve">verify the identity of someone who </w:t>
      </w:r>
      <w:r w:rsidR="00CE3F9B">
        <w:t xml:space="preserve">connects electronically with your systems, to analyze credentials proving </w:t>
      </w:r>
      <w:r w:rsidR="00994623">
        <w:t>key attributes such as age, employment, travel documents, and memberships</w:t>
      </w:r>
      <w:r w:rsidR="00BB3516">
        <w:t xml:space="preserve">, to make private, personalized offers to them, and to know that only the intended recipient can redeem the offer. </w:t>
      </w:r>
    </w:p>
    <w:p w14:paraId="363B7942" w14:textId="46723AF8" w:rsidR="00B85CA6" w:rsidRDefault="00B85CA6" w:rsidP="003F29AF">
      <w:r>
        <w:t xml:space="preserve">Many of these technologies are already in use, especially in the retail and </w:t>
      </w:r>
      <w:r w:rsidR="005C273C">
        <w:t xml:space="preserve">financial service sectors. Governments in many parts of the world </w:t>
      </w:r>
      <w:r w:rsidR="001501E0">
        <w:t xml:space="preserve">(including all European Union countries) </w:t>
      </w:r>
      <w:r w:rsidR="005C273C">
        <w:t xml:space="preserve">have also stepped up with </w:t>
      </w:r>
      <w:r w:rsidR="000348D2">
        <w:t>digital identity programs. Most of the</w:t>
      </w:r>
      <w:r w:rsidR="00057AFA">
        <w:t>se</w:t>
      </w:r>
      <w:r w:rsidR="000348D2">
        <w:t xml:space="preserve"> real-world implementations </w:t>
      </w:r>
      <w:r w:rsidR="00B06F8C">
        <w:t xml:space="preserve">still use hybrid approaches </w:t>
      </w:r>
      <w:r w:rsidR="004E4636">
        <w:t xml:space="preserve">using both </w:t>
      </w:r>
      <w:r w:rsidR="00B06F8C">
        <w:t>older and newer technologies</w:t>
      </w:r>
      <w:r w:rsidR="004E4636">
        <w:t xml:space="preserve">, but with </w:t>
      </w:r>
      <w:r w:rsidR="00BE79CA">
        <w:t>roadmaps to transition to newer ones as they mature and gain adoption.</w:t>
      </w:r>
    </w:p>
    <w:p w14:paraId="2840248F" w14:textId="70CD3166" w:rsidR="00BE79CA" w:rsidRDefault="00E80689" w:rsidP="003F29AF">
      <w:r>
        <w:t xml:space="preserve">The key to </w:t>
      </w:r>
      <w:r w:rsidR="00827236">
        <w:t xml:space="preserve">protecting your </w:t>
      </w:r>
      <w:r w:rsidR="001B7E1B">
        <w:t xml:space="preserve">competitive position </w:t>
      </w:r>
      <w:r>
        <w:t xml:space="preserve">is to understand </w:t>
      </w:r>
      <w:r w:rsidR="001B7E1B">
        <w:t xml:space="preserve">and prepare for </w:t>
      </w:r>
      <w:r>
        <w:t>the</w:t>
      </w:r>
      <w:r w:rsidR="001B7E1B">
        <w:t>se</w:t>
      </w:r>
      <w:r>
        <w:t xml:space="preserve"> future </w:t>
      </w:r>
      <w:r w:rsidR="001B7E1B">
        <w:t>technologies</w:t>
      </w:r>
      <w:r>
        <w:t xml:space="preserve">. </w:t>
      </w:r>
      <w:r w:rsidR="00782C08">
        <w:t xml:space="preserve">Based on </w:t>
      </w:r>
      <w:r w:rsidR="00F92712">
        <w:t xml:space="preserve">use across a </w:t>
      </w:r>
      <w:r w:rsidR="00782C08">
        <w:t xml:space="preserve">wide swath of industries, </w:t>
      </w:r>
      <w:r w:rsidR="008D7CF5">
        <w:t>a few key technologies</w:t>
      </w:r>
      <w:r w:rsidR="00CD4BC5">
        <w:t xml:space="preserve"> are emerging as </w:t>
      </w:r>
      <w:r w:rsidR="00A27E4E">
        <w:t>foundational for the next generation of e-commerce.</w:t>
      </w:r>
    </w:p>
    <w:p w14:paraId="07910DD9" w14:textId="053366A8" w:rsidR="008D7CF5" w:rsidRDefault="008D7CF5" w:rsidP="008D7CF5">
      <w:pPr>
        <w:pStyle w:val="BulletLevel1"/>
      </w:pPr>
      <w:hyperlink w:anchor="Self_Sovereign_Identity" w:history="1">
        <w:r w:rsidRPr="00F92712">
          <w:rPr>
            <w:rStyle w:val="Hyperlink"/>
          </w:rPr>
          <w:t>Self-sovereign identity</w:t>
        </w:r>
      </w:hyperlink>
      <w:r w:rsidR="00612D2B">
        <w:t xml:space="preserve"> (SSI)</w:t>
      </w:r>
      <w:r>
        <w:t xml:space="preserve">, in which the consumer </w:t>
      </w:r>
      <w:r w:rsidR="008309AB">
        <w:t xml:space="preserve">owns and </w:t>
      </w:r>
      <w:r>
        <w:t>controls their own data</w:t>
      </w:r>
      <w:r w:rsidR="001025FD">
        <w:t>, stores it on a device or service of their choosing, and determines who they want to share it with, when, and for what purpos</w:t>
      </w:r>
      <w:r w:rsidR="006C660A">
        <w:t xml:space="preserve">e. </w:t>
      </w:r>
      <w:r w:rsidR="00096B77">
        <w:t>Consumers can</w:t>
      </w:r>
      <w:r w:rsidR="00767361">
        <w:t>, if they wish,</w:t>
      </w:r>
      <w:r w:rsidR="00096B77">
        <w:t xml:space="preserve"> do this wit</w:t>
      </w:r>
      <w:r w:rsidR="00352FBD">
        <w:t>hout using</w:t>
      </w:r>
      <w:r w:rsidR="00096B77">
        <w:t xml:space="preserve"> any </w:t>
      </w:r>
      <w:r w:rsidR="00DE752B">
        <w:t xml:space="preserve">of the many </w:t>
      </w:r>
      <w:r w:rsidR="00767361">
        <w:t>third part</w:t>
      </w:r>
      <w:r w:rsidR="00DE752B">
        <w:t>ies</w:t>
      </w:r>
      <w:r w:rsidR="001C7C97">
        <w:t xml:space="preserve"> </w:t>
      </w:r>
      <w:r w:rsidR="0008262E">
        <w:t xml:space="preserve">who </w:t>
      </w:r>
      <w:r w:rsidR="00DE752B">
        <w:t xml:space="preserve">currently control </w:t>
      </w:r>
      <w:r w:rsidR="000019BF">
        <w:t xml:space="preserve">much </w:t>
      </w:r>
      <w:r w:rsidR="00352FBD">
        <w:t xml:space="preserve">consumer </w:t>
      </w:r>
      <w:r w:rsidR="00DE752B">
        <w:t xml:space="preserve">identity data </w:t>
      </w:r>
      <w:r w:rsidR="00436CAC">
        <w:t xml:space="preserve">(e.g. Google, </w:t>
      </w:r>
      <w:r w:rsidR="00D3306B">
        <w:t xml:space="preserve">Apple, </w:t>
      </w:r>
      <w:r w:rsidR="0008262E">
        <w:t>Facebook, Microsoft)</w:t>
      </w:r>
      <w:r w:rsidR="00CE50D5">
        <w:t xml:space="preserve">, </w:t>
      </w:r>
      <w:r w:rsidR="001C7C97">
        <w:t xml:space="preserve">who </w:t>
      </w:r>
      <w:r w:rsidR="00436CAC">
        <w:t xml:space="preserve">have the power to </w:t>
      </w:r>
      <w:r w:rsidR="001C7C97">
        <w:t>misuse</w:t>
      </w:r>
      <w:r w:rsidR="00436CAC">
        <w:t>, sell,</w:t>
      </w:r>
      <w:r w:rsidR="001C7C97">
        <w:t xml:space="preserve"> or </w:t>
      </w:r>
      <w:r w:rsidR="00436CAC">
        <w:t xml:space="preserve">even </w:t>
      </w:r>
      <w:r w:rsidR="00D3306B">
        <w:t xml:space="preserve">destroy </w:t>
      </w:r>
      <w:r w:rsidR="00436CAC">
        <w:t>it</w:t>
      </w:r>
      <w:r w:rsidR="000574E3">
        <w:t xml:space="preserve"> without the consumer’s consent</w:t>
      </w:r>
      <w:r w:rsidR="009361F7">
        <w:t>.</w:t>
      </w:r>
    </w:p>
    <w:p w14:paraId="4531383D" w14:textId="61B711F2" w:rsidR="001025FD" w:rsidRDefault="00612D2B" w:rsidP="008D7CF5">
      <w:pPr>
        <w:pStyle w:val="BulletLevel1"/>
      </w:pPr>
      <w:hyperlink w:anchor="Verifiable_Credential" w:history="1">
        <w:r w:rsidRPr="00CE50D5">
          <w:rPr>
            <w:rStyle w:val="Hyperlink"/>
          </w:rPr>
          <w:t>Verifiable credentials</w:t>
        </w:r>
      </w:hyperlink>
      <w:r>
        <w:t xml:space="preserve"> (VCs), which </w:t>
      </w:r>
      <w:r w:rsidR="000574E3">
        <w:t xml:space="preserve">can provide </w:t>
      </w:r>
      <w:r>
        <w:t xml:space="preserve">cryptographically secure </w:t>
      </w:r>
      <w:r w:rsidR="00142C6D">
        <w:t xml:space="preserve">electronic </w:t>
      </w:r>
      <w:r>
        <w:t xml:space="preserve">attestations </w:t>
      </w:r>
      <w:r w:rsidR="004F2553">
        <w:t>about a consumer or business</w:t>
      </w:r>
      <w:r w:rsidR="00D805FF">
        <w:t>, proving who they are or what they are entitled to</w:t>
      </w:r>
      <w:r w:rsidR="004F2553">
        <w:t xml:space="preserve">. </w:t>
      </w:r>
      <w:r w:rsidR="000574E3">
        <w:t xml:space="preserve">VCs can </w:t>
      </w:r>
      <w:r w:rsidR="00A52ABC">
        <w:t xml:space="preserve">be proven to be authentic without </w:t>
      </w:r>
      <w:r w:rsidR="00862A27">
        <w:t xml:space="preserve">the need to check with </w:t>
      </w:r>
      <w:r w:rsidR="00A06764">
        <w:t xml:space="preserve">the </w:t>
      </w:r>
      <w:r w:rsidR="00862A27">
        <w:t>authority</w:t>
      </w:r>
      <w:r w:rsidR="00A06764">
        <w:t xml:space="preserve"> that issued them</w:t>
      </w:r>
      <w:r w:rsidR="00142C6D">
        <w:t xml:space="preserve"> (e.g., </w:t>
      </w:r>
      <w:r w:rsidR="00A06764">
        <w:t>government agency</w:t>
      </w:r>
      <w:r w:rsidR="00D21D1C">
        <w:t xml:space="preserve"> or company</w:t>
      </w:r>
      <w:r w:rsidR="00FA569A">
        <w:t>)</w:t>
      </w:r>
      <w:r w:rsidR="00862A27">
        <w:t xml:space="preserve">. </w:t>
      </w:r>
      <w:r w:rsidR="00D93AD6">
        <w:t xml:space="preserve">In the travel and hospitality industry, </w:t>
      </w:r>
      <w:r w:rsidR="000574E3">
        <w:t xml:space="preserve">VCs </w:t>
      </w:r>
      <w:r w:rsidR="00862A27">
        <w:t>are already in use</w:t>
      </w:r>
      <w:r w:rsidR="00D93AD6">
        <w:t xml:space="preserve"> </w:t>
      </w:r>
      <w:r w:rsidR="00D805FF">
        <w:t xml:space="preserve">by </w:t>
      </w:r>
      <w:r w:rsidR="00D93AD6">
        <w:t xml:space="preserve">early adopters for passports, driving licenses, boarding passes, and hotel key </w:t>
      </w:r>
      <w:r w:rsidR="00D805FF">
        <w:t>issuance.</w:t>
      </w:r>
    </w:p>
    <w:p w14:paraId="2EEA5973" w14:textId="76FCFDD1" w:rsidR="00D21D1C" w:rsidRDefault="00D21D1C" w:rsidP="008D7CF5">
      <w:pPr>
        <w:pStyle w:val="BulletLevel1"/>
      </w:pPr>
      <w:r>
        <w:t xml:space="preserve">Trust registries, </w:t>
      </w:r>
      <w:r w:rsidR="006632FC">
        <w:t xml:space="preserve">which securely identify </w:t>
      </w:r>
      <w:r w:rsidR="00FA569A">
        <w:t xml:space="preserve">valid </w:t>
      </w:r>
      <w:r w:rsidR="006632FC">
        <w:t>issuers of VCs</w:t>
      </w:r>
      <w:r w:rsidR="003450E2">
        <w:t xml:space="preserve">, such as government agencies around the world </w:t>
      </w:r>
      <w:r w:rsidR="00FA569A">
        <w:t xml:space="preserve">for </w:t>
      </w:r>
      <w:r w:rsidR="002136A7">
        <w:t>drivers</w:t>
      </w:r>
      <w:r w:rsidR="002A2371">
        <w:t>’</w:t>
      </w:r>
      <w:r w:rsidR="002136A7">
        <w:t xml:space="preserve"> licenses, or verified providers of services like accommodations.</w:t>
      </w:r>
    </w:p>
    <w:p w14:paraId="34D10E48" w14:textId="4567830E" w:rsidR="00F33FEE" w:rsidRDefault="00F33FEE" w:rsidP="008D7CF5">
      <w:pPr>
        <w:pStyle w:val="BulletLevel1"/>
      </w:pPr>
      <w:hyperlink w:anchor="Digital_Wallet" w:history="1">
        <w:r w:rsidRPr="002A2371">
          <w:rPr>
            <w:rStyle w:val="Hyperlink"/>
          </w:rPr>
          <w:t>Digital wallets</w:t>
        </w:r>
      </w:hyperlink>
      <w:r>
        <w:t xml:space="preserve">, similar in concept to Apple or Google wallets found on mobile phone, that can </w:t>
      </w:r>
      <w:r w:rsidR="002F22DC">
        <w:t xml:space="preserve">create, manage, and store both VCs and detailed information provided by the consumer, such as </w:t>
      </w:r>
      <w:r w:rsidR="009C0A32">
        <w:t xml:space="preserve">contact information, </w:t>
      </w:r>
      <w:r w:rsidR="00D466B7">
        <w:t xml:space="preserve">lifestyle, </w:t>
      </w:r>
      <w:r w:rsidR="002F22DC">
        <w:t xml:space="preserve">interests, needs, preferences, </w:t>
      </w:r>
      <w:r w:rsidR="00D466B7">
        <w:t>medical information, and the like.</w:t>
      </w:r>
    </w:p>
    <w:p w14:paraId="64557871" w14:textId="5D8E432E" w:rsidR="00A27E4E" w:rsidRDefault="00A27E4E" w:rsidP="00E76A0C">
      <w:pPr>
        <w:pStyle w:val="BulletLevel1"/>
      </w:pPr>
      <w:r>
        <w:lastRenderedPageBreak/>
        <w:t xml:space="preserve">Secure communications channels </w:t>
      </w:r>
      <w:r w:rsidR="0064603F">
        <w:t>that enable a consumer, business, or other party to establish and maintain private, peer-to-peer</w:t>
      </w:r>
      <w:r w:rsidR="00EA5DE7">
        <w:t xml:space="preserve">, encrypted communications without </w:t>
      </w:r>
      <w:r w:rsidR="00885E5B">
        <w:t>any third</w:t>
      </w:r>
      <w:r w:rsidR="009C0A32">
        <w:t>-</w:t>
      </w:r>
      <w:r w:rsidR="00885E5B">
        <w:t>party involvement</w:t>
      </w:r>
      <w:r w:rsidR="008955AE">
        <w:t xml:space="preserve"> (</w:t>
      </w:r>
      <w:r w:rsidR="00885E5B">
        <w:t xml:space="preserve">except for a basic Internet </w:t>
      </w:r>
      <w:r w:rsidR="00AC4F70">
        <w:t xml:space="preserve">service </w:t>
      </w:r>
      <w:r w:rsidR="00885E5B">
        <w:t>provider</w:t>
      </w:r>
      <w:r w:rsidR="008955AE">
        <w:t>)</w:t>
      </w:r>
      <w:r w:rsidR="00885E5B">
        <w:t>.</w:t>
      </w:r>
      <w:r w:rsidR="00AC4F70">
        <w:t xml:space="preserve"> Combined with VCs and trust registries, </w:t>
      </w:r>
      <w:r w:rsidR="000C3230">
        <w:t xml:space="preserve">each </w:t>
      </w:r>
      <w:r w:rsidR="00AC4F70">
        <w:t>part</w:t>
      </w:r>
      <w:r w:rsidR="008955AE">
        <w:t>y</w:t>
      </w:r>
      <w:r w:rsidR="00AC4F70">
        <w:t xml:space="preserve"> can also verify the </w:t>
      </w:r>
      <w:r w:rsidR="000C3230">
        <w:t xml:space="preserve">identity of the other, </w:t>
      </w:r>
      <w:r w:rsidR="00846E2C">
        <w:t>reducing or eliminating the risk of spoofing</w:t>
      </w:r>
      <w:r w:rsidR="00D56B4C">
        <w:t xml:space="preserve"> and identity theft.</w:t>
      </w:r>
    </w:p>
    <w:p w14:paraId="4C5EB095" w14:textId="3FBA688A" w:rsidR="00DA69C3" w:rsidRDefault="00DA69C3" w:rsidP="00E76A0C">
      <w:pPr>
        <w:pStyle w:val="Subtitle"/>
      </w:pPr>
      <w:r w:rsidRPr="008955AE">
        <w:t xml:space="preserve">Why </w:t>
      </w:r>
      <w:r w:rsidR="00C76FCD">
        <w:t xml:space="preserve">Do We Need </w:t>
      </w:r>
      <w:r w:rsidRPr="008955AE">
        <w:t>a Hospitality and Travel Profile?</w:t>
      </w:r>
    </w:p>
    <w:p w14:paraId="68E913B7" w14:textId="22F25C9A" w:rsidR="00C76FCD" w:rsidRDefault="00117B25" w:rsidP="003F29AF">
      <w:r>
        <w:t xml:space="preserve">Effective personalization requires a wealth of data that can be extremely granular. In </w:t>
      </w:r>
      <w:r w:rsidR="002B790B">
        <w:t xml:space="preserve">digital </w:t>
      </w:r>
      <w:r>
        <w:t>retail, this often comes from past purchases</w:t>
      </w:r>
      <w:r w:rsidR="002B790B">
        <w:t xml:space="preserve"> and analytics. But hospitality and travel are highly personal, </w:t>
      </w:r>
      <w:r w:rsidR="00C27F9B">
        <w:t xml:space="preserve">the providers are fragmented and difficult to connect, and the resulting usability of the data is </w:t>
      </w:r>
      <w:r w:rsidR="00360E2B">
        <w:t xml:space="preserve">quite </w:t>
      </w:r>
      <w:r w:rsidR="00C27F9B">
        <w:t>limited</w:t>
      </w:r>
      <w:r w:rsidR="00FF7F73">
        <w:t xml:space="preserve"> outside </w:t>
      </w:r>
      <w:r w:rsidR="00360E2B">
        <w:t>of its native environment</w:t>
      </w:r>
      <w:r w:rsidR="00C27F9B">
        <w:t xml:space="preserve">. </w:t>
      </w:r>
    </w:p>
    <w:p w14:paraId="7780B6DA" w14:textId="5A8154E2" w:rsidR="00A65C66" w:rsidRDefault="00A65C66" w:rsidP="003F29AF">
      <w:r>
        <w:t>In concept, each hospitality and travel provider can attempt to collect profile information such as preferences</w:t>
      </w:r>
      <w:r w:rsidR="008F32C4">
        <w:t xml:space="preserve"> from each consumer, but the level of detail consumers </w:t>
      </w:r>
      <w:r w:rsidR="00567F88">
        <w:t xml:space="preserve">will </w:t>
      </w:r>
      <w:r w:rsidR="008F32C4">
        <w:t xml:space="preserve">provide </w:t>
      </w:r>
      <w:r w:rsidR="00567F88">
        <w:t xml:space="preserve">to a company </w:t>
      </w:r>
      <w:r w:rsidR="008F32C4">
        <w:t xml:space="preserve">they might deal with only </w:t>
      </w:r>
      <w:r w:rsidR="00AC0594">
        <w:t xml:space="preserve">once or a few times is very limited. </w:t>
      </w:r>
      <w:r w:rsidR="00802C7D">
        <w:t xml:space="preserve">Even elite loyalty members of airline, hotel, and rental car companies typically provide only </w:t>
      </w:r>
      <w:del w:id="244" w:author="Douglas Rice" w:date="2025-06-11T15:04:00Z" w16du:dateUtc="2025-06-11T20:04:00Z">
        <w:r w:rsidR="00802C7D" w:rsidDel="00C75FAA">
          <w:delText xml:space="preserve">five to ten pieces of </w:delText>
        </w:r>
      </w:del>
      <w:ins w:id="245" w:author="Douglas Rice" w:date="2025-06-11T15:04:00Z" w16du:dateUtc="2025-06-11T20:04:00Z">
        <w:r w:rsidR="00C75FAA">
          <w:t xml:space="preserve">limited </w:t>
        </w:r>
      </w:ins>
      <w:r w:rsidR="00802C7D">
        <w:t>information</w:t>
      </w:r>
      <w:r w:rsidR="00D67B25">
        <w:t xml:space="preserve">, </w:t>
      </w:r>
      <w:del w:id="246" w:author="Douglas Rice" w:date="2025-06-11T15:04:00Z" w16du:dateUtc="2025-06-11T20:04:00Z">
        <w:r w:rsidR="00D67B25" w:rsidDel="0044699D">
          <w:delText xml:space="preserve">and </w:delText>
        </w:r>
      </w:del>
      <w:r w:rsidR="00D67B25">
        <w:t xml:space="preserve">most of </w:t>
      </w:r>
      <w:del w:id="247" w:author="Douglas Rice" w:date="2025-06-11T15:04:00Z" w16du:dateUtc="2025-06-11T20:04:00Z">
        <w:r w:rsidR="00D67B25" w:rsidDel="0044699D">
          <w:delText xml:space="preserve">these are </w:delText>
        </w:r>
      </w:del>
      <w:ins w:id="248" w:author="Douglas Rice" w:date="2025-06-11T15:04:00Z" w16du:dateUtc="2025-06-11T20:04:00Z">
        <w:r w:rsidR="0044699D">
          <w:t xml:space="preserve">which is </w:t>
        </w:r>
      </w:ins>
      <w:r w:rsidR="00D67B25">
        <w:t>for identification and communication, not for personalization.</w:t>
      </w:r>
      <w:r w:rsidR="006A0AED">
        <w:t xml:space="preserve"> Efforts to collect more data have mostly failed.</w:t>
      </w:r>
    </w:p>
    <w:p w14:paraId="7B7D5BA7" w14:textId="7082B758" w:rsidR="00AC0594" w:rsidRPr="00C76FCD" w:rsidRDefault="00D21F5A" w:rsidP="003F29AF">
      <w:r>
        <w:t>However, if a consumer could create a profile once</w:t>
      </w:r>
      <w:r w:rsidR="00A13836">
        <w:t xml:space="preserve"> on their mobile device</w:t>
      </w:r>
      <w:r>
        <w:t xml:space="preserve"> and </w:t>
      </w:r>
      <w:r w:rsidR="006A0AED">
        <w:t xml:space="preserve">then </w:t>
      </w:r>
      <w:r>
        <w:t xml:space="preserve">share it (in total or selectively) with any provider, </w:t>
      </w:r>
      <w:r w:rsidR="009352F4">
        <w:t xml:space="preserve">most would likely </w:t>
      </w:r>
      <w:r w:rsidR="00A13836">
        <w:t xml:space="preserve">be willing to say </w:t>
      </w:r>
      <w:r w:rsidR="009352F4">
        <w:t xml:space="preserve">quite a bit </w:t>
      </w:r>
      <w:r w:rsidR="00A13836">
        <w:t xml:space="preserve">more about what they enjoy, </w:t>
      </w:r>
      <w:r w:rsidR="009352F4">
        <w:t>need, or want</w:t>
      </w:r>
      <w:ins w:id="249" w:author="Douglas Rice" w:date="2025-06-11T15:07:00Z" w16du:dateUtc="2025-06-11T20:07:00Z">
        <w:r w:rsidR="00603FB5">
          <w:t xml:space="preserve">, especially if they understood </w:t>
        </w:r>
        <w:proofErr w:type="gramStart"/>
        <w:r w:rsidR="00603FB5">
          <w:t>how</w:t>
        </w:r>
        <w:proofErr w:type="gramEnd"/>
        <w:r w:rsidR="00603FB5">
          <w:t xml:space="preserve"> it could improve their trip</w:t>
        </w:r>
      </w:ins>
      <w:r w:rsidR="009352F4">
        <w:t xml:space="preserve">. </w:t>
      </w:r>
      <w:r w:rsidR="00C3760A">
        <w:t xml:space="preserve">If AI can assist by asking questions and constructing this data over time, then the barrier to getting good profile information </w:t>
      </w:r>
      <w:r w:rsidR="00567F88">
        <w:t>becomes much lower.</w:t>
      </w:r>
    </w:p>
    <w:p w14:paraId="1770DB86" w14:textId="30FFDF2C" w:rsidR="003F29AF" w:rsidRDefault="003F29AF" w:rsidP="003F29AF">
      <w:r w:rsidRPr="003F29AF">
        <w:t xml:space="preserve">AI </w:t>
      </w:r>
      <w:r w:rsidR="009971CC">
        <w:t xml:space="preserve">can </w:t>
      </w:r>
      <w:r w:rsidRPr="003F29AF">
        <w:t xml:space="preserve">play a key role </w:t>
      </w:r>
      <w:r w:rsidR="009971CC">
        <w:t xml:space="preserve">in helping consumers build </w:t>
      </w:r>
      <w:r w:rsidR="002C1F5A">
        <w:t xml:space="preserve">a </w:t>
      </w:r>
      <w:r w:rsidRPr="003F29AF">
        <w:t xml:space="preserve">profile, but </w:t>
      </w:r>
      <w:r w:rsidR="002C1F5A">
        <w:t xml:space="preserve">a common, </w:t>
      </w:r>
      <w:r w:rsidRPr="003F29AF">
        <w:t xml:space="preserve">neutral structure </w:t>
      </w:r>
      <w:r w:rsidR="00DA69C3">
        <w:t xml:space="preserve">for profile information </w:t>
      </w:r>
      <w:r w:rsidRPr="003F29AF">
        <w:t>is required for:</w:t>
      </w:r>
    </w:p>
    <w:p w14:paraId="7E95F3BB" w14:textId="22DD78A3" w:rsidR="00057AFA" w:rsidRDefault="00057AFA" w:rsidP="00057AFA">
      <w:pPr>
        <w:pStyle w:val="BulletLevel1"/>
      </w:pPr>
      <w:r>
        <w:t xml:space="preserve">Portability across </w:t>
      </w:r>
      <w:r w:rsidR="00480C06">
        <w:t xml:space="preserve">wallets and agents, enabling consumers to </w:t>
      </w:r>
      <w:r w:rsidR="002E136E">
        <w:t>use multiple ones for different purposes</w:t>
      </w:r>
      <w:r w:rsidR="00045543">
        <w:t>, including different vertical markets (e.g. finance, healthcare)</w:t>
      </w:r>
      <w:r w:rsidR="00A703AE">
        <w:t xml:space="preserve"> that may share some elements with hospitality and travel</w:t>
      </w:r>
    </w:p>
    <w:p w14:paraId="019DCCED" w14:textId="234988B1" w:rsidR="002E136E" w:rsidRDefault="007C4DEE" w:rsidP="00057AFA">
      <w:pPr>
        <w:pStyle w:val="BulletLevel1"/>
      </w:pPr>
      <w:r>
        <w:t>Supporting the l</w:t>
      </w:r>
      <w:r w:rsidR="00C002EB">
        <w:t xml:space="preserve">egacy reservation systems </w:t>
      </w:r>
      <w:r>
        <w:t xml:space="preserve">that dominate today’s </w:t>
      </w:r>
      <w:r w:rsidR="00D03697">
        <w:t xml:space="preserve">hospitality and travel </w:t>
      </w:r>
      <w:r>
        <w:t>landscape</w:t>
      </w:r>
      <w:r w:rsidR="00492002">
        <w:t xml:space="preserve">, by enabling AI </w:t>
      </w:r>
      <w:r w:rsidR="00C002EB">
        <w:t xml:space="preserve">agents </w:t>
      </w:r>
      <w:r w:rsidR="004F065C">
        <w:t xml:space="preserve">or middleware </w:t>
      </w:r>
      <w:r w:rsidR="00C002EB">
        <w:t xml:space="preserve">to ingest identity and preference data and </w:t>
      </w:r>
      <w:r w:rsidR="00492002">
        <w:t xml:space="preserve">to </w:t>
      </w:r>
      <w:r w:rsidR="00C64B6B">
        <w:t xml:space="preserve">suggest personalized offers </w:t>
      </w:r>
      <w:r w:rsidR="00492002">
        <w:t xml:space="preserve">or services </w:t>
      </w:r>
      <w:r w:rsidR="00C64B6B">
        <w:t>that</w:t>
      </w:r>
      <w:r w:rsidR="00174F69">
        <w:t xml:space="preserve"> may </w:t>
      </w:r>
      <w:r w:rsidR="00985DDF">
        <w:t xml:space="preserve">be constructed by combining </w:t>
      </w:r>
      <w:r w:rsidR="00174F69">
        <w:t>services from multiple suppliers or systems</w:t>
      </w:r>
    </w:p>
    <w:p w14:paraId="76B891F2" w14:textId="6B74FAC9" w:rsidR="004913AA" w:rsidRDefault="004913AA" w:rsidP="00057AFA">
      <w:pPr>
        <w:pStyle w:val="BulletLevel1"/>
      </w:pPr>
      <w:r>
        <w:t xml:space="preserve">Enabling suppliers from different verticals to have a common understanding of the customer, </w:t>
      </w:r>
      <w:r w:rsidR="004D1085">
        <w:t xml:space="preserve">enabling </w:t>
      </w:r>
      <w:r w:rsidR="0068765F">
        <w:t xml:space="preserve">compelling joint offerings (e.g. hotel + local activities + </w:t>
      </w:r>
      <w:r w:rsidR="008B518E">
        <w:t>dining)</w:t>
      </w:r>
    </w:p>
    <w:p w14:paraId="65B06861" w14:textId="0183DAAB" w:rsidR="00C82798" w:rsidRDefault="00361FE2" w:rsidP="00057AFA">
      <w:pPr>
        <w:pStyle w:val="BulletLevel1"/>
      </w:pPr>
      <w:r>
        <w:t xml:space="preserve">Communicating the provenance of data in a consistent way, for example </w:t>
      </w:r>
      <w:r w:rsidR="00E92AE0">
        <w:t xml:space="preserve">differentiating between data the consumer specifically verified vs. data inferred from past behavior or </w:t>
      </w:r>
      <w:r w:rsidR="00F14522">
        <w:t>potentially hallucinated by AI</w:t>
      </w:r>
    </w:p>
    <w:p w14:paraId="72F5E27F" w14:textId="4BA6E14E" w:rsidR="00F14522" w:rsidRDefault="00F14522" w:rsidP="00057AFA">
      <w:pPr>
        <w:pStyle w:val="BulletLevel1"/>
      </w:pPr>
      <w:r>
        <w:t xml:space="preserve">Enabling </w:t>
      </w:r>
      <w:r w:rsidR="00ED1BCB">
        <w:t>humans to easily review, enter, or correct data</w:t>
      </w:r>
    </w:p>
    <w:p w14:paraId="7016F7CE" w14:textId="1680533C" w:rsidR="00ED1BCB" w:rsidRDefault="00ED1BCB" w:rsidP="00E76A0C">
      <w:pPr>
        <w:pStyle w:val="BulletLevel1"/>
      </w:pPr>
      <w:r>
        <w:t xml:space="preserve">Supporting </w:t>
      </w:r>
      <w:r w:rsidR="009972B3">
        <w:t xml:space="preserve">ingestion of profile data into large language models </w:t>
      </w:r>
      <w:r w:rsidR="00A52C61">
        <w:t xml:space="preserve">in a permissioned, regulatory-compliant manner, </w:t>
      </w:r>
      <w:r w:rsidR="00077856">
        <w:t xml:space="preserve">while also </w:t>
      </w:r>
      <w:r w:rsidR="00501620">
        <w:t xml:space="preserve">differentiating between verified </w:t>
      </w:r>
      <w:r w:rsidR="003D294C">
        <w:t>and unverified data.</w:t>
      </w:r>
    </w:p>
    <w:p w14:paraId="5CCE5619" w14:textId="1D462342" w:rsidR="009535CB" w:rsidRDefault="00B13743" w:rsidP="00E76A0C">
      <w:pPr>
        <w:pStyle w:val="Subtitle"/>
        <w:keepNext/>
      </w:pPr>
      <w:r w:rsidRPr="00CA6355">
        <w:lastRenderedPageBreak/>
        <w:t>Wh</w:t>
      </w:r>
      <w:r w:rsidR="00C413C9" w:rsidRPr="00CA6355">
        <w:t>y Support the HATPro Profile?</w:t>
      </w:r>
    </w:p>
    <w:p w14:paraId="0E6A47F2" w14:textId="7514FC1A" w:rsidR="00C413C9" w:rsidRDefault="00992DDF">
      <w:r>
        <w:t xml:space="preserve">The </w:t>
      </w:r>
      <w:hyperlink w:anchor="Hospitality_and_Travel_Profile" w:history="1">
        <w:r w:rsidRPr="00CA6355">
          <w:rPr>
            <w:rStyle w:val="Hyperlink"/>
          </w:rPr>
          <w:t>Hospitality and Travel Profile</w:t>
        </w:r>
      </w:hyperlink>
      <w:r>
        <w:t xml:space="preserve"> (HATPro) </w:t>
      </w:r>
      <w:r w:rsidR="00E154EC">
        <w:t xml:space="preserve">is designed to support </w:t>
      </w:r>
      <w:r w:rsidR="00C55C4E">
        <w:t xml:space="preserve">every part of </w:t>
      </w:r>
      <w:r w:rsidR="00E154EC">
        <w:t>the hospitality</w:t>
      </w:r>
      <w:r w:rsidR="00C55C4E">
        <w:t xml:space="preserve">, </w:t>
      </w:r>
      <w:r w:rsidR="00E154EC">
        <w:t>travel</w:t>
      </w:r>
      <w:r w:rsidR="00C55C4E">
        <w:t>, and leisure</w:t>
      </w:r>
      <w:r w:rsidR="00E154EC">
        <w:t xml:space="preserve"> industry and to enable the many </w:t>
      </w:r>
      <w:r w:rsidR="007B07B6">
        <w:t>dozens of sub</w:t>
      </w:r>
      <w:r w:rsidR="008B518E">
        <w:t>-</w:t>
      </w:r>
      <w:r w:rsidR="007B07B6">
        <w:t xml:space="preserve">verticals (airlines, hotels, restaurants, ski operators, golf courses, </w:t>
      </w:r>
      <w:r w:rsidR="00222C28">
        <w:t xml:space="preserve">scuba diving instructors, walking tour operators, and many others) to work together seamlessly to meet the needs, wants, </w:t>
      </w:r>
      <w:r w:rsidR="00FD70A4">
        <w:t xml:space="preserve">and </w:t>
      </w:r>
      <w:r w:rsidR="00222C28">
        <w:t>preferences</w:t>
      </w:r>
      <w:r w:rsidR="00FD70A4">
        <w:t xml:space="preserve"> of </w:t>
      </w:r>
      <w:r w:rsidR="002C432E">
        <w:t xml:space="preserve">the many </w:t>
      </w:r>
      <w:r w:rsidR="00FD70A4">
        <w:t xml:space="preserve">consumers who </w:t>
      </w:r>
      <w:r w:rsidR="00D57679">
        <w:t>are less interested in buying a specific flight or hotel room than they are enjoying a comprehensive experience</w:t>
      </w:r>
      <w:r w:rsidR="00DA58BF">
        <w:t xml:space="preserve"> that has been tailored specifically for them</w:t>
      </w:r>
      <w:r w:rsidR="00D57679">
        <w:t>.</w:t>
      </w:r>
      <w:r w:rsidR="00222C28">
        <w:t xml:space="preserve"> </w:t>
      </w:r>
    </w:p>
    <w:p w14:paraId="0C0A1E25" w14:textId="3DB890DA" w:rsidR="00B664BE" w:rsidRDefault="00B664BE">
      <w:r>
        <w:t>Unlike prior profile efforts</w:t>
      </w:r>
      <w:r w:rsidR="00767B04">
        <w:t xml:space="preserve"> that were primarily transactional in scope</w:t>
      </w:r>
      <w:r>
        <w:t>,</w:t>
      </w:r>
      <w:r w:rsidR="000A03A6">
        <w:t xml:space="preserve"> </w:t>
      </w:r>
      <w:r w:rsidR="002C432E">
        <w:t xml:space="preserve">the HATPro </w:t>
      </w:r>
      <w:r w:rsidR="000A03A6">
        <w:t xml:space="preserve">design </w:t>
      </w:r>
      <w:r>
        <w:t xml:space="preserve">addresses </w:t>
      </w:r>
      <w:r w:rsidR="00767B04">
        <w:t xml:space="preserve">needs and preferences for </w:t>
      </w:r>
      <w:r w:rsidR="000A03A6">
        <w:t xml:space="preserve">every type of service or activity </w:t>
      </w:r>
      <w:r w:rsidR="00916FF6">
        <w:t xml:space="preserve">that fits within the scope of hospitality, travel, and leisure. </w:t>
      </w:r>
      <w:r w:rsidR="007701BE">
        <w:t xml:space="preserve">It captures details that may be critical for certain types of providers, such as medical conditions, allergies, </w:t>
      </w:r>
      <w:r w:rsidR="00FA51AD">
        <w:t>or religious requirements</w:t>
      </w:r>
      <w:r w:rsidR="009678AE">
        <w:t xml:space="preserve">, </w:t>
      </w:r>
      <w:r w:rsidR="00232E31">
        <w:t xml:space="preserve">or skill levels, </w:t>
      </w:r>
      <w:r w:rsidR="009678AE">
        <w:t xml:space="preserve">and enables consumers to share them </w:t>
      </w:r>
      <w:r w:rsidR="000E1D04">
        <w:t>where they are necessary or useful (and to NOT share them elsewhere).</w:t>
      </w:r>
      <w:r w:rsidR="00767B04">
        <w:t xml:space="preserve"> </w:t>
      </w:r>
    </w:p>
    <w:p w14:paraId="5A9B69D6" w14:textId="54E1681C" w:rsidR="00767B04" w:rsidRDefault="00854D06">
      <w:r>
        <w:t xml:space="preserve">Some </w:t>
      </w:r>
      <w:r w:rsidR="00767B04">
        <w:t xml:space="preserve">aspects of the profile apply to </w:t>
      </w:r>
      <w:r w:rsidR="00896149">
        <w:t xml:space="preserve">most </w:t>
      </w:r>
      <w:r>
        <w:t xml:space="preserve">providers, </w:t>
      </w:r>
      <w:r w:rsidR="00896149">
        <w:t xml:space="preserve">others </w:t>
      </w:r>
      <w:r>
        <w:t>only selectively</w:t>
      </w:r>
      <w:r w:rsidR="0029549C">
        <w:t>. An airline may care about your seat and meal preferences</w:t>
      </w:r>
      <w:r w:rsidR="00F451B2">
        <w:t xml:space="preserve"> and accessibility requirements</w:t>
      </w:r>
      <w:r w:rsidR="0029549C">
        <w:t xml:space="preserve">, but </w:t>
      </w:r>
      <w:r w:rsidR="0013302C">
        <w:t xml:space="preserve">not what sports you like. </w:t>
      </w:r>
      <w:r w:rsidR="004054FB">
        <w:t xml:space="preserve">An event ticketing company, on the other hand, </w:t>
      </w:r>
      <w:r w:rsidR="0011493F">
        <w:t xml:space="preserve">likely </w:t>
      </w:r>
      <w:r w:rsidR="004320D5">
        <w:t xml:space="preserve">does </w:t>
      </w:r>
      <w:r w:rsidR="004054FB">
        <w:t xml:space="preserve">care </w:t>
      </w:r>
      <w:r w:rsidR="0011493F">
        <w:t>about your sports preferences</w:t>
      </w:r>
      <w:r w:rsidR="004320D5">
        <w:t>,</w:t>
      </w:r>
      <w:r w:rsidR="0011493F">
        <w:t xml:space="preserve"> </w:t>
      </w:r>
      <w:r w:rsidR="004320D5">
        <w:t>and maybe also you</w:t>
      </w:r>
      <w:r w:rsidR="004C2D98">
        <w:t>r</w:t>
      </w:r>
      <w:r w:rsidR="004320D5">
        <w:t xml:space="preserve"> </w:t>
      </w:r>
      <w:r w:rsidR="0011493F">
        <w:t xml:space="preserve">musical tastes </w:t>
      </w:r>
      <w:r w:rsidR="004320D5">
        <w:t xml:space="preserve">so they can suggest local concerts. A </w:t>
      </w:r>
      <w:r w:rsidR="004C2D98">
        <w:t xml:space="preserve">golf course operator may want to know your handicap and </w:t>
      </w:r>
      <w:r w:rsidR="00B95D70">
        <w:t>whether you need left- or right-handed clubs when you rent them.</w:t>
      </w:r>
    </w:p>
    <w:p w14:paraId="181554E2" w14:textId="71B94259" w:rsidR="00B95D70" w:rsidRDefault="00B95D70">
      <w:r>
        <w:t>The HATPro profile has hundreds of elements</w:t>
      </w:r>
      <w:r w:rsidR="009546A8">
        <w:t xml:space="preserve"> already, most of them ones that have never appeared in prior hospitality and travel profiles. But importantly, it is a living profile that is designed to grow, address </w:t>
      </w:r>
      <w:r w:rsidR="00120841">
        <w:t xml:space="preserve">new sectors and subsectors, and evolve over time. Its structure is extensible and </w:t>
      </w:r>
      <w:r w:rsidR="00F90CD8">
        <w:t>can already accommodate most, perhaps all, sub-vertical markets</w:t>
      </w:r>
      <w:r w:rsidR="002861B4">
        <w:t xml:space="preserve">, including very specific leisure activities. However, many of these will be built out over time </w:t>
      </w:r>
      <w:r w:rsidR="00E50F99">
        <w:t>based on input and feedback by experts in each sector.</w:t>
      </w:r>
    </w:p>
    <w:p w14:paraId="623BFB08" w14:textId="7647B7BA" w:rsidR="0088640B" w:rsidRPr="00E76A0C" w:rsidRDefault="00F354F5" w:rsidP="00E76A0C">
      <w:pPr>
        <w:pStyle w:val="Subtitle"/>
      </w:pPr>
      <w:r w:rsidRPr="00F354F5">
        <w:t xml:space="preserve">What Can I Do </w:t>
      </w:r>
      <w:r w:rsidR="0088640B" w:rsidRPr="00E76A0C">
        <w:t>Today</w:t>
      </w:r>
      <w:r w:rsidRPr="00F354F5">
        <w:t xml:space="preserve"> to Prepare</w:t>
      </w:r>
      <w:r w:rsidR="00053B1F">
        <w:t xml:space="preserve"> for the Future</w:t>
      </w:r>
      <w:r w:rsidRPr="00F354F5">
        <w:t>?</w:t>
      </w:r>
    </w:p>
    <w:p w14:paraId="62D59FFD" w14:textId="5B24B6FB" w:rsidR="00DA60DB" w:rsidRDefault="0088640B" w:rsidP="0088640B">
      <w:r>
        <w:t>AI is driving change at an incredible rate</w:t>
      </w:r>
      <w:r w:rsidR="00FD1AD4">
        <w:t xml:space="preserve">. While the hospitality and travel industries have often been technological laggards, </w:t>
      </w:r>
      <w:r w:rsidR="004902C8">
        <w:t>other industries are moving quickly into the world of personalization</w:t>
      </w:r>
      <w:r w:rsidR="00756355">
        <w:t>, security, and privacy</w:t>
      </w:r>
      <w:r w:rsidR="00CF0F95">
        <w:t xml:space="preserve"> using the latest technologies</w:t>
      </w:r>
      <w:r w:rsidR="00756355">
        <w:t xml:space="preserve">. </w:t>
      </w:r>
      <w:r w:rsidR="00F65DDF">
        <w:t>This revolution is quickly starting to change consumer behavior and expectations</w:t>
      </w:r>
      <w:r w:rsidR="0095216C">
        <w:t xml:space="preserve"> in all three areas. </w:t>
      </w:r>
    </w:p>
    <w:p w14:paraId="09A8D12F" w14:textId="15D3EAB9" w:rsidR="00B51370" w:rsidRDefault="00E42949" w:rsidP="0088640B">
      <w:r>
        <w:t>While your company may have some time to adapt</w:t>
      </w:r>
      <w:r w:rsidR="00F21881">
        <w:t xml:space="preserve">, it will be much less than the 25 years you had </w:t>
      </w:r>
      <w:r w:rsidR="00CF0F95">
        <w:t xml:space="preserve">for </w:t>
      </w:r>
      <w:r w:rsidR="00F21881">
        <w:t>digital commerce and the 1</w:t>
      </w:r>
      <w:r w:rsidR="00CF0F95">
        <w:t>5</w:t>
      </w:r>
      <w:r w:rsidR="00F21881">
        <w:t xml:space="preserve"> years </w:t>
      </w:r>
      <w:r w:rsidR="00DA60DB">
        <w:t xml:space="preserve">for mobile commerce. Whether it is two years or five years, </w:t>
      </w:r>
      <w:r w:rsidR="00D52FDC">
        <w:t xml:space="preserve">no one can say, but </w:t>
      </w:r>
      <w:r w:rsidR="00DA60DB">
        <w:t>the time to start strategizing is now.</w:t>
      </w:r>
    </w:p>
    <w:p w14:paraId="0E39D0E7" w14:textId="2710A5FF" w:rsidR="007603AE" w:rsidRDefault="007603AE" w:rsidP="0088640B">
      <w:r>
        <w:t>This implementation guide is a first step to helping your organization understand the challenge and identify baby steps that you can take to prepare.</w:t>
      </w:r>
      <w:r w:rsidR="00F128EC">
        <w:t xml:space="preserve"> Beyond the guide and other material linked from this document, </w:t>
      </w:r>
      <w:r w:rsidR="00511D5D">
        <w:t xml:space="preserve">you should consider whether to task key people within your organization to get involved in </w:t>
      </w:r>
      <w:r w:rsidR="00D52FDC">
        <w:t xml:space="preserve">contributing to and </w:t>
      </w:r>
      <w:r w:rsidR="00F66B3C">
        <w:t xml:space="preserve">refining the HATPro profile, adding new sections, or working with other early adopters to test </w:t>
      </w:r>
      <w:r w:rsidR="00C430C0">
        <w:t>new ideas that may cross traditional barriers.</w:t>
      </w:r>
    </w:p>
    <w:p w14:paraId="18FE2634" w14:textId="4F53E558" w:rsidR="00C430C0" w:rsidRDefault="00C91181" w:rsidP="0088640B">
      <w:r>
        <w:t xml:space="preserve">Get more information, including updates, at </w:t>
      </w:r>
      <w:hyperlink r:id="rId18" w:history="1">
        <w:r w:rsidRPr="00CA3995">
          <w:rPr>
            <w:rStyle w:val="Hyperlink"/>
          </w:rPr>
          <w:t>https://htwg.identity.foundation</w:t>
        </w:r>
      </w:hyperlink>
      <w:r>
        <w:t xml:space="preserve">. </w:t>
      </w:r>
      <w:r w:rsidR="00522AD2">
        <w:t xml:space="preserve">This site was launched in June 2025 </w:t>
      </w:r>
      <w:r w:rsidR="00E44971">
        <w:t>and new content is being added regularly.</w:t>
      </w:r>
    </w:p>
    <w:p w14:paraId="73512EE1" w14:textId="77777777" w:rsidR="00117EF5" w:rsidRDefault="00117EF5" w:rsidP="00E76A0C">
      <w:pPr>
        <w:rPr>
          <w:ins w:id="250" w:author="Douglas Rice" w:date="2025-06-08T13:54:00Z" w16du:dateUtc="2025-06-08T18:54:00Z"/>
        </w:rPr>
        <w:sectPr w:rsidR="00117EF5" w:rsidSect="0013171B">
          <w:headerReference w:type="default" r:id="rId19"/>
          <w:footerReference w:type="default" r:id="rId20"/>
          <w:pgSz w:w="12240" w:h="15840" w:code="1"/>
          <w:pgMar w:top="720" w:right="1800" w:bottom="1440" w:left="1800" w:header="720" w:footer="432" w:gutter="0"/>
          <w:pgNumType w:fmt="lowerRoman" w:start="1"/>
          <w:cols w:space="720"/>
        </w:sectPr>
      </w:pPr>
    </w:p>
    <w:p w14:paraId="27A6F010" w14:textId="4472DA3E" w:rsidR="0095216C" w:rsidRDefault="0095216C" w:rsidP="00E76A0C"/>
    <w:p w14:paraId="1A62DA16" w14:textId="77777777" w:rsidR="00B51370" w:rsidRDefault="00B51370" w:rsidP="00B51370">
      <w:pPr>
        <w:pStyle w:val="Title"/>
      </w:pPr>
    </w:p>
    <w:p w14:paraId="603BFA07" w14:textId="77777777" w:rsidR="00B51370" w:rsidRDefault="00B51370" w:rsidP="00B51370">
      <w:pPr>
        <w:pStyle w:val="Title"/>
      </w:pPr>
    </w:p>
    <w:p w14:paraId="77C3B4BB" w14:textId="42DAAA34" w:rsidR="00B51370" w:rsidDel="007B638B" w:rsidRDefault="00B51370" w:rsidP="00B51370">
      <w:pPr>
        <w:pStyle w:val="Title"/>
        <w:rPr>
          <w:del w:id="259" w:author="Douglas Rice" w:date="2025-06-08T14:24:00Z" w16du:dateUtc="2025-06-08T19:24:00Z"/>
        </w:rPr>
      </w:pPr>
    </w:p>
    <w:p w14:paraId="5A2EF80E" w14:textId="6DA751B0" w:rsidR="00B51370" w:rsidDel="007B638B" w:rsidRDefault="00B51370" w:rsidP="00B51370">
      <w:pPr>
        <w:pStyle w:val="Title"/>
        <w:rPr>
          <w:del w:id="260" w:author="Douglas Rice" w:date="2025-06-08T14:24:00Z" w16du:dateUtc="2025-06-08T19:24:00Z"/>
        </w:rPr>
      </w:pPr>
    </w:p>
    <w:p w14:paraId="346D0429" w14:textId="7B79B5FF" w:rsidR="00B51370" w:rsidDel="007B638B" w:rsidRDefault="00B51370" w:rsidP="00B51370">
      <w:pPr>
        <w:pStyle w:val="Title"/>
        <w:rPr>
          <w:del w:id="261" w:author="Douglas Rice" w:date="2025-06-08T14:24:00Z" w16du:dateUtc="2025-06-08T19:24:00Z"/>
        </w:rPr>
      </w:pPr>
    </w:p>
    <w:p w14:paraId="17E395A0" w14:textId="77777777" w:rsidR="00B51370" w:rsidRDefault="00B51370" w:rsidP="00B51370">
      <w:pPr>
        <w:pStyle w:val="Title"/>
      </w:pPr>
    </w:p>
    <w:p w14:paraId="0AD985B6" w14:textId="77777777" w:rsidR="00116CB3" w:rsidRDefault="00116CB3" w:rsidP="00116CB3">
      <w:pPr>
        <w:pStyle w:val="Title"/>
      </w:pPr>
    </w:p>
    <w:p w14:paraId="55EB4F50" w14:textId="77777777" w:rsidR="00116CB3" w:rsidRDefault="00116CB3" w:rsidP="00116CB3">
      <w:pPr>
        <w:pStyle w:val="Title"/>
      </w:pPr>
    </w:p>
    <w:p w14:paraId="3F4E92BE" w14:textId="77777777" w:rsidR="00116CB3" w:rsidRDefault="00116CB3" w:rsidP="00116CB3">
      <w:pPr>
        <w:pStyle w:val="Title"/>
      </w:pPr>
    </w:p>
    <w:p w14:paraId="44606554" w14:textId="75D051E4" w:rsidR="00116CB3" w:rsidDel="00F82765" w:rsidRDefault="00116CB3" w:rsidP="00116CB3">
      <w:pPr>
        <w:pStyle w:val="Title"/>
        <w:rPr>
          <w:del w:id="262" w:author="Douglas Rice" w:date="2025-06-08T13:57:00Z" w16du:dateUtc="2025-06-08T18:57:00Z"/>
        </w:rPr>
      </w:pPr>
    </w:p>
    <w:p w14:paraId="411C2D58" w14:textId="69395DE7" w:rsidR="00116CB3" w:rsidDel="00F82765" w:rsidRDefault="00116CB3" w:rsidP="00116CB3">
      <w:pPr>
        <w:pStyle w:val="Title"/>
        <w:rPr>
          <w:del w:id="263" w:author="Douglas Rice" w:date="2025-06-08T13:57:00Z" w16du:dateUtc="2025-06-08T18:57:00Z"/>
        </w:rPr>
      </w:pPr>
    </w:p>
    <w:p w14:paraId="71045D09" w14:textId="77777777" w:rsidR="00116CB3" w:rsidDel="004A3276" w:rsidRDefault="00116CB3" w:rsidP="00116CB3">
      <w:pPr>
        <w:pStyle w:val="Title"/>
        <w:rPr>
          <w:del w:id="264" w:author="Douglas Rice" w:date="2025-06-08T14:05:00Z" w16du:dateUtc="2025-06-08T19:05:00Z"/>
        </w:rPr>
      </w:pPr>
    </w:p>
    <w:p w14:paraId="4F721AD4" w14:textId="77777777" w:rsidR="00116CB3" w:rsidRDefault="00116CB3">
      <w:pPr>
        <w:pStyle w:val="Title"/>
        <w:jc w:val="left"/>
        <w:pPrChange w:id="265" w:author="Douglas Rice" w:date="2025-06-08T14:05:00Z" w16du:dateUtc="2025-06-08T19:05:00Z">
          <w:pPr>
            <w:pStyle w:val="Title"/>
          </w:pPr>
        </w:pPrChange>
      </w:pPr>
    </w:p>
    <w:p w14:paraId="677C1AE5" w14:textId="77777777" w:rsidR="00116CB3" w:rsidRDefault="00116CB3" w:rsidP="00116CB3">
      <w:pPr>
        <w:pStyle w:val="Title"/>
      </w:pPr>
    </w:p>
    <w:p w14:paraId="41756EB6" w14:textId="1759CF0E" w:rsidR="00804299" w:rsidRDefault="00B51370" w:rsidP="001C282A">
      <w:pPr>
        <w:pStyle w:val="Title"/>
      </w:pPr>
      <w:r>
        <w:t>AI-Ready Hospitality &amp; Travel Profile</w:t>
      </w:r>
      <w:r w:rsidR="000E4898">
        <w:br/>
      </w:r>
      <w:r>
        <w:t>(HATPro</w:t>
      </w:r>
      <w:r w:rsidR="000E4898">
        <w:t xml:space="preserve"> Traveler Profile</w:t>
      </w:r>
      <w:r>
        <w:t>)</w:t>
      </w:r>
    </w:p>
    <w:p w14:paraId="05642394" w14:textId="413ED840" w:rsidR="00B51370" w:rsidRDefault="00B51370" w:rsidP="001C282A">
      <w:pPr>
        <w:pStyle w:val="Title"/>
      </w:pPr>
      <w:r>
        <w:t>Implementation Guide</w:t>
      </w:r>
    </w:p>
    <w:bookmarkEnd w:id="46"/>
    <w:p w14:paraId="76387AE9" w14:textId="746363BF" w:rsidR="001C55FB" w:rsidRPr="00684BB3" w:rsidRDefault="001C55FB" w:rsidP="00E76A0C">
      <w:pPr>
        <w:spacing w:before="0"/>
        <w:sectPr w:rsidR="001C55FB" w:rsidRPr="00684BB3" w:rsidSect="00117EF5">
          <w:headerReference w:type="default" r:id="rId21"/>
          <w:footerReference w:type="default" r:id="rId22"/>
          <w:pgSz w:w="12240" w:h="15840" w:code="1"/>
          <w:pgMar w:top="720" w:right="1800" w:bottom="1440" w:left="1800" w:header="720" w:footer="432" w:gutter="0"/>
          <w:pgNumType w:start="1"/>
          <w:cols w:space="720"/>
        </w:sectPr>
      </w:pPr>
    </w:p>
    <w:p w14:paraId="6FD024F1" w14:textId="46381448" w:rsidR="00755C90" w:rsidRPr="005C0469" w:rsidRDefault="07CE2C1C" w:rsidP="00D60CCB">
      <w:pPr>
        <w:pStyle w:val="Heading1"/>
      </w:pPr>
      <w:bookmarkStart w:id="268" w:name="_Hlk191554950"/>
      <w:bookmarkStart w:id="269" w:name="_Toc200285052"/>
      <w:bookmarkEnd w:id="268"/>
      <w:r w:rsidRPr="005C0469">
        <w:lastRenderedPageBreak/>
        <w:t>Introduction</w:t>
      </w:r>
      <w:bookmarkEnd w:id="269"/>
    </w:p>
    <w:p w14:paraId="61816512" w14:textId="4611E656" w:rsidR="00C16475" w:rsidRPr="005C0469" w:rsidRDefault="054533D3" w:rsidP="007154C1">
      <w:r w:rsidRPr="005C0469">
        <w:t xml:space="preserve">This document and the underlying </w:t>
      </w:r>
      <w:hyperlink w:anchor="Schema" w:history="1">
        <w:r w:rsidRPr="00BF6BA9">
          <w:rPr>
            <w:rStyle w:val="Hyperlink"/>
          </w:rPr>
          <w:t>schema</w:t>
        </w:r>
      </w:hyperlink>
      <w:r w:rsidRPr="005C0469">
        <w:t xml:space="preserve"> were developed by the </w:t>
      </w:r>
      <w:hyperlink w:anchor="Hospitality_and_Travel_Working_Group" w:history="1">
        <w:r w:rsidRPr="00DB30C8">
          <w:rPr>
            <w:rStyle w:val="Hyperlink"/>
          </w:rPr>
          <w:t xml:space="preserve">Hospitality and Travel </w:t>
        </w:r>
        <w:r w:rsidR="002049D6" w:rsidRPr="00DB30C8">
          <w:rPr>
            <w:rStyle w:val="Hyperlink"/>
          </w:rPr>
          <w:t>Work</w:t>
        </w:r>
        <w:r w:rsidR="00BF6BA9" w:rsidRPr="00DB30C8">
          <w:rPr>
            <w:rStyle w:val="Hyperlink"/>
          </w:rPr>
          <w:t>ing G</w:t>
        </w:r>
        <w:r w:rsidR="002049D6" w:rsidRPr="00DB30C8">
          <w:rPr>
            <w:rStyle w:val="Hyperlink"/>
          </w:rPr>
          <w:t>roup</w:t>
        </w:r>
      </w:hyperlink>
      <w:r w:rsidRPr="00BF6BA9">
        <w:t xml:space="preserve"> within the </w:t>
      </w:r>
      <w:hyperlink w:anchor="Dentralized_Identity_Foundation" w:history="1">
        <w:r w:rsidRPr="00DB30C8">
          <w:rPr>
            <w:rStyle w:val="Hyperlink"/>
          </w:rPr>
          <w:t>Decentralized Identity Foundation</w:t>
        </w:r>
        <w:r w:rsidR="00E617A1" w:rsidRPr="00DB30C8">
          <w:rPr>
            <w:rStyle w:val="Hyperlink"/>
          </w:rPr>
          <w:t xml:space="preserve"> (DIF)</w:t>
        </w:r>
      </w:hyperlink>
      <w:r w:rsidRPr="00BF6BA9">
        <w:t>.</w:t>
      </w:r>
      <w:r w:rsidRPr="005C0469">
        <w:t xml:space="preserve"> DIF </w:t>
      </w:r>
      <w:r w:rsidR="00E417D0">
        <w:t xml:space="preserve">is a global nonprofit organization that </w:t>
      </w:r>
      <w:r w:rsidR="00C16475">
        <w:t xml:space="preserve">coordinates </w:t>
      </w:r>
      <w:r w:rsidRPr="005C0469">
        <w:t xml:space="preserve">the interests of the decentralized identity community, including performing research and development to advance early technical foundations towards established interoperable global standards. </w:t>
      </w:r>
    </w:p>
    <w:p w14:paraId="6420562A" w14:textId="2CD6C08C" w:rsidR="00A72983" w:rsidRPr="005C0469" w:rsidRDefault="002049D6" w:rsidP="007154C1">
      <w:r>
        <w:t>The Hospitality and Travel Work</w:t>
      </w:r>
      <w:r w:rsidR="0025457C">
        <w:t>ing G</w:t>
      </w:r>
      <w:r>
        <w:t xml:space="preserve">roup </w:t>
      </w:r>
      <w:r w:rsidR="002364BF">
        <w:t>(H&amp;T Work</w:t>
      </w:r>
      <w:r w:rsidR="0025457C">
        <w:t>ing G</w:t>
      </w:r>
      <w:r w:rsidR="002364BF">
        <w:t xml:space="preserve">roup) </w:t>
      </w:r>
      <w:r w:rsidR="00D80D05">
        <w:t xml:space="preserve">was established as an outgrowth of the </w:t>
      </w:r>
      <w:hyperlink w:anchor="Hospitality_and_Travel_Special_Int_Group" w:history="1">
        <w:r w:rsidR="00D80D05" w:rsidRPr="00DB30C8">
          <w:rPr>
            <w:rStyle w:val="Hyperlink"/>
          </w:rPr>
          <w:t xml:space="preserve">Hospitality and Travel Special Interest Group </w:t>
        </w:r>
        <w:r w:rsidR="00537EC5" w:rsidRPr="00DB30C8">
          <w:rPr>
            <w:rStyle w:val="Hyperlink"/>
          </w:rPr>
          <w:t>(</w:t>
        </w:r>
        <w:r w:rsidR="00992FB2" w:rsidRPr="00DB30C8">
          <w:rPr>
            <w:rStyle w:val="Hyperlink"/>
          </w:rPr>
          <w:t xml:space="preserve">H&amp;T </w:t>
        </w:r>
        <w:r w:rsidR="00537EC5" w:rsidRPr="00DB30C8">
          <w:rPr>
            <w:rStyle w:val="Hyperlink"/>
          </w:rPr>
          <w:t>SIG)</w:t>
        </w:r>
      </w:hyperlink>
      <w:r w:rsidR="00537EC5">
        <w:t xml:space="preserve"> </w:t>
      </w:r>
      <w:r w:rsidR="00D80D05">
        <w:t>within DIF</w:t>
      </w:r>
      <w:r w:rsidR="00C16475">
        <w:t xml:space="preserve">. </w:t>
      </w:r>
      <w:r w:rsidR="00651CE0">
        <w:t xml:space="preserve">The </w:t>
      </w:r>
      <w:r w:rsidR="00E617A1">
        <w:t xml:space="preserve">H&amp;T </w:t>
      </w:r>
      <w:r w:rsidR="00651CE0">
        <w:t>SIG</w:t>
      </w:r>
      <w:r w:rsidR="00E617A1">
        <w:t xml:space="preserve"> was</w:t>
      </w:r>
      <w:r w:rsidR="001C1509">
        <w:t xml:space="preserve"> established in 2021</w:t>
      </w:r>
      <w:r w:rsidR="00651CE0">
        <w:t xml:space="preserve"> </w:t>
      </w:r>
      <w:r w:rsidR="00E617A1">
        <w:t>a</w:t>
      </w:r>
      <w:r w:rsidR="00651CE0">
        <w:t>s a community of interest</w:t>
      </w:r>
      <w:r w:rsidR="002364BF">
        <w:t>, free and</w:t>
      </w:r>
      <w:r w:rsidR="00651CE0">
        <w:t xml:space="preserve"> open to all. The </w:t>
      </w:r>
      <w:r w:rsidR="002215E2">
        <w:t xml:space="preserve">H&amp;T </w:t>
      </w:r>
      <w:r w:rsidR="00651CE0">
        <w:t>Work</w:t>
      </w:r>
      <w:r w:rsidR="0025457C">
        <w:t>ing G</w:t>
      </w:r>
      <w:r w:rsidR="00651CE0">
        <w:t xml:space="preserve">roup was established </w:t>
      </w:r>
      <w:r w:rsidR="008A47DF">
        <w:t xml:space="preserve">in 2025 </w:t>
      </w:r>
      <w:r w:rsidR="00651CE0">
        <w:t xml:space="preserve">as an offshoot of the SIG </w:t>
      </w:r>
      <w:r w:rsidR="00737E76">
        <w:t>to leverage DIF’s process</w:t>
      </w:r>
      <w:r w:rsidR="00055062">
        <w:t>es</w:t>
      </w:r>
      <w:r w:rsidR="00737E76">
        <w:t xml:space="preserve"> for establishing and maintaining </w:t>
      </w:r>
      <w:r w:rsidR="002215E2">
        <w:t xml:space="preserve">open </w:t>
      </w:r>
      <w:r w:rsidR="00737E76">
        <w:t>standards</w:t>
      </w:r>
      <w:r w:rsidR="00055062">
        <w:t xml:space="preserve">. </w:t>
      </w:r>
      <w:r w:rsidR="002215E2">
        <w:t>The work</w:t>
      </w:r>
      <w:r w:rsidR="0025457C">
        <w:t xml:space="preserve">ing </w:t>
      </w:r>
      <w:r w:rsidR="002215E2">
        <w:t xml:space="preserve">group </w:t>
      </w:r>
      <w:r w:rsidR="006E258A">
        <w:t>is open to all but, unlike the SIG, requires membership in DI</w:t>
      </w:r>
      <w:r w:rsidR="00D51257">
        <w:t xml:space="preserve">F, </w:t>
      </w:r>
      <w:r w:rsidR="009122F2">
        <w:t xml:space="preserve">in part </w:t>
      </w:r>
      <w:r w:rsidR="00D51257">
        <w:t xml:space="preserve">to ensure compliance with </w:t>
      </w:r>
      <w:r w:rsidR="008A47DF">
        <w:t xml:space="preserve">DIF’s </w:t>
      </w:r>
      <w:r w:rsidR="00E03118">
        <w:t>intellectual property policies</w:t>
      </w:r>
      <w:r w:rsidR="009122F2">
        <w:t xml:space="preserve"> and ensure that released standards are </w:t>
      </w:r>
      <w:r w:rsidR="006F0507">
        <w:t>usable royalty-free.</w:t>
      </w:r>
    </w:p>
    <w:p w14:paraId="28EFD20F" w14:textId="5AD5A3C1" w:rsidR="008148DE" w:rsidRDefault="00A12E18" w:rsidP="00A86145">
      <w:r w:rsidRPr="005C0469">
        <w:t>The proposed</w:t>
      </w:r>
      <w:r w:rsidR="00AD2F25">
        <w:t xml:space="preserve"> Hospitality and Travel Profile </w:t>
      </w:r>
      <w:r w:rsidR="00801623">
        <w:t xml:space="preserve">for travelers </w:t>
      </w:r>
      <w:r w:rsidR="00AD2F25">
        <w:t>(</w:t>
      </w:r>
      <w:hyperlink w:anchor="HATPro_Traveler_Profile" w:history="1">
        <w:r w:rsidR="00AD2F25" w:rsidRPr="00A01C5C">
          <w:rPr>
            <w:rStyle w:val="Hyperlink"/>
          </w:rPr>
          <w:t>HATPro</w:t>
        </w:r>
        <w:r w:rsidR="00801623" w:rsidRPr="00A01C5C">
          <w:rPr>
            <w:rStyle w:val="Hyperlink"/>
          </w:rPr>
          <w:t xml:space="preserve"> Traveler Profile</w:t>
        </w:r>
      </w:hyperlink>
      <w:r w:rsidR="00AD2F25" w:rsidRPr="00DB30C8">
        <w:t>)</w:t>
      </w:r>
      <w:r w:rsidR="00AD2F25">
        <w:t xml:space="preserve"> </w:t>
      </w:r>
      <w:r w:rsidR="324CAB4E">
        <w:t xml:space="preserve">is </w:t>
      </w:r>
      <w:r w:rsidR="001F160C" w:rsidRPr="005C0469">
        <w:t xml:space="preserve">freely licensable under </w:t>
      </w:r>
      <w:r w:rsidR="00DF567F" w:rsidRPr="005C0469">
        <w:t>open-source</w:t>
      </w:r>
      <w:r w:rsidR="001F160C" w:rsidRPr="005C0469">
        <w:t xml:space="preserve"> terms and conditions</w:t>
      </w:r>
      <w:r w:rsidR="00B15BEF" w:rsidRPr="005C0469">
        <w:rPr>
          <w:rStyle w:val="FootnoteReference"/>
        </w:rPr>
        <w:footnoteReference w:id="2"/>
      </w:r>
      <w:r w:rsidR="00AD0381" w:rsidRPr="005C0469">
        <w:t xml:space="preserve">. </w:t>
      </w:r>
      <w:r w:rsidR="00BA7340">
        <w:t xml:space="preserve">It is designed so that a traveler or other hospitality </w:t>
      </w:r>
      <w:r w:rsidR="00471EEC">
        <w:t xml:space="preserve">or activity </w:t>
      </w:r>
      <w:r w:rsidR="00BA7340">
        <w:t xml:space="preserve">consumer can </w:t>
      </w:r>
      <w:r w:rsidR="00FA244B">
        <w:t xml:space="preserve">digitally present </w:t>
      </w:r>
      <w:hyperlink w:anchor="Self_Attested" w:history="1">
        <w:r w:rsidR="00D86A68" w:rsidRPr="00C52321">
          <w:rPr>
            <w:rStyle w:val="Hyperlink"/>
          </w:rPr>
          <w:t>self-attested</w:t>
        </w:r>
      </w:hyperlink>
      <w:r w:rsidR="00D86A68">
        <w:t xml:space="preserve"> information that is </w:t>
      </w:r>
      <w:r w:rsidR="000C6352">
        <w:t>solely under the</w:t>
      </w:r>
      <w:r w:rsidR="00FA244B">
        <w:t>ir control</w:t>
      </w:r>
      <w:r w:rsidR="008148DE">
        <w:t>.</w:t>
      </w:r>
    </w:p>
    <w:p w14:paraId="4216E8A3" w14:textId="77777777" w:rsidR="00D4708F" w:rsidRDefault="00D4708F" w:rsidP="00D4708F">
      <w:pPr>
        <w:pStyle w:val="Callout"/>
        <w:ind w:left="720"/>
      </w:pPr>
      <w:r>
        <w:rPr>
          <w:noProof/>
        </w:rPr>
        <mc:AlternateContent>
          <mc:Choice Requires="wps">
            <w:drawing>
              <wp:inline distT="0" distB="0" distL="0" distR="0" wp14:anchorId="03E79EDE" wp14:editId="639F4439">
                <wp:extent cx="4586630" cy="1114425"/>
                <wp:effectExtent l="19050" t="19050" r="23495" b="28575"/>
                <wp:docPr id="630418470" name="Text Box 2"/>
                <wp:cNvGraphicFramePr/>
                <a:graphic xmlns:a="http://schemas.openxmlformats.org/drawingml/2006/main">
                  <a:graphicData uri="http://schemas.microsoft.com/office/word/2010/wordprocessingShape">
                    <wps:wsp>
                      <wps:cNvSpPr txBox="1"/>
                      <wps:spPr>
                        <a:xfrm>
                          <a:off x="0" y="0"/>
                          <a:ext cx="4586630" cy="1114425"/>
                        </a:xfrm>
                        <a:prstGeom prst="rect">
                          <a:avLst/>
                        </a:prstGeom>
                        <a:solidFill>
                          <a:schemeClr val="lt1"/>
                        </a:solidFill>
                        <a:ln w="38100" cmpd="dbl">
                          <a:solidFill>
                            <a:prstClr val="black"/>
                          </a:solidFill>
                        </a:ln>
                      </wps:spPr>
                      <wps:txbx>
                        <w:txbxContent>
                          <w:p w14:paraId="251F6FF6" w14:textId="27DCA884" w:rsidR="00D4708F" w:rsidRDefault="00D4708F" w:rsidP="00D4708F">
                            <w:r>
                              <w:rPr>
                                <w:b/>
                                <w:bCs/>
                              </w:rPr>
                              <w:t>Self-Attested</w:t>
                            </w:r>
                            <w:r w:rsidRPr="006369B9">
                              <w:rPr>
                                <w:b/>
                                <w:bCs/>
                              </w:rPr>
                              <w:t>:</w:t>
                            </w:r>
                            <w:r>
                              <w:t xml:space="preserve"> </w:t>
                            </w:r>
                            <w:r w:rsidR="000B2C91" w:rsidRPr="005C0469">
                              <w:rPr>
                                <w:rFonts w:cs="Arial"/>
                              </w:rPr>
                              <w:t>Information or content that a person or entity (such as a traveler) provides about themselves, verified by their cryptographic signature. Examples include dietary preferences (e.g. vegetarian), seat preferences, and other concepts for which third-party verification is typically not relevant or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E79EDE" id="_x0000_t202" coordsize="21600,21600" o:spt="202" path="m,l,21600r21600,l21600,xe">
                <v:stroke joinstyle="miter"/>
                <v:path gradientshapeok="t" o:connecttype="rect"/>
              </v:shapetype>
              <v:shape id="Text Box 2" o:spid="_x0000_s1026" type="#_x0000_t202" style="width:361.15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" fillcolor="white [3201]" strokeweight="3pt">
                <v:stroke linestyle="thinThin"/>
                <v:textbox>
                  <w:txbxContent>
                    <w:p w14:paraId="251F6FF6" w14:textId="27DCA884" w:rsidR="00D4708F" w:rsidRDefault="00D4708F" w:rsidP="00D4708F">
                      <w:r>
                        <w:rPr>
                          <w:b/>
                          <w:bCs/>
                        </w:rPr>
                        <w:t>Self-Attested</w:t>
                      </w:r>
                      <w:r w:rsidRPr="006369B9">
                        <w:rPr>
                          <w:b/>
                          <w:bCs/>
                        </w:rPr>
                        <w:t>:</w:t>
                      </w:r>
                      <w:r>
                        <w:t xml:space="preserve"> </w:t>
                      </w:r>
                      <w:r w:rsidR="000B2C91" w:rsidRPr="005C0469">
                        <w:rPr>
                          <w:rFonts w:cs="Arial"/>
                        </w:rPr>
                        <w:t>Information or content that a person or entity (such as a traveler) provides about themselves, verified by their cryptographic signature. Examples include dietary preferences (e.g. vegetarian), seat preferences, and other concepts for which third-party verification is typically not relevant or required.</w:t>
                      </w:r>
                    </w:p>
                  </w:txbxContent>
                </v:textbox>
                <w10:anchorlock/>
              </v:shape>
            </w:pict>
          </mc:Fallback>
        </mc:AlternateContent>
      </w:r>
    </w:p>
    <w:p w14:paraId="5CC65818" w14:textId="75A2433C" w:rsidR="00977AC1" w:rsidRDefault="008148DE" w:rsidP="008148DE">
      <w:r>
        <w:t xml:space="preserve">It can also be combined with </w:t>
      </w:r>
      <w:hyperlink w:anchor="Third_Party_Attestation" w:history="1">
        <w:r w:rsidRPr="00003118">
          <w:rPr>
            <w:rStyle w:val="Hyperlink"/>
          </w:rPr>
          <w:t>third-party attestations</w:t>
        </w:r>
      </w:hyperlink>
      <w:r>
        <w:t xml:space="preserve"> (such as for passports, reservations, or tickets), which are typically presented as </w:t>
      </w:r>
      <w:hyperlink w:anchor="Verifiable_Credential" w:history="1">
        <w:r w:rsidRPr="00003118">
          <w:rPr>
            <w:rStyle w:val="Hyperlink"/>
          </w:rPr>
          <w:t>Verifiable Credentials</w:t>
        </w:r>
        <w:r w:rsidR="0012534E" w:rsidRPr="00003118">
          <w:rPr>
            <w:rStyle w:val="Hyperlink"/>
          </w:rPr>
          <w:t xml:space="preserve"> (VCs).</w:t>
        </w:r>
      </w:hyperlink>
      <w:r w:rsidR="0012534E">
        <w:t xml:space="preserve"> VCs are an established standard </w:t>
      </w:r>
      <w:r w:rsidR="000E4261">
        <w:t xml:space="preserve">of the </w:t>
      </w:r>
      <w:hyperlink w:anchor="World_Wide_Web_Consortium" w:history="1">
        <w:r w:rsidR="000E4261" w:rsidRPr="000E4261">
          <w:rPr>
            <w:rStyle w:val="Hyperlink"/>
          </w:rPr>
          <w:t>World Wide Web Consortium (W3C)</w:t>
        </w:r>
      </w:hyperlink>
      <w:r w:rsidR="000E4261">
        <w:t xml:space="preserve"> </w:t>
      </w:r>
      <w:r w:rsidR="0012534E">
        <w:t xml:space="preserve">and </w:t>
      </w:r>
      <w:r w:rsidR="00E273FE">
        <w:t xml:space="preserve">are not covered in detail here, but are </w:t>
      </w:r>
      <w:r w:rsidR="00C3281A">
        <w:t>important to the overall picture.</w:t>
      </w:r>
    </w:p>
    <w:p w14:paraId="785A90EC" w14:textId="30319F60" w:rsidR="00977AC1" w:rsidRDefault="00977AC1" w:rsidP="001C282A">
      <w:pPr>
        <w:pStyle w:val="Callout"/>
        <w:ind w:left="720"/>
      </w:pPr>
      <w:r>
        <w:rPr>
          <w:noProof/>
        </w:rPr>
        <mc:AlternateContent>
          <mc:Choice Requires="wps">
            <w:drawing>
              <wp:inline distT="0" distB="0" distL="0" distR="0" wp14:anchorId="36A6FF30" wp14:editId="049B0D20">
                <wp:extent cx="4586630" cy="1253795"/>
                <wp:effectExtent l="19050" t="19050" r="23495" b="22860"/>
                <wp:docPr id="1771700118" name="Text Box 2"/>
                <wp:cNvGraphicFramePr/>
                <a:graphic xmlns:a="http://schemas.openxmlformats.org/drawingml/2006/main">
                  <a:graphicData uri="http://schemas.microsoft.com/office/word/2010/wordprocessingShape">
                    <wps:wsp>
                      <wps:cNvSpPr txBox="1"/>
                      <wps:spPr>
                        <a:xfrm>
                          <a:off x="0" y="0"/>
                          <a:ext cx="4586630" cy="1253795"/>
                        </a:xfrm>
                        <a:prstGeom prst="rect">
                          <a:avLst/>
                        </a:prstGeom>
                        <a:solidFill>
                          <a:schemeClr val="lt1"/>
                        </a:solidFill>
                        <a:ln w="38100" cmpd="dbl">
                          <a:solidFill>
                            <a:prstClr val="black"/>
                          </a:solidFill>
                        </a:ln>
                      </wps:spPr>
                      <wps:txbx>
                        <w:txbxContent>
                          <w:p w14:paraId="60A9FF46" w14:textId="5097072B" w:rsidR="00977AC1" w:rsidRDefault="00977AC1" w:rsidP="00977AC1">
                            <w:r>
                              <w:rPr>
                                <w:b/>
                                <w:bCs/>
                              </w:rPr>
                              <w:t>Verifiable Credential</w:t>
                            </w:r>
                            <w:r w:rsidRPr="006369B9">
                              <w:rPr>
                                <w:b/>
                                <w:bCs/>
                              </w:rPr>
                              <w:t>:</w:t>
                            </w:r>
                            <w:r>
                              <w:t xml:space="preserve"> </w:t>
                            </w:r>
                            <w:r w:rsidRPr="005C0469">
                              <w:rPr>
                                <w:rFonts w:cs="Arial"/>
                              </w:rPr>
                              <w:t>An attestation to specific claims about a person, entity, or thing, made and verifiably cryptographically signed by a third</w:t>
                            </w:r>
                            <w:r>
                              <w:rPr>
                                <w:rFonts w:cs="Arial"/>
                              </w:rPr>
                              <w:t xml:space="preserve"> </w:t>
                            </w:r>
                            <w:r w:rsidRPr="005C0469">
                              <w:rPr>
                                <w:rFonts w:cs="Arial"/>
                              </w:rPr>
                              <w:t>party. Examples include passports, which can be verifiably traced as having been authorized by the appropriate governmental authority</w:t>
                            </w:r>
                            <w:r w:rsidR="00A42947">
                              <w:rPr>
                                <w:rFonts w:cs="Arial"/>
                              </w:rPr>
                              <w:t xml:space="preserve">, or employment or membership credentials </w:t>
                            </w:r>
                            <w:r w:rsidR="00E50FE6">
                              <w:rPr>
                                <w:rFonts w:cs="Arial"/>
                              </w:rPr>
                              <w:t>issued by a company or other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A6FF30" id="_x0000_s1027" type="#_x0000_t202" style="width:361.15pt;height:9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" fillcolor="white [3201]" strokeweight="3pt">
                <v:stroke linestyle="thinThin"/>
                <v:textbox>
                  <w:txbxContent>
                    <w:p w14:paraId="60A9FF46" w14:textId="5097072B" w:rsidR="00977AC1" w:rsidRDefault="00977AC1" w:rsidP="00977AC1">
                      <w:r>
                        <w:rPr>
                          <w:b/>
                          <w:bCs/>
                        </w:rPr>
                        <w:t>Verifiable Credential</w:t>
                      </w:r>
                      <w:r w:rsidRPr="006369B9">
                        <w:rPr>
                          <w:b/>
                          <w:bCs/>
                        </w:rPr>
                        <w:t>:</w:t>
                      </w:r>
                      <w:r>
                        <w:t xml:space="preserve"> </w:t>
                      </w:r>
                      <w:r w:rsidRPr="005C0469">
                        <w:rPr>
                          <w:rFonts w:cs="Arial"/>
                        </w:rPr>
                        <w:t>An attestation to specific claims about a person, entity, or thing, made and verifiably cryptographically signed by a third</w:t>
                      </w:r>
                      <w:r>
                        <w:rPr>
                          <w:rFonts w:cs="Arial"/>
                        </w:rPr>
                        <w:t xml:space="preserve"> </w:t>
                      </w:r>
                      <w:r w:rsidRPr="005C0469">
                        <w:rPr>
                          <w:rFonts w:cs="Arial"/>
                        </w:rPr>
                        <w:t>party. Examples include passports, which can be verifiably traced as having been authorized by the appropriate governmental authority</w:t>
                      </w:r>
                      <w:r w:rsidR="00A42947">
                        <w:rPr>
                          <w:rFonts w:cs="Arial"/>
                        </w:rPr>
                        <w:t xml:space="preserve">, or employment or membership credentials </w:t>
                      </w:r>
                      <w:r w:rsidR="00E50FE6">
                        <w:rPr>
                          <w:rFonts w:cs="Arial"/>
                        </w:rPr>
                        <w:t>issued by a company or other organization.</w:t>
                      </w:r>
                    </w:p>
                  </w:txbxContent>
                </v:textbox>
                <w10:anchorlock/>
              </v:shape>
            </w:pict>
          </mc:Fallback>
        </mc:AlternateContent>
      </w:r>
    </w:p>
    <w:p w14:paraId="2982EEBD" w14:textId="4C3D4563" w:rsidR="008148DE" w:rsidRDefault="008148DE" w:rsidP="001C282A">
      <w:r>
        <w:t xml:space="preserve">A HATPro </w:t>
      </w:r>
      <w:hyperlink w:anchor="Profile_Presentation" w:history="1">
        <w:r w:rsidRPr="00003118">
          <w:rPr>
            <w:rStyle w:val="Hyperlink"/>
          </w:rPr>
          <w:t>Profile Presentation</w:t>
        </w:r>
      </w:hyperlink>
      <w:r>
        <w:t xml:space="preserve"> of a consumer’s identity and preferences may also be presented as a </w:t>
      </w:r>
      <w:hyperlink w:anchor="Verifiable_Document" w:history="1">
        <w:r w:rsidRPr="008D3936">
          <w:rPr>
            <w:rStyle w:val="Hyperlink"/>
          </w:rPr>
          <w:t>Verifiable Document</w:t>
        </w:r>
      </w:hyperlink>
      <w:r>
        <w:t xml:space="preserve">, digitally signed by the consumer, although this is </w:t>
      </w:r>
      <w:r>
        <w:lastRenderedPageBreak/>
        <w:t>not a requirement for all use cases.</w:t>
      </w:r>
      <w:r w:rsidR="008D3936">
        <w:t xml:space="preserve"> Additional </w:t>
      </w:r>
      <w:r w:rsidR="0022138D">
        <w:t xml:space="preserve">technical information on verifiable data can be found in </w:t>
      </w:r>
      <w:r w:rsidR="003F4801">
        <w:t>a companion document</w:t>
      </w:r>
      <w:r w:rsidR="0037518B">
        <w:t xml:space="preserve"> </w:t>
      </w:r>
      <w:r w:rsidR="00E82467">
        <w:t xml:space="preserve">(see </w:t>
      </w:r>
      <w:r w:rsidR="0037518B">
        <w:t xml:space="preserve">Section </w:t>
      </w:r>
      <w:r w:rsidR="0037518B">
        <w:fldChar w:fldCharType="begin"/>
      </w:r>
      <w:r w:rsidR="0037518B">
        <w:instrText xml:space="preserve"> REF _Ref198712045 \r \h </w:instrText>
      </w:r>
      <w:r w:rsidR="0037518B">
        <w:fldChar w:fldCharType="separate"/>
      </w:r>
      <w:r w:rsidR="0011608E">
        <w:t>8.7</w:t>
      </w:r>
      <w:r w:rsidR="0037518B">
        <w:fldChar w:fldCharType="end"/>
      </w:r>
      <w:r w:rsidR="00E82467">
        <w:t>)</w:t>
      </w:r>
      <w:r w:rsidR="0022138D">
        <w:t>.</w:t>
      </w:r>
    </w:p>
    <w:p w14:paraId="6C5E5EA5" w14:textId="1C1CAC9E" w:rsidR="002B5866" w:rsidRDefault="00173104" w:rsidP="001C282A">
      <w:pPr>
        <w:pStyle w:val="Callout"/>
        <w:ind w:left="720"/>
      </w:pPr>
      <w:r>
        <w:rPr>
          <w:noProof/>
        </w:rPr>
        <mc:AlternateContent>
          <mc:Choice Requires="wps">
            <w:drawing>
              <wp:inline distT="0" distB="0" distL="0" distR="0" wp14:anchorId="1316F1EF" wp14:editId="2A320A52">
                <wp:extent cx="4586630" cy="1100175"/>
                <wp:effectExtent l="19050" t="19050" r="23495" b="24130"/>
                <wp:docPr id="1332686779" name="Text Box 2"/>
                <wp:cNvGraphicFramePr/>
                <a:graphic xmlns:a="http://schemas.openxmlformats.org/drawingml/2006/main">
                  <a:graphicData uri="http://schemas.microsoft.com/office/word/2010/wordprocessingShape">
                    <wps:wsp>
                      <wps:cNvSpPr txBox="1"/>
                      <wps:spPr>
                        <a:xfrm>
                          <a:off x="0" y="0"/>
                          <a:ext cx="4586630" cy="1100175"/>
                        </a:xfrm>
                        <a:prstGeom prst="rect">
                          <a:avLst/>
                        </a:prstGeom>
                        <a:solidFill>
                          <a:schemeClr val="lt1"/>
                        </a:solidFill>
                        <a:ln w="38100" cmpd="dbl">
                          <a:solidFill>
                            <a:prstClr val="black"/>
                          </a:solidFill>
                        </a:ln>
                      </wps:spPr>
                      <wps:txbx>
                        <w:txbxContent>
                          <w:p w14:paraId="6A439406" w14:textId="29C9ECDC" w:rsidR="00173104" w:rsidRDefault="0085161D">
                            <w:r w:rsidRPr="001C282A">
                              <w:rPr>
                                <w:b/>
                                <w:bCs/>
                              </w:rPr>
                              <w:t>P</w:t>
                            </w:r>
                            <w:r w:rsidR="0099485A" w:rsidRPr="001C282A">
                              <w:rPr>
                                <w:b/>
                                <w:bCs/>
                              </w:rPr>
                              <w:t>rofile Presentation:</w:t>
                            </w:r>
                            <w:r w:rsidR="0099485A">
                              <w:t xml:space="preserve"> </w:t>
                            </w:r>
                            <w:r w:rsidR="00AE62F0">
                              <w:t xml:space="preserve">Delivery of </w:t>
                            </w:r>
                            <w:r w:rsidR="00B81E89">
                              <w:t xml:space="preserve">standardized, detailed set of information describing a traveler’s identity, requirements, and preferences </w:t>
                            </w:r>
                            <w:r w:rsidR="00AD68DC">
                              <w:t>applicable in a specific context and at a particular point in time</w:t>
                            </w:r>
                            <w:r w:rsidR="00AE62F0">
                              <w:t>, to a hospitality or travel</w:t>
                            </w:r>
                            <w:r w:rsidR="00AE62F0" w:rsidRPr="005C0469">
                              <w:t xml:space="preserve"> supplier</w:t>
                            </w:r>
                            <w:r w:rsidR="00AE62F0">
                              <w:t>,</w:t>
                            </w:r>
                            <w:r w:rsidR="00AE62F0" w:rsidRPr="005C0469">
                              <w:t xml:space="preserve"> intermediar</w:t>
                            </w:r>
                            <w:r w:rsidR="00AE62F0">
                              <w:t>y,</w:t>
                            </w:r>
                            <w:r w:rsidR="00AE62F0" w:rsidRPr="005C0469">
                              <w:t xml:space="preserve"> or other </w:t>
                            </w:r>
                            <w:r w:rsidR="00AE62F0">
                              <w:t>entity,</w:t>
                            </w:r>
                            <w:r w:rsidR="00AE62F0" w:rsidRPr="005C0469">
                              <w:t xml:space="preserve"> to support </w:t>
                            </w:r>
                            <w:r w:rsidR="00AE62F0">
                              <w:t>identification, personalization, and service delivery</w:t>
                            </w:r>
                            <w:r w:rsidR="009C57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16F1EF" id="_x0000_s1028" type="#_x0000_t202" style="width:361.15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" fillcolor="white [3201]" strokeweight="3pt">
                <v:stroke linestyle="thinThin"/>
                <v:textbox>
                  <w:txbxContent>
                    <w:p w14:paraId="6A439406" w14:textId="29C9ECDC" w:rsidR="00173104" w:rsidRDefault="0085161D">
                      <w:r w:rsidRPr="001C282A">
                        <w:rPr>
                          <w:b/>
                          <w:bCs/>
                        </w:rPr>
                        <w:t>P</w:t>
                      </w:r>
                      <w:r w:rsidR="0099485A" w:rsidRPr="001C282A">
                        <w:rPr>
                          <w:b/>
                          <w:bCs/>
                        </w:rPr>
                        <w:t>rofile Presentation:</w:t>
                      </w:r>
                      <w:r w:rsidR="0099485A">
                        <w:t xml:space="preserve"> </w:t>
                      </w:r>
                      <w:r w:rsidR="00AE62F0">
                        <w:t xml:space="preserve">Delivery of </w:t>
                      </w:r>
                      <w:r w:rsidR="00B81E89">
                        <w:t xml:space="preserve">standardized, detailed set of information describing a traveler’s identity, requirements, and preferences </w:t>
                      </w:r>
                      <w:r w:rsidR="00AD68DC">
                        <w:t>applicable in a specific context and at a particular point in time</w:t>
                      </w:r>
                      <w:r w:rsidR="00AE62F0">
                        <w:t>, to a hospitality or travel</w:t>
                      </w:r>
                      <w:r w:rsidR="00AE62F0" w:rsidRPr="005C0469">
                        <w:t xml:space="preserve"> supplier</w:t>
                      </w:r>
                      <w:r w:rsidR="00AE62F0">
                        <w:t>,</w:t>
                      </w:r>
                      <w:r w:rsidR="00AE62F0" w:rsidRPr="005C0469">
                        <w:t xml:space="preserve"> intermediar</w:t>
                      </w:r>
                      <w:r w:rsidR="00AE62F0">
                        <w:t>y,</w:t>
                      </w:r>
                      <w:r w:rsidR="00AE62F0" w:rsidRPr="005C0469">
                        <w:t xml:space="preserve"> or other </w:t>
                      </w:r>
                      <w:r w:rsidR="00AE62F0">
                        <w:t>entity,</w:t>
                      </w:r>
                      <w:r w:rsidR="00AE62F0" w:rsidRPr="005C0469">
                        <w:t xml:space="preserve"> to support </w:t>
                      </w:r>
                      <w:r w:rsidR="00AE62F0">
                        <w:t>identification, personalization, and service delivery</w:t>
                      </w:r>
                      <w:r w:rsidR="009C57C7">
                        <w:t>.</w:t>
                      </w:r>
                    </w:p>
                  </w:txbxContent>
                </v:textbox>
                <w10:anchorlock/>
              </v:shape>
            </w:pict>
          </mc:Fallback>
        </mc:AlternateContent>
      </w:r>
    </w:p>
    <w:p w14:paraId="33E8970B" w14:textId="11781CF5" w:rsidR="00087FC5" w:rsidRDefault="00087FC5" w:rsidP="007154C1">
      <w:r>
        <w:t xml:space="preserve">The HATPro Traveler Profile </w:t>
      </w:r>
      <w:r w:rsidR="009C7F09">
        <w:t xml:space="preserve">applies to anyone who is </w:t>
      </w:r>
      <w:r w:rsidR="007C5361">
        <w:t xml:space="preserve">considering, </w:t>
      </w:r>
      <w:r w:rsidR="009C7F09">
        <w:t xml:space="preserve">planning or experiencing </w:t>
      </w:r>
      <w:r w:rsidR="007C5361">
        <w:t>any hospitality</w:t>
      </w:r>
      <w:r w:rsidR="00132FF8">
        <w:t>,</w:t>
      </w:r>
      <w:r w:rsidR="007C5361">
        <w:t xml:space="preserve"> travel</w:t>
      </w:r>
      <w:r w:rsidR="00132FF8">
        <w:t>, or activity</w:t>
      </w:r>
      <w:r w:rsidR="007C5361">
        <w:t xml:space="preserve"> experience</w:t>
      </w:r>
      <w:r w:rsidR="007F661D">
        <w:t xml:space="preserve">. In </w:t>
      </w:r>
      <w:r w:rsidR="00450A8F">
        <w:t>comparison to common usage</w:t>
      </w:r>
      <w:r w:rsidR="007F661D">
        <w:t xml:space="preserve">, the word </w:t>
      </w:r>
      <w:hyperlink w:anchor="Traveler" w:history="1">
        <w:r w:rsidR="007F661D" w:rsidRPr="00383B7C">
          <w:rPr>
            <w:rStyle w:val="Hyperlink"/>
          </w:rPr>
          <w:t>traveler</w:t>
        </w:r>
      </w:hyperlink>
      <w:r w:rsidR="007F661D">
        <w:t xml:space="preserve"> in this document has an expanded meaning</w:t>
      </w:r>
      <w:r w:rsidR="00C10D85">
        <w:t xml:space="preserve">, in </w:t>
      </w:r>
      <w:r w:rsidR="00642FE6">
        <w:t xml:space="preserve">that </w:t>
      </w:r>
      <w:r w:rsidR="009D371A">
        <w:t xml:space="preserve">it applies </w:t>
      </w:r>
      <w:r w:rsidR="007F236E">
        <w:t xml:space="preserve">not just to </w:t>
      </w:r>
      <w:r w:rsidR="00450A8F">
        <w:t xml:space="preserve">someone traveling </w:t>
      </w:r>
      <w:r w:rsidR="007F236E">
        <w:t xml:space="preserve">away from home, </w:t>
      </w:r>
      <w:r w:rsidR="00450A8F">
        <w:t xml:space="preserve">but </w:t>
      </w:r>
      <w:r w:rsidR="009D371A">
        <w:t xml:space="preserve">to activities that may </w:t>
      </w:r>
      <w:r w:rsidR="00A737AF">
        <w:t>be experienced close to home, such as a restaurant meal</w:t>
      </w:r>
      <w:r w:rsidR="00CE5ABE">
        <w:t xml:space="preserve"> or activity.</w:t>
      </w:r>
      <w:r w:rsidR="00A82AAC">
        <w:t xml:space="preserve"> </w:t>
      </w:r>
      <w:r w:rsidR="007C39D6">
        <w:t>If something can be suggested as a thing to do</w:t>
      </w:r>
      <w:r w:rsidR="003C29A4">
        <w:t xml:space="preserve"> outside the home</w:t>
      </w:r>
      <w:r w:rsidR="007C39D6">
        <w:t xml:space="preserve">, or </w:t>
      </w:r>
      <w:r w:rsidR="003C29A4">
        <w:t xml:space="preserve">if the packaging or delivery can be personalized, </w:t>
      </w:r>
      <w:r w:rsidR="0044544C">
        <w:t>then the HATPro Traveler Profile may be useful.</w:t>
      </w:r>
    </w:p>
    <w:p w14:paraId="3D78E862" w14:textId="4519D48A" w:rsidR="007F661D" w:rsidRDefault="00C10D85" w:rsidP="001C282A">
      <w:pPr>
        <w:pStyle w:val="Callout"/>
        <w:ind w:left="720"/>
      </w:pPr>
      <w:r>
        <w:rPr>
          <w:noProof/>
        </w:rPr>
        <mc:AlternateContent>
          <mc:Choice Requires="wps">
            <w:drawing>
              <wp:inline distT="0" distB="0" distL="0" distR="0" wp14:anchorId="2F249225" wp14:editId="29075668">
                <wp:extent cx="4586630" cy="1100175"/>
                <wp:effectExtent l="19050" t="19050" r="23495" b="24130"/>
                <wp:docPr id="1786912317" name="Text Box 2"/>
                <wp:cNvGraphicFramePr/>
                <a:graphic xmlns:a="http://schemas.openxmlformats.org/drawingml/2006/main">
                  <a:graphicData uri="http://schemas.microsoft.com/office/word/2010/wordprocessingShape">
                    <wps:wsp>
                      <wps:cNvSpPr txBox="1"/>
                      <wps:spPr>
                        <a:xfrm>
                          <a:off x="0" y="0"/>
                          <a:ext cx="4586630" cy="1100175"/>
                        </a:xfrm>
                        <a:prstGeom prst="rect">
                          <a:avLst/>
                        </a:prstGeom>
                        <a:solidFill>
                          <a:schemeClr val="lt1"/>
                        </a:solidFill>
                        <a:ln w="38100" cmpd="dbl">
                          <a:solidFill>
                            <a:prstClr val="black"/>
                          </a:solidFill>
                        </a:ln>
                      </wps:spPr>
                      <wps:txbx>
                        <w:txbxContent>
                          <w:p w14:paraId="030B1D81" w14:textId="57398D05" w:rsidR="00897010" w:rsidRPr="005C0469" w:rsidRDefault="00C10D85" w:rsidP="00897010">
                            <w:pPr>
                              <w:rPr>
                                <w:rFonts w:cs="Arial"/>
                              </w:rPr>
                            </w:pPr>
                            <w:r>
                              <w:rPr>
                                <w:b/>
                                <w:bCs/>
                              </w:rPr>
                              <w:t>Traveler</w:t>
                            </w:r>
                            <w:r w:rsidRPr="0076448B">
                              <w:rPr>
                                <w:b/>
                                <w:bCs/>
                              </w:rPr>
                              <w:t>:</w:t>
                            </w:r>
                            <w:r>
                              <w:t xml:space="preserve"> </w:t>
                            </w:r>
                            <w:r w:rsidR="00897010">
                              <w:rPr>
                                <w:rFonts w:cs="Arial"/>
                              </w:rPr>
                              <w:t xml:space="preserve">A consumer </w:t>
                            </w:r>
                            <w:r w:rsidR="00E542F8">
                              <w:rPr>
                                <w:rFonts w:cs="Arial"/>
                              </w:rPr>
                              <w:t xml:space="preserve">who </w:t>
                            </w:r>
                            <w:r w:rsidR="00897010">
                              <w:rPr>
                                <w:rFonts w:cs="Arial"/>
                              </w:rPr>
                              <w:t>is considering, planning, experiencing, or memorializing any experience that involves hospitality (such as hotels, vacation rentals, restaurants, or catered events), travel (whether by air, car, ferry, rail, cruise ship, taxi, or other), or things to do (active or spectator sports, city tours, museums, sightseeing, etc.)</w:t>
                            </w:r>
                          </w:p>
                          <w:p w14:paraId="4ADB4ADD" w14:textId="0CE5CAE9" w:rsidR="00C10D85" w:rsidRDefault="00C10D85" w:rsidP="00C10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249225" id="_x0000_s1029" type="#_x0000_t202" style="width:361.15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" fillcolor="white [3201]" strokeweight="3pt">
                <v:stroke linestyle="thinThin"/>
                <v:textbox>
                  <w:txbxContent>
                    <w:p w14:paraId="030B1D81" w14:textId="57398D05" w:rsidR="00897010" w:rsidRPr="005C0469" w:rsidRDefault="00C10D85" w:rsidP="00897010">
                      <w:pPr>
                        <w:rPr>
                          <w:rFonts w:cs="Arial"/>
                        </w:rPr>
                      </w:pPr>
                      <w:r>
                        <w:rPr>
                          <w:b/>
                          <w:bCs/>
                        </w:rPr>
                        <w:t>Traveler</w:t>
                      </w:r>
                      <w:r w:rsidRPr="0076448B">
                        <w:rPr>
                          <w:b/>
                          <w:bCs/>
                        </w:rPr>
                        <w:t>:</w:t>
                      </w:r>
                      <w:r>
                        <w:t xml:space="preserve"> </w:t>
                      </w:r>
                      <w:r w:rsidR="00897010">
                        <w:rPr>
                          <w:rFonts w:cs="Arial"/>
                        </w:rPr>
                        <w:t xml:space="preserve">A consumer </w:t>
                      </w:r>
                      <w:r w:rsidR="00E542F8">
                        <w:rPr>
                          <w:rFonts w:cs="Arial"/>
                        </w:rPr>
                        <w:t xml:space="preserve">who </w:t>
                      </w:r>
                      <w:r w:rsidR="00897010">
                        <w:rPr>
                          <w:rFonts w:cs="Arial"/>
                        </w:rPr>
                        <w:t>is considering, planning, experiencing, or memorializing any experience that involves hospitality (such as hotels, vacation rentals, restaurants, or catered events), travel (whether by air, car, ferry, rail, cruise ship, taxi, or other), or things to do (active or spectator sports, city tours, museums, sightseeing, etc.)</w:t>
                      </w:r>
                    </w:p>
                    <w:p w14:paraId="4ADB4ADD" w14:textId="0CE5CAE9" w:rsidR="00C10D85" w:rsidRDefault="00C10D85" w:rsidP="00C10D85"/>
                  </w:txbxContent>
                </v:textbox>
                <w10:anchorlock/>
              </v:shape>
            </w:pict>
          </mc:Fallback>
        </mc:AlternateContent>
      </w:r>
    </w:p>
    <w:p w14:paraId="32C7FE07" w14:textId="1B202943" w:rsidR="006C690D" w:rsidRDefault="00494CCB" w:rsidP="007154C1">
      <w:r>
        <w:t xml:space="preserve">The HATPro </w:t>
      </w:r>
      <w:r w:rsidR="00040717">
        <w:t>T</w:t>
      </w:r>
      <w:r w:rsidR="00801623">
        <w:t xml:space="preserve">raveler </w:t>
      </w:r>
      <w:r w:rsidR="00040717">
        <w:t>P</w:t>
      </w:r>
      <w:r w:rsidR="00801623">
        <w:t>rofile</w:t>
      </w:r>
      <w:r w:rsidR="00801623" w:rsidRPr="005C0469">
        <w:t xml:space="preserve"> </w:t>
      </w:r>
      <w:r w:rsidR="00040717">
        <w:t xml:space="preserve">presentation schema </w:t>
      </w:r>
      <w:r w:rsidR="00AD0381" w:rsidRPr="005C0469">
        <w:t xml:space="preserve">is intended as a starting point for </w:t>
      </w:r>
      <w:r w:rsidR="00206EDB" w:rsidRPr="005C0469">
        <w:t xml:space="preserve">a </w:t>
      </w:r>
      <w:r w:rsidR="00B36133">
        <w:t xml:space="preserve">future </w:t>
      </w:r>
      <w:r w:rsidR="00AD0381" w:rsidRPr="005C0469">
        <w:t xml:space="preserve">industry </w:t>
      </w:r>
      <w:r w:rsidR="00206EDB" w:rsidRPr="005C0469">
        <w:t>standard</w:t>
      </w:r>
      <w:r w:rsidR="004031BA">
        <w:t xml:space="preserve">. However, it </w:t>
      </w:r>
      <w:r w:rsidR="00206EDB" w:rsidRPr="005C0469">
        <w:t xml:space="preserve">will </w:t>
      </w:r>
      <w:r w:rsidR="00B36133">
        <w:t xml:space="preserve">first </w:t>
      </w:r>
      <w:r w:rsidR="00206EDB" w:rsidRPr="005C0469">
        <w:t xml:space="preserve">be refined based on expert input from various travel </w:t>
      </w:r>
      <w:proofErr w:type="gramStart"/>
      <w:r w:rsidR="00206EDB" w:rsidRPr="005C0469">
        <w:t>sectors</w:t>
      </w:r>
      <w:r w:rsidR="00567431">
        <w:t>, and</w:t>
      </w:r>
      <w:proofErr w:type="gramEnd"/>
      <w:r w:rsidR="00567431">
        <w:t xml:space="preserve"> will be subject to future updates as needs evolve</w:t>
      </w:r>
      <w:r w:rsidR="00206EDB" w:rsidRPr="005C0469">
        <w:t xml:space="preserve">. </w:t>
      </w:r>
    </w:p>
    <w:p w14:paraId="3A4C2553" w14:textId="6A759BD3" w:rsidR="008E4DB0" w:rsidRPr="00B64ADB" w:rsidRDefault="008E4DB0" w:rsidP="007154C1">
      <w:r>
        <w:t>Future deliverables on the H&amp;T Work</w:t>
      </w:r>
      <w:r w:rsidR="0012126A">
        <w:t>ing G</w:t>
      </w:r>
      <w:r>
        <w:t xml:space="preserve">roup’s roadmap include a </w:t>
      </w:r>
      <w:r w:rsidRPr="00C8592D">
        <w:t xml:space="preserve">HATPro </w:t>
      </w:r>
      <w:r w:rsidR="00CF3AA0" w:rsidRPr="001C282A">
        <w:t>Provider</w:t>
      </w:r>
      <w:r w:rsidR="00B64ADB" w:rsidRPr="00C8592D">
        <w:t xml:space="preserve"> Profile</w:t>
      </w:r>
      <w:r w:rsidR="00073DEE">
        <w:t xml:space="preserve"> </w:t>
      </w:r>
      <w:r w:rsidR="00040717">
        <w:t xml:space="preserve">presentation </w:t>
      </w:r>
      <w:r w:rsidR="00073DEE">
        <w:t>standard</w:t>
      </w:r>
      <w:r w:rsidR="00B64ADB" w:rsidRPr="001C282A">
        <w:t>,</w:t>
      </w:r>
      <w:r w:rsidR="00B64ADB">
        <w:rPr>
          <w:i/>
          <w:iCs/>
        </w:rPr>
        <w:t xml:space="preserve"> </w:t>
      </w:r>
      <w:r w:rsidR="00B64ADB">
        <w:t xml:space="preserve">which will describe the identity, capabilities, </w:t>
      </w:r>
      <w:r w:rsidR="00D14232">
        <w:t>polices, and similar information for travel suppliers and intermediaries</w:t>
      </w:r>
      <w:r w:rsidR="00C8592D">
        <w:t xml:space="preserve">; a HATPro </w:t>
      </w:r>
      <w:r w:rsidR="00D00D39">
        <w:t xml:space="preserve">Traveler </w:t>
      </w:r>
      <w:hyperlink w:anchor="Profile_Request" w:history="1">
        <w:r w:rsidR="00D00D39" w:rsidRPr="00BB3A18">
          <w:rPr>
            <w:rStyle w:val="Hyperlink"/>
          </w:rPr>
          <w:t>Profile Request</w:t>
        </w:r>
      </w:hyperlink>
      <w:r w:rsidR="00D00D39">
        <w:t xml:space="preserve"> standard (enabling suppliers and intermediaries to request all or portions of a traveler’s profile); and other</w:t>
      </w:r>
      <w:r w:rsidR="00073DEE">
        <w:t xml:space="preserve"> standards to be determined.</w:t>
      </w:r>
      <w:r w:rsidR="00D00D39">
        <w:t xml:space="preserve"> </w:t>
      </w:r>
    </w:p>
    <w:p w14:paraId="53815893" w14:textId="4E722AC9" w:rsidR="00C229D8" w:rsidRPr="005C0469" w:rsidRDefault="00A81E93" w:rsidP="007154C1">
      <w:r>
        <w:t xml:space="preserve">The HATPro </w:t>
      </w:r>
      <w:r w:rsidR="0037160B">
        <w:t>T</w:t>
      </w:r>
      <w:r w:rsidR="00801623">
        <w:t xml:space="preserve">raveler </w:t>
      </w:r>
      <w:r w:rsidR="0037160B">
        <w:t>P</w:t>
      </w:r>
      <w:r w:rsidR="00801623">
        <w:t xml:space="preserve">rofile </w:t>
      </w:r>
      <w:r w:rsidR="0037160B">
        <w:t xml:space="preserve">presentation schema </w:t>
      </w:r>
      <w:r>
        <w:t>is extensible</w:t>
      </w:r>
      <w:r w:rsidR="00870B9F">
        <w:t xml:space="preserve">, enabling </w:t>
      </w:r>
      <w:r w:rsidR="00E062B5">
        <w:t xml:space="preserve">it </w:t>
      </w:r>
      <w:r w:rsidR="00870B9F">
        <w:t xml:space="preserve">to </w:t>
      </w:r>
      <w:r>
        <w:t xml:space="preserve">meet </w:t>
      </w:r>
      <w:r w:rsidR="00870B9F">
        <w:t xml:space="preserve">additional or future </w:t>
      </w:r>
      <w:r>
        <w:t>needs. H</w:t>
      </w:r>
      <w:r w:rsidR="00B06C0F">
        <w:t xml:space="preserve">owever, because it is designed to facilitate the exchange of information between parties who may have no prior business relationship, </w:t>
      </w:r>
      <w:r w:rsidR="008F6450">
        <w:t xml:space="preserve">developers are cautioned against using extensions where </w:t>
      </w:r>
      <w:r w:rsidR="0037160B">
        <w:t xml:space="preserve">consistent </w:t>
      </w:r>
      <w:r w:rsidR="009A3E44">
        <w:t>interoperability matters</w:t>
      </w:r>
      <w:r w:rsidR="00CA38EC">
        <w:t>. The work</w:t>
      </w:r>
      <w:r w:rsidR="0025457C">
        <w:t xml:space="preserve">ing </w:t>
      </w:r>
      <w:r w:rsidR="00CA38EC">
        <w:t xml:space="preserve">group also encourages users of the HATPro </w:t>
      </w:r>
      <w:r w:rsidR="0037160B">
        <w:t>T</w:t>
      </w:r>
      <w:r w:rsidR="00E062B5">
        <w:t xml:space="preserve">raveler </w:t>
      </w:r>
      <w:r w:rsidR="0037160B">
        <w:t>P</w:t>
      </w:r>
      <w:r w:rsidR="00E062B5">
        <w:t xml:space="preserve">rofile </w:t>
      </w:r>
      <w:r w:rsidR="00604FA5">
        <w:t xml:space="preserve">presentation schema </w:t>
      </w:r>
      <w:r w:rsidR="00CA38EC">
        <w:t xml:space="preserve">to </w:t>
      </w:r>
      <w:r w:rsidR="003A62A9">
        <w:t>propose additions and changes through the governance process</w:t>
      </w:r>
      <w:r w:rsidR="00870B9F">
        <w:t>,</w:t>
      </w:r>
      <w:r w:rsidR="003A62A9">
        <w:t xml:space="preserve"> so that </w:t>
      </w:r>
      <w:r w:rsidR="001C2089">
        <w:t>today’s necessary but undesirable extensions can become tomorrow’s standard.</w:t>
      </w:r>
    </w:p>
    <w:p w14:paraId="0806F0AA" w14:textId="7D3B9E0A" w:rsidR="00124978" w:rsidRPr="005C0469" w:rsidRDefault="737EEC22" w:rsidP="00124978">
      <w:r w:rsidRPr="005C0469">
        <w:t>Consumer profiles have existed in many industries</w:t>
      </w:r>
      <w:r w:rsidR="001C2089">
        <w:t>,</w:t>
      </w:r>
      <w:r w:rsidRPr="005C0469">
        <w:t xml:space="preserve"> </w:t>
      </w:r>
      <w:r w:rsidR="00BF3260">
        <w:t xml:space="preserve">including </w:t>
      </w:r>
      <w:r w:rsidRPr="005C0469">
        <w:t>travel</w:t>
      </w:r>
      <w:r w:rsidR="001C2089">
        <w:t>,</w:t>
      </w:r>
      <w:r w:rsidRPr="005C0469">
        <w:t xml:space="preserve"> for a long time. The value and use of consumer profiles in travel </w:t>
      </w:r>
      <w:r w:rsidR="00F312EB">
        <w:t>can be substantially enhanced</w:t>
      </w:r>
      <w:r w:rsidR="002E5646">
        <w:t xml:space="preserve"> by this evolution</w:t>
      </w:r>
      <w:r w:rsidRPr="005C0469">
        <w:t xml:space="preserve">. </w:t>
      </w:r>
      <w:r w:rsidR="00F348E2">
        <w:t>However</w:t>
      </w:r>
      <w:r w:rsidRPr="005C0469">
        <w:t>, there needs to be a</w:t>
      </w:r>
      <w:r w:rsidR="00C229D8" w:rsidRPr="005C0469">
        <w:t xml:space="preserve"> way to</w:t>
      </w:r>
      <w:r w:rsidRPr="005C0469">
        <w:t xml:space="preserve"> accommodate a more secure, privacy-centric, consumer-managed approach to profile development</w:t>
      </w:r>
      <w:r w:rsidR="00C229D8" w:rsidRPr="005C0469">
        <w:t xml:space="preserve"> in an AI-enabled digital marketplace. </w:t>
      </w:r>
      <w:r w:rsidR="00F348E2">
        <w:t xml:space="preserve">The </w:t>
      </w:r>
      <w:r w:rsidRPr="005C0469">
        <w:t xml:space="preserve">approach </w:t>
      </w:r>
      <w:r w:rsidR="00F348E2">
        <w:t>allow</w:t>
      </w:r>
      <w:r w:rsidR="00225FF9">
        <w:t>s</w:t>
      </w:r>
      <w:r w:rsidR="00F348E2">
        <w:t xml:space="preserve"> </w:t>
      </w:r>
      <w:r w:rsidRPr="005C0469">
        <w:t xml:space="preserve">travel suppliers and intermediaries to maintain their current profile concepts, while </w:t>
      </w:r>
      <w:r w:rsidR="00252EA4">
        <w:t xml:space="preserve">providing </w:t>
      </w:r>
      <w:r w:rsidRPr="005C0469">
        <w:t xml:space="preserve">access </w:t>
      </w:r>
      <w:r w:rsidR="00252EA4">
        <w:t xml:space="preserve">to deeper </w:t>
      </w:r>
      <w:r w:rsidRPr="005C0469">
        <w:t>personal information</w:t>
      </w:r>
      <w:r w:rsidR="00252EA4">
        <w:t xml:space="preserve"> on a permissioned basis</w:t>
      </w:r>
      <w:r w:rsidRPr="005C0469">
        <w:t xml:space="preserve">. </w:t>
      </w:r>
      <w:r w:rsidR="00124978" w:rsidRPr="005C0469">
        <w:t>Such an</w:t>
      </w:r>
      <w:r w:rsidRPr="005C0469">
        <w:t xml:space="preserve"> approach </w:t>
      </w:r>
      <w:r w:rsidR="00F312EB">
        <w:t xml:space="preserve">can </w:t>
      </w:r>
      <w:r w:rsidR="008A4FEE" w:rsidRPr="005C0469">
        <w:t xml:space="preserve">reduce corporate risk, make </w:t>
      </w:r>
      <w:r w:rsidR="00124978" w:rsidRPr="005C0469">
        <w:t xml:space="preserve">consumer </w:t>
      </w:r>
      <w:r w:rsidR="008A4FEE" w:rsidRPr="005C0469">
        <w:lastRenderedPageBreak/>
        <w:t xml:space="preserve">engagement </w:t>
      </w:r>
      <w:r w:rsidR="004747C1">
        <w:t xml:space="preserve">more </w:t>
      </w:r>
      <w:r w:rsidR="008A4FEE" w:rsidRPr="005C0469">
        <w:t>seamless, increase personalization, and accelerate technical innovation.</w:t>
      </w:r>
      <w:r w:rsidR="00124978" w:rsidRPr="005C0469" w:rsidDel="00124978">
        <w:t xml:space="preserve"> </w:t>
      </w:r>
    </w:p>
    <w:p w14:paraId="021E4F8B" w14:textId="354E8142" w:rsidR="001F3694" w:rsidRPr="005C0469" w:rsidRDefault="00901AF5" w:rsidP="007154C1">
      <w:r>
        <w:t>M</w:t>
      </w:r>
      <w:r w:rsidR="00124978" w:rsidRPr="005C0469">
        <w:t>ajor enabling component</w:t>
      </w:r>
      <w:r>
        <w:t>s</w:t>
      </w:r>
      <w:r w:rsidR="00124978" w:rsidRPr="005C0469">
        <w:t xml:space="preserve"> of </w:t>
      </w:r>
      <w:r w:rsidR="00E320EB">
        <w:t xml:space="preserve">the HATPro </w:t>
      </w:r>
      <w:r w:rsidR="00124978" w:rsidRPr="005C0469">
        <w:t xml:space="preserve">approach </w:t>
      </w:r>
      <w:r>
        <w:t xml:space="preserve">are </w:t>
      </w:r>
      <w:r w:rsidR="00124978" w:rsidRPr="005C0469">
        <w:t xml:space="preserve">the development and use of </w:t>
      </w:r>
      <w:hyperlink w:anchor="Decentralized_Identifier" w:history="1">
        <w:r w:rsidR="00124978" w:rsidRPr="001D25B0">
          <w:rPr>
            <w:rStyle w:val="Hyperlink"/>
          </w:rPr>
          <w:t xml:space="preserve">Decentralized </w:t>
        </w:r>
        <w:proofErr w:type="spellStart"/>
        <w:r w:rsidR="00D25766" w:rsidRPr="001D25B0">
          <w:rPr>
            <w:rStyle w:val="Hyperlink"/>
          </w:rPr>
          <w:t>I</w:t>
        </w:r>
        <w:r w:rsidR="001D25B0" w:rsidRPr="001D25B0">
          <w:rPr>
            <w:rStyle w:val="Hyperlink"/>
          </w:rPr>
          <w:t>D</w:t>
        </w:r>
        <w:r w:rsidR="00D25766" w:rsidRPr="001D25B0">
          <w:rPr>
            <w:rStyle w:val="Hyperlink"/>
          </w:rPr>
          <w:t>entifiers</w:t>
        </w:r>
        <w:proofErr w:type="spellEnd"/>
      </w:hyperlink>
      <w:r w:rsidR="00124978" w:rsidRPr="005C0469">
        <w:t xml:space="preserve"> (DID</w:t>
      </w:r>
      <w:r w:rsidR="00D25766">
        <w:t>s</w:t>
      </w:r>
      <w:r w:rsidR="00124978" w:rsidRPr="005C0469">
        <w:t xml:space="preserve">) and </w:t>
      </w:r>
      <w:hyperlink w:anchor="Self_Attested" w:history="1">
        <w:r w:rsidR="00A64202" w:rsidRPr="00A64202">
          <w:rPr>
            <w:rStyle w:val="Hyperlink"/>
          </w:rPr>
          <w:t>self-attested</w:t>
        </w:r>
      </w:hyperlink>
      <w:r w:rsidR="00A64202">
        <w:t xml:space="preserve"> </w:t>
      </w:r>
      <w:r w:rsidR="00124978" w:rsidRPr="005C0469">
        <w:t>consumer profiles</w:t>
      </w:r>
      <w:r w:rsidR="002A1192">
        <w:t xml:space="preserve"> based on </w:t>
      </w:r>
      <w:hyperlink w:anchor="Self_Sovereign_Identity" w:history="1">
        <w:r w:rsidR="002A1192" w:rsidRPr="002A1192">
          <w:rPr>
            <w:rStyle w:val="Hyperlink"/>
          </w:rPr>
          <w:t>Self-Sovereign Identity (SSI)</w:t>
        </w:r>
      </w:hyperlink>
      <w:r w:rsidR="00E12EB2">
        <w:t xml:space="preserve">. </w:t>
      </w:r>
      <w:r w:rsidR="00E320EB">
        <w:t xml:space="preserve">DIDs and SSI are </w:t>
      </w:r>
      <w:r w:rsidR="007F5DCE">
        <w:t xml:space="preserve">evolving but no longer new; major parts have been adopted into the </w:t>
      </w:r>
      <w:r w:rsidR="00183CF6">
        <w:t xml:space="preserve">global </w:t>
      </w:r>
      <w:r w:rsidR="007F5DCE">
        <w:t xml:space="preserve">standards maintained by the </w:t>
      </w:r>
      <w:hyperlink w:anchor="World_Wide_Web_Consortium" w:history="1">
        <w:r w:rsidR="00183CF6" w:rsidRPr="002A1192">
          <w:rPr>
            <w:rStyle w:val="Hyperlink"/>
          </w:rPr>
          <w:t xml:space="preserve">World Wide Web </w:t>
        </w:r>
        <w:r w:rsidR="007A68EA">
          <w:rPr>
            <w:rStyle w:val="Hyperlink"/>
          </w:rPr>
          <w:t>Consortium</w:t>
        </w:r>
        <w:r w:rsidR="00183CF6" w:rsidRPr="002A1192">
          <w:rPr>
            <w:rStyle w:val="Hyperlink"/>
          </w:rPr>
          <w:t xml:space="preserve"> (W3C)</w:t>
        </w:r>
      </w:hyperlink>
      <w:r w:rsidR="00693FE5">
        <w:t>.</w:t>
      </w:r>
      <w:r w:rsidR="007F5DCE">
        <w:t xml:space="preserve"> </w:t>
      </w:r>
    </w:p>
    <w:p w14:paraId="544BDE82" w14:textId="3F4569F9" w:rsidR="0041146E" w:rsidRPr="005C0469" w:rsidRDefault="001F3694" w:rsidP="001C282A">
      <w:pPr>
        <w:pStyle w:val="Callout"/>
        <w:ind w:left="720"/>
      </w:pPr>
      <w:r>
        <w:rPr>
          <w:noProof/>
        </w:rPr>
        <mc:AlternateContent>
          <mc:Choice Requires="wps">
            <w:drawing>
              <wp:inline distT="0" distB="0" distL="0" distR="0" wp14:anchorId="11778F77" wp14:editId="7EBB3430">
                <wp:extent cx="4586630" cy="1436674"/>
                <wp:effectExtent l="19050" t="19050" r="23495" b="11430"/>
                <wp:docPr id="1429755084" name="Text Box 2"/>
                <wp:cNvGraphicFramePr/>
                <a:graphic xmlns:a="http://schemas.openxmlformats.org/drawingml/2006/main">
                  <a:graphicData uri="http://schemas.microsoft.com/office/word/2010/wordprocessingShape">
                    <wps:wsp>
                      <wps:cNvSpPr txBox="1"/>
                      <wps:spPr>
                        <a:xfrm>
                          <a:off x="0" y="0"/>
                          <a:ext cx="4586630" cy="1436674"/>
                        </a:xfrm>
                        <a:prstGeom prst="rect">
                          <a:avLst/>
                        </a:prstGeom>
                        <a:solidFill>
                          <a:schemeClr val="lt1"/>
                        </a:solidFill>
                        <a:ln w="38100" cmpd="dbl">
                          <a:solidFill>
                            <a:prstClr val="black"/>
                          </a:solidFill>
                        </a:ln>
                      </wps:spPr>
                      <wps:txbx>
                        <w:txbxContent>
                          <w:p w14:paraId="52B5FF99" w14:textId="7C4C914C" w:rsidR="001F3694" w:rsidRDefault="001F3694" w:rsidP="001F3694">
                            <w:r>
                              <w:rPr>
                                <w:b/>
                                <w:bCs/>
                              </w:rPr>
                              <w:t>Decentralized Identifier</w:t>
                            </w:r>
                            <w:r w:rsidR="003A1025">
                              <w:rPr>
                                <w:b/>
                                <w:bCs/>
                              </w:rPr>
                              <w:t xml:space="preserve"> (DID)</w:t>
                            </w:r>
                            <w:r w:rsidRPr="0076448B">
                              <w:rPr>
                                <w:b/>
                                <w:bCs/>
                              </w:rPr>
                              <w:t>:</w:t>
                            </w:r>
                            <w:r>
                              <w:t xml:space="preserve"> </w:t>
                            </w:r>
                            <w:r w:rsidR="00413E0D" w:rsidRPr="005C0469">
                              <w:rPr>
                                <w:rFonts w:cs="Arial"/>
                              </w:rPr>
                              <w:t>A unique alphanumeric sequence, similar in concept to an email address or phone number, that is used by a traveler, supplier, or intermediary</w:t>
                            </w:r>
                            <w:r w:rsidR="00666F1F">
                              <w:rPr>
                                <w:rFonts w:cs="Arial"/>
                              </w:rPr>
                              <w:t xml:space="preserve"> </w:t>
                            </w:r>
                            <w:r w:rsidR="006D4E80">
                              <w:rPr>
                                <w:rFonts w:cs="Arial"/>
                              </w:rPr>
                              <w:t xml:space="preserve">to authenticate </w:t>
                            </w:r>
                            <w:r w:rsidR="00F07404">
                              <w:rPr>
                                <w:rFonts w:cs="Arial"/>
                              </w:rPr>
                              <w:t xml:space="preserve">themselves </w:t>
                            </w:r>
                            <w:r w:rsidR="00F91E73">
                              <w:rPr>
                                <w:rFonts w:cs="Arial"/>
                              </w:rPr>
                              <w:t>and to sign digital documents</w:t>
                            </w:r>
                            <w:r w:rsidR="001E0083">
                              <w:rPr>
                                <w:rFonts w:cs="Arial"/>
                              </w:rPr>
                              <w:t xml:space="preserve">. </w:t>
                            </w:r>
                            <w:r w:rsidR="006C553C">
                              <w:rPr>
                                <w:rFonts w:cs="Arial"/>
                              </w:rPr>
                              <w:t xml:space="preserve">The holder of a DID can prove they </w:t>
                            </w:r>
                            <w:r w:rsidR="00666F1F">
                              <w:rPr>
                                <w:rFonts w:cs="Arial"/>
                              </w:rPr>
                              <w:t xml:space="preserve">own and </w:t>
                            </w:r>
                            <w:r w:rsidR="006C553C">
                              <w:rPr>
                                <w:rFonts w:cs="Arial"/>
                              </w:rPr>
                              <w:t>control it</w:t>
                            </w:r>
                            <w:r w:rsidR="00666F1F">
                              <w:rPr>
                                <w:rFonts w:cs="Arial"/>
                              </w:rPr>
                              <w:t>.</w:t>
                            </w:r>
                            <w:r w:rsidR="00413E0D" w:rsidRPr="005C0469">
                              <w:rPr>
                                <w:rFonts w:cs="Arial"/>
                              </w:rPr>
                              <w:t xml:space="preserve"> </w:t>
                            </w:r>
                            <w:r w:rsidR="00666F1F">
                              <w:rPr>
                                <w:rFonts w:cs="Arial"/>
                              </w:rPr>
                              <w:t xml:space="preserve">The DID </w:t>
                            </w:r>
                            <w:r w:rsidR="00413E0D" w:rsidRPr="005C0469">
                              <w:rPr>
                                <w:rFonts w:cs="Arial"/>
                              </w:rPr>
                              <w:t xml:space="preserve">is built on principles such as user empowerment, security, </w:t>
                            </w:r>
                            <w:r w:rsidR="003A1025">
                              <w:rPr>
                                <w:rFonts w:cs="Arial"/>
                              </w:rPr>
                              <w:t xml:space="preserve">privacy, </w:t>
                            </w:r>
                            <w:r w:rsidR="00413E0D" w:rsidRPr="005C0469">
                              <w:rPr>
                                <w:rFonts w:cs="Arial"/>
                              </w:rPr>
                              <w:t xml:space="preserve">and decentralization. The structure of DIDs is specified by the </w:t>
                            </w:r>
                            <w:hyperlink w:anchor="World_Wide_Web_Consortium" w:history="1">
                              <w:r w:rsidR="00413E0D" w:rsidRPr="00066CAF">
                                <w:rPr>
                                  <w:rStyle w:val="Hyperlink"/>
                                </w:rPr>
                                <w:t>World Wide Web Consortium</w:t>
                              </w:r>
                              <w:r w:rsidR="002024E2" w:rsidRPr="00066CAF">
                                <w:rPr>
                                  <w:rStyle w:val="Hyperlink"/>
                                  <w:rFonts w:cs="Arial"/>
                                  <w:iCs/>
                                </w:rPr>
                                <w:t xml:space="preserve"> </w:t>
                              </w:r>
                              <w:r w:rsidR="00413E0D" w:rsidRPr="00066CAF">
                                <w:rPr>
                                  <w:rStyle w:val="Hyperlink"/>
                                  <w:rFonts w:cs="Arial"/>
                                </w:rPr>
                                <w:t>(W3C)</w:t>
                              </w:r>
                            </w:hyperlink>
                            <w:r w:rsidR="00413E0D" w:rsidRPr="005C0469">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778F77" id="_x0000_s1030" type="#_x0000_t202" style="width:361.15pt;height:11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" fillcolor="white [3201]" strokeweight="3pt">
                <v:stroke linestyle="thinThin"/>
                <v:textbox>
                  <w:txbxContent>
                    <w:p w14:paraId="52B5FF99" w14:textId="7C4C914C" w:rsidR="001F3694" w:rsidRDefault="001F3694" w:rsidP="001F3694">
                      <w:r>
                        <w:rPr>
                          <w:b/>
                          <w:bCs/>
                        </w:rPr>
                        <w:t>Decentralized Identifier</w:t>
                      </w:r>
                      <w:r w:rsidR="003A1025">
                        <w:rPr>
                          <w:b/>
                          <w:bCs/>
                        </w:rPr>
                        <w:t xml:space="preserve"> (DID)</w:t>
                      </w:r>
                      <w:r w:rsidRPr="0076448B">
                        <w:rPr>
                          <w:b/>
                          <w:bCs/>
                        </w:rPr>
                        <w:t>:</w:t>
                      </w:r>
                      <w:r>
                        <w:t xml:space="preserve"> </w:t>
                      </w:r>
                      <w:r w:rsidR="00413E0D" w:rsidRPr="005C0469">
                        <w:rPr>
                          <w:rFonts w:cs="Arial"/>
                        </w:rPr>
                        <w:t>A unique alphanumeric sequence, similar in concept to an email address or phone number, that is used by a traveler, supplier, or intermediary</w:t>
                      </w:r>
                      <w:r w:rsidR="00666F1F">
                        <w:rPr>
                          <w:rFonts w:cs="Arial"/>
                        </w:rPr>
                        <w:t xml:space="preserve"> </w:t>
                      </w:r>
                      <w:r w:rsidR="006D4E80">
                        <w:rPr>
                          <w:rFonts w:cs="Arial"/>
                        </w:rPr>
                        <w:t xml:space="preserve">to authenticate </w:t>
                      </w:r>
                      <w:r w:rsidR="00F07404">
                        <w:rPr>
                          <w:rFonts w:cs="Arial"/>
                        </w:rPr>
                        <w:t xml:space="preserve">themselves </w:t>
                      </w:r>
                      <w:r w:rsidR="00F91E73">
                        <w:rPr>
                          <w:rFonts w:cs="Arial"/>
                        </w:rPr>
                        <w:t>and to sign digital documents</w:t>
                      </w:r>
                      <w:r w:rsidR="001E0083">
                        <w:rPr>
                          <w:rFonts w:cs="Arial"/>
                        </w:rPr>
                        <w:t xml:space="preserve">. </w:t>
                      </w:r>
                      <w:r w:rsidR="006C553C">
                        <w:rPr>
                          <w:rFonts w:cs="Arial"/>
                        </w:rPr>
                        <w:t xml:space="preserve">The holder of a DID can prove they </w:t>
                      </w:r>
                      <w:r w:rsidR="00666F1F">
                        <w:rPr>
                          <w:rFonts w:cs="Arial"/>
                        </w:rPr>
                        <w:t xml:space="preserve">own and </w:t>
                      </w:r>
                      <w:r w:rsidR="006C553C">
                        <w:rPr>
                          <w:rFonts w:cs="Arial"/>
                        </w:rPr>
                        <w:t>control it</w:t>
                      </w:r>
                      <w:r w:rsidR="00666F1F">
                        <w:rPr>
                          <w:rFonts w:cs="Arial"/>
                        </w:rPr>
                        <w:t>.</w:t>
                      </w:r>
                      <w:r w:rsidR="00413E0D" w:rsidRPr="005C0469">
                        <w:rPr>
                          <w:rFonts w:cs="Arial"/>
                        </w:rPr>
                        <w:t xml:space="preserve"> </w:t>
                      </w:r>
                      <w:r w:rsidR="00666F1F">
                        <w:rPr>
                          <w:rFonts w:cs="Arial"/>
                        </w:rPr>
                        <w:t xml:space="preserve">The DID </w:t>
                      </w:r>
                      <w:r w:rsidR="00413E0D" w:rsidRPr="005C0469">
                        <w:rPr>
                          <w:rFonts w:cs="Arial"/>
                        </w:rPr>
                        <w:t xml:space="preserve">is built on principles such as user empowerment, security, </w:t>
                      </w:r>
                      <w:r w:rsidR="003A1025">
                        <w:rPr>
                          <w:rFonts w:cs="Arial"/>
                        </w:rPr>
                        <w:t xml:space="preserve">privacy, </w:t>
                      </w:r>
                      <w:r w:rsidR="00413E0D" w:rsidRPr="005C0469">
                        <w:rPr>
                          <w:rFonts w:cs="Arial"/>
                        </w:rPr>
                        <w:t xml:space="preserve">and decentralization. The structure of DIDs is specified by the </w:t>
                      </w:r>
                      <w:hyperlink w:anchor="World_Wide_Web_Consortium" w:history="1">
                        <w:r w:rsidR="00413E0D" w:rsidRPr="00066CAF">
                          <w:rPr>
                            <w:rStyle w:val="Hyperlink"/>
                          </w:rPr>
                          <w:t>World Wide Web Consortium</w:t>
                        </w:r>
                        <w:r w:rsidR="002024E2" w:rsidRPr="00066CAF">
                          <w:rPr>
                            <w:rStyle w:val="Hyperlink"/>
                            <w:rFonts w:cs="Arial"/>
                            <w:iCs/>
                          </w:rPr>
                          <w:t xml:space="preserve"> </w:t>
                        </w:r>
                        <w:r w:rsidR="00413E0D" w:rsidRPr="00066CAF">
                          <w:rPr>
                            <w:rStyle w:val="Hyperlink"/>
                            <w:rFonts w:cs="Arial"/>
                          </w:rPr>
                          <w:t>(W3C)</w:t>
                        </w:r>
                      </w:hyperlink>
                      <w:r w:rsidR="00413E0D" w:rsidRPr="005C0469">
                        <w:rPr>
                          <w:rFonts w:cs="Arial"/>
                        </w:rPr>
                        <w:t>.</w:t>
                      </w:r>
                    </w:p>
                  </w:txbxContent>
                </v:textbox>
                <w10:anchorlock/>
              </v:shape>
            </w:pict>
          </mc:Fallback>
        </mc:AlternateContent>
      </w:r>
    </w:p>
    <w:p w14:paraId="5DAAE480" w14:textId="77777777" w:rsidR="001D5EDC" w:rsidRPr="005C0469" w:rsidRDefault="001D5EDC" w:rsidP="001D5EDC">
      <w:pPr>
        <w:pStyle w:val="Callout"/>
        <w:ind w:left="720"/>
      </w:pPr>
      <w:r>
        <w:rPr>
          <w:noProof/>
        </w:rPr>
        <mc:AlternateContent>
          <mc:Choice Requires="wps">
            <w:drawing>
              <wp:inline distT="0" distB="0" distL="0" distR="0" wp14:anchorId="000CEFC0" wp14:editId="78DD6A4D">
                <wp:extent cx="4586630" cy="1202589"/>
                <wp:effectExtent l="19050" t="19050" r="23495" b="17145"/>
                <wp:docPr id="1639788097" name="Text Box 2"/>
                <wp:cNvGraphicFramePr/>
                <a:graphic xmlns:a="http://schemas.openxmlformats.org/drawingml/2006/main">
                  <a:graphicData uri="http://schemas.microsoft.com/office/word/2010/wordprocessingShape">
                    <wps:wsp>
                      <wps:cNvSpPr txBox="1"/>
                      <wps:spPr>
                        <a:xfrm>
                          <a:off x="0" y="0"/>
                          <a:ext cx="4586630" cy="1202589"/>
                        </a:xfrm>
                        <a:prstGeom prst="rect">
                          <a:avLst/>
                        </a:prstGeom>
                        <a:solidFill>
                          <a:schemeClr val="lt1"/>
                        </a:solidFill>
                        <a:ln w="38100" cmpd="dbl">
                          <a:solidFill>
                            <a:prstClr val="black"/>
                          </a:solidFill>
                        </a:ln>
                      </wps:spPr>
                      <wps:txbx>
                        <w:txbxContent>
                          <w:p w14:paraId="0455AFD7" w14:textId="31ABFCAE" w:rsidR="001D5EDC" w:rsidRDefault="001D5EDC" w:rsidP="001D5EDC">
                            <w:r>
                              <w:rPr>
                                <w:b/>
                                <w:bCs/>
                              </w:rPr>
                              <w:t>Self-Sovereign Identity</w:t>
                            </w:r>
                            <w:r w:rsidR="00066CAF">
                              <w:rPr>
                                <w:b/>
                                <w:bCs/>
                              </w:rPr>
                              <w:t xml:space="preserve"> (SSI)</w:t>
                            </w:r>
                            <w:r w:rsidRPr="0076448B">
                              <w:rPr>
                                <w:b/>
                                <w:bCs/>
                              </w:rPr>
                              <w:t>:</w:t>
                            </w:r>
                            <w:r>
                              <w:t xml:space="preserve"> </w:t>
                            </w:r>
                            <w:r w:rsidR="00DD51E8" w:rsidRPr="0076448B">
                              <w:rPr>
                                <w:rFonts w:cs="Arial"/>
                              </w:rPr>
                              <w:t>Refers to a digital identity framework where individuals have complete ownership and control over their personal data. Instead of relying on third-party entities like governments, corporations, or institutions to manage or authenticate their identities, SSI allows individuals to independently verify and share their credentials.</w:t>
                            </w:r>
                            <w:r w:rsidR="00DD51E8" w:rsidRPr="008743A0">
                              <w:rPr>
                                <w:rFonts w:cs="Arial"/>
                              </w:rPr>
                              <w:t> </w:t>
                            </w:r>
                            <w:r w:rsidR="00DD51E8" w:rsidRPr="008743A0">
                              <w:rPr>
                                <w:rStyle w:val="CommentReference"/>
                              </w:rPr>
                              <w:annotationRe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0CEFC0" id="_x0000_s1031" type="#_x0000_t202" style="width:361.15pt;height: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" fillcolor="white [3201]" strokeweight="3pt">
                <v:stroke linestyle="thinThin"/>
                <v:textbox>
                  <w:txbxContent>
                    <w:p w14:paraId="0455AFD7" w14:textId="31ABFCAE" w:rsidR="001D5EDC" w:rsidRDefault="001D5EDC" w:rsidP="001D5EDC">
                      <w:r>
                        <w:rPr>
                          <w:b/>
                          <w:bCs/>
                        </w:rPr>
                        <w:t>Self-Sovereign Identity</w:t>
                      </w:r>
                      <w:r w:rsidR="00066CAF">
                        <w:rPr>
                          <w:b/>
                          <w:bCs/>
                        </w:rPr>
                        <w:t xml:space="preserve"> (SSI)</w:t>
                      </w:r>
                      <w:r w:rsidRPr="0076448B">
                        <w:rPr>
                          <w:b/>
                          <w:bCs/>
                        </w:rPr>
                        <w:t>:</w:t>
                      </w:r>
                      <w:r>
                        <w:t xml:space="preserve"> </w:t>
                      </w:r>
                      <w:r w:rsidR="00DD51E8" w:rsidRPr="0076448B">
                        <w:rPr>
                          <w:rFonts w:cs="Arial"/>
                        </w:rPr>
                        <w:t>Refers to a digital identity framework where individuals have complete ownership and control over their personal data. Instead of relying on third-party entities like governments, corporations, or institutions to manage or authenticate their identities, SSI allows individuals to independently verify and share their credentials.</w:t>
                      </w:r>
                      <w:r w:rsidR="00DD51E8" w:rsidRPr="008743A0">
                        <w:rPr>
                          <w:rFonts w:cs="Arial"/>
                        </w:rPr>
                        <w:t> </w:t>
                      </w:r>
                      <w:r w:rsidR="00DD51E8" w:rsidRPr="008743A0">
                        <w:rPr>
                          <w:rStyle w:val="CommentReference"/>
                        </w:rPr>
                        <w:annotationRef/>
                      </w:r>
                    </w:p>
                  </w:txbxContent>
                </v:textbox>
                <w10:anchorlock/>
              </v:shape>
            </w:pict>
          </mc:Fallback>
        </mc:AlternateContent>
      </w:r>
    </w:p>
    <w:p w14:paraId="2C7ED278" w14:textId="05D77E87" w:rsidR="0041146E" w:rsidRPr="005C0469" w:rsidRDefault="0041146E" w:rsidP="0041146E">
      <w:pPr>
        <w:rPr>
          <w:rFonts w:cs="Arial"/>
          <w:szCs w:val="22"/>
        </w:rPr>
      </w:pPr>
      <w:r w:rsidRPr="005C0469">
        <w:rPr>
          <w:rFonts w:cs="Arial"/>
          <w:szCs w:val="22"/>
        </w:rPr>
        <w:t xml:space="preserve">The focus of </w:t>
      </w:r>
      <w:r w:rsidR="00D0493D">
        <w:rPr>
          <w:rFonts w:cs="Arial"/>
          <w:szCs w:val="22"/>
        </w:rPr>
        <w:t xml:space="preserve">the HATPro </w:t>
      </w:r>
      <w:r w:rsidRPr="005C0469">
        <w:rPr>
          <w:rFonts w:cs="Arial"/>
          <w:szCs w:val="22"/>
        </w:rPr>
        <w:t xml:space="preserve">development effort is to enable </w:t>
      </w:r>
      <w:r w:rsidR="00205631">
        <w:rPr>
          <w:rFonts w:cs="Arial"/>
          <w:szCs w:val="22"/>
        </w:rPr>
        <w:t>traveler</w:t>
      </w:r>
      <w:r w:rsidRPr="005C0469">
        <w:rPr>
          <w:rFonts w:cs="Arial"/>
          <w:szCs w:val="22"/>
        </w:rPr>
        <w:t xml:space="preserve">s to </w:t>
      </w:r>
      <w:r w:rsidR="00487A3A">
        <w:rPr>
          <w:rFonts w:cs="Arial"/>
          <w:szCs w:val="22"/>
        </w:rPr>
        <w:t xml:space="preserve">present </w:t>
      </w:r>
      <w:r w:rsidRPr="005C0469">
        <w:rPr>
          <w:rFonts w:cs="Arial"/>
          <w:szCs w:val="22"/>
        </w:rPr>
        <w:t>their identity, requirements and preferences to suppliers and intermediaries</w:t>
      </w:r>
      <w:r w:rsidR="00C079B1">
        <w:rPr>
          <w:rFonts w:cs="Arial"/>
          <w:szCs w:val="22"/>
        </w:rPr>
        <w:t xml:space="preserve"> in a self-sover</w:t>
      </w:r>
      <w:r w:rsidR="001B2E4A">
        <w:rPr>
          <w:rFonts w:cs="Arial"/>
          <w:szCs w:val="22"/>
        </w:rPr>
        <w:t>e</w:t>
      </w:r>
      <w:r w:rsidR="00C079B1">
        <w:rPr>
          <w:rFonts w:cs="Arial"/>
          <w:szCs w:val="22"/>
        </w:rPr>
        <w:t>ign environment</w:t>
      </w:r>
      <w:r w:rsidRPr="005C0469">
        <w:rPr>
          <w:rFonts w:cs="Arial"/>
          <w:szCs w:val="22"/>
        </w:rPr>
        <w:t xml:space="preserve">. The effort supports not only </w:t>
      </w:r>
      <w:r w:rsidR="00D0493D">
        <w:rPr>
          <w:rFonts w:cs="Arial"/>
          <w:szCs w:val="22"/>
        </w:rPr>
        <w:t xml:space="preserve">legacy </w:t>
      </w:r>
      <w:r w:rsidRPr="005C0469">
        <w:rPr>
          <w:rFonts w:cs="Arial"/>
          <w:szCs w:val="22"/>
        </w:rPr>
        <w:t>technolog</w:t>
      </w:r>
      <w:r w:rsidR="00D0493D">
        <w:rPr>
          <w:rFonts w:cs="Arial"/>
          <w:szCs w:val="22"/>
        </w:rPr>
        <w:t xml:space="preserve">ies (such as to enhance </w:t>
      </w:r>
      <w:r w:rsidR="0015540D">
        <w:rPr>
          <w:rFonts w:cs="Arial"/>
          <w:szCs w:val="22"/>
        </w:rPr>
        <w:t xml:space="preserve">data in a </w:t>
      </w:r>
      <w:r w:rsidR="00C079B1">
        <w:rPr>
          <w:rFonts w:cs="Arial"/>
          <w:szCs w:val="22"/>
        </w:rPr>
        <w:t>l</w:t>
      </w:r>
      <w:r w:rsidR="00DD6DD6">
        <w:rPr>
          <w:rFonts w:cs="Arial"/>
          <w:szCs w:val="22"/>
        </w:rPr>
        <w:t xml:space="preserve">oyalty or </w:t>
      </w:r>
      <w:r w:rsidR="00C079B1">
        <w:rPr>
          <w:rFonts w:cs="Arial"/>
          <w:szCs w:val="22"/>
        </w:rPr>
        <w:t>c</w:t>
      </w:r>
      <w:r w:rsidR="0015540D">
        <w:rPr>
          <w:rFonts w:cs="Arial"/>
          <w:szCs w:val="22"/>
        </w:rPr>
        <w:t xml:space="preserve">ustomer </w:t>
      </w:r>
      <w:r w:rsidR="00C079B1">
        <w:rPr>
          <w:rFonts w:cs="Arial"/>
          <w:szCs w:val="22"/>
        </w:rPr>
        <w:t>r</w:t>
      </w:r>
      <w:r w:rsidR="0015540D">
        <w:rPr>
          <w:rFonts w:cs="Arial"/>
          <w:szCs w:val="22"/>
        </w:rPr>
        <w:t xml:space="preserve">elationship </w:t>
      </w:r>
      <w:r w:rsidR="00C079B1">
        <w:rPr>
          <w:rFonts w:cs="Arial"/>
          <w:szCs w:val="22"/>
        </w:rPr>
        <w:t>m</w:t>
      </w:r>
      <w:r w:rsidR="0015540D">
        <w:rPr>
          <w:rFonts w:cs="Arial"/>
          <w:szCs w:val="22"/>
        </w:rPr>
        <w:t>anagement system)</w:t>
      </w:r>
      <w:r w:rsidRPr="005C0469">
        <w:rPr>
          <w:rFonts w:cs="Arial"/>
          <w:szCs w:val="22"/>
        </w:rPr>
        <w:t>, but also more effective integration of emerging technologies</w:t>
      </w:r>
      <w:r w:rsidR="00930C0F">
        <w:rPr>
          <w:rFonts w:cs="Arial"/>
          <w:szCs w:val="22"/>
        </w:rPr>
        <w:t>,</w:t>
      </w:r>
      <w:r w:rsidRPr="005C0469">
        <w:rPr>
          <w:rFonts w:cs="Arial"/>
          <w:szCs w:val="22"/>
        </w:rPr>
        <w:t xml:space="preserve"> including </w:t>
      </w:r>
      <w:hyperlink w:anchor="Artificial_Intelligence" w:history="1">
        <w:r w:rsidR="00930C0F" w:rsidRPr="00F41C58">
          <w:rPr>
            <w:rStyle w:val="Hyperlink"/>
            <w:rFonts w:cs="Arial"/>
            <w:szCs w:val="22"/>
          </w:rPr>
          <w:t>Artificial Intelligence (AI)</w:t>
        </w:r>
        <w:r w:rsidRPr="00F41C58">
          <w:rPr>
            <w:rStyle w:val="Hyperlink"/>
            <w:rFonts w:cs="Arial"/>
            <w:szCs w:val="22"/>
          </w:rPr>
          <w:t>.</w:t>
        </w:r>
      </w:hyperlink>
      <w:r w:rsidRPr="005C0469">
        <w:rPr>
          <w:rFonts w:cs="Arial"/>
          <w:szCs w:val="22"/>
        </w:rPr>
        <w:t xml:space="preserve"> </w:t>
      </w:r>
    </w:p>
    <w:p w14:paraId="0E68584C" w14:textId="293E1E10" w:rsidR="00F179BF" w:rsidRDefault="048B3044" w:rsidP="0041146E">
      <w:pPr>
        <w:rPr>
          <w:rFonts w:cs="Arial"/>
        </w:rPr>
      </w:pPr>
      <w:r w:rsidRPr="048B3044">
        <w:rPr>
          <w:rFonts w:cs="Arial"/>
        </w:rPr>
        <w:t xml:space="preserve">The technical components of the </w:t>
      </w:r>
      <w:hyperlink w:anchor="HATPro_Traveler_Profile_Schema" w:history="1">
        <w:r w:rsidRPr="00CC0D1A">
          <w:rPr>
            <w:rStyle w:val="Hyperlink"/>
            <w:rFonts w:cs="Arial"/>
          </w:rPr>
          <w:t>HATPro Traveler Profile schema</w:t>
        </w:r>
      </w:hyperlink>
      <w:r w:rsidRPr="048B3044">
        <w:rPr>
          <w:rFonts w:cs="Arial"/>
        </w:rPr>
        <w:t xml:space="preserve"> are designed as the basis for data exchange between parties (or their software agents) when there is no prior or ongoing relationship. However the profile data may be stored</w:t>
      </w:r>
      <w:r w:rsidR="00CC0D1A">
        <w:rPr>
          <w:rFonts w:cs="Arial"/>
        </w:rPr>
        <w:t>,</w:t>
      </w:r>
      <w:r w:rsidRPr="048B3044">
        <w:rPr>
          <w:rFonts w:cs="Arial"/>
        </w:rPr>
        <w:t xml:space="preserve"> </w:t>
      </w:r>
      <w:r w:rsidR="00CC0D1A">
        <w:rPr>
          <w:rFonts w:cs="Arial"/>
        </w:rPr>
        <w:t>t</w:t>
      </w:r>
      <w:r w:rsidRPr="048B3044">
        <w:rPr>
          <w:rFonts w:cs="Arial"/>
        </w:rPr>
        <w:t xml:space="preserve">he schema ensures that any traveler using an application that supports the schema can communicate effectively with any supplier or intermediary that also does. </w:t>
      </w:r>
    </w:p>
    <w:p w14:paraId="058E6DC4" w14:textId="5840521E" w:rsidR="00F179BF" w:rsidRDefault="000819B8" w:rsidP="0041146E">
      <w:pPr>
        <w:rPr>
          <w:rFonts w:cs="Arial"/>
          <w:szCs w:val="22"/>
        </w:rPr>
      </w:pPr>
      <w:r w:rsidRPr="324CAB4E">
        <w:rPr>
          <w:rFonts w:cs="Arial"/>
        </w:rPr>
        <w:t xml:space="preserve">The HATPro </w:t>
      </w:r>
      <w:r>
        <w:rPr>
          <w:rFonts w:cs="Arial"/>
        </w:rPr>
        <w:t>Traveler Profile presentation s</w:t>
      </w:r>
      <w:r w:rsidRPr="324CAB4E">
        <w:rPr>
          <w:rFonts w:cs="Arial"/>
        </w:rPr>
        <w:t xml:space="preserve">chema represents profile information </w:t>
      </w:r>
      <w:r w:rsidR="009C7192">
        <w:rPr>
          <w:rFonts w:cs="Arial"/>
        </w:rPr>
        <w:t xml:space="preserve">that has been constructed </w:t>
      </w:r>
      <w:r w:rsidR="00FD17C7">
        <w:rPr>
          <w:rFonts w:cs="Arial"/>
        </w:rPr>
        <w:t xml:space="preserve">for </w:t>
      </w:r>
      <w:r w:rsidRPr="324CAB4E">
        <w:rPr>
          <w:rFonts w:cs="Arial"/>
        </w:rPr>
        <w:t xml:space="preserve">a particular point in time </w:t>
      </w:r>
      <w:r w:rsidR="00FD17C7">
        <w:rPr>
          <w:rFonts w:cs="Arial"/>
        </w:rPr>
        <w:t xml:space="preserve">and use case (for example, to plan and book a trip). It </w:t>
      </w:r>
      <w:r w:rsidRPr="324CAB4E">
        <w:rPr>
          <w:rFonts w:cs="Arial"/>
        </w:rPr>
        <w:t>does not specify how profiles should be stored, created, or maintained.</w:t>
      </w:r>
      <w:r w:rsidR="00F179BF">
        <w:rPr>
          <w:rFonts w:cs="Arial"/>
        </w:rPr>
        <w:t xml:space="preserve"> </w:t>
      </w:r>
      <w:r w:rsidR="324CAB4E" w:rsidRPr="324CAB4E">
        <w:rPr>
          <w:rFonts w:cs="Arial"/>
        </w:rPr>
        <w:t xml:space="preserve">These aspects have little need for standardization and many opportunities for innovation. </w:t>
      </w:r>
      <w:r w:rsidR="0041146E" w:rsidRPr="005C0469">
        <w:rPr>
          <w:rFonts w:cs="Arial"/>
          <w:szCs w:val="22"/>
        </w:rPr>
        <w:t xml:space="preserve">It is likely that individuals </w:t>
      </w:r>
      <w:r w:rsidR="001E3488">
        <w:rPr>
          <w:rFonts w:cs="Arial"/>
          <w:szCs w:val="22"/>
        </w:rPr>
        <w:t xml:space="preserve">will want to </w:t>
      </w:r>
      <w:r w:rsidR="0041146E" w:rsidRPr="005C0469">
        <w:rPr>
          <w:rFonts w:cs="Arial"/>
          <w:szCs w:val="22"/>
        </w:rPr>
        <w:t xml:space="preserve">create multiple profiles to be used in different contexts, and that they will be able to recall a stored profile and modify it as needed for a particular situation. </w:t>
      </w:r>
    </w:p>
    <w:p w14:paraId="43756612" w14:textId="4784E16E" w:rsidR="0041146E" w:rsidRDefault="005B3C2C" w:rsidP="0041146E">
      <w:pPr>
        <w:rPr>
          <w:rFonts w:cs="Arial"/>
          <w:szCs w:val="22"/>
        </w:rPr>
      </w:pPr>
      <w:r>
        <w:rPr>
          <w:rFonts w:cs="Arial"/>
          <w:szCs w:val="22"/>
        </w:rPr>
        <w:t>Traveler p</w:t>
      </w:r>
      <w:r w:rsidR="0041146E" w:rsidRPr="005C0469">
        <w:rPr>
          <w:rFonts w:cs="Arial"/>
          <w:szCs w:val="22"/>
        </w:rPr>
        <w:t xml:space="preserve">rofiles will also evolve over time based on changes </w:t>
      </w:r>
      <w:r w:rsidR="005621E7">
        <w:rPr>
          <w:rFonts w:cs="Arial"/>
          <w:szCs w:val="22"/>
        </w:rPr>
        <w:t xml:space="preserve">in </w:t>
      </w:r>
      <w:r w:rsidR="0041146E" w:rsidRPr="005C0469">
        <w:rPr>
          <w:rFonts w:cs="Arial"/>
          <w:szCs w:val="22"/>
        </w:rPr>
        <w:t>preferences</w:t>
      </w:r>
      <w:r w:rsidR="003C118B">
        <w:rPr>
          <w:rFonts w:cs="Arial"/>
          <w:szCs w:val="22"/>
        </w:rPr>
        <w:t xml:space="preserve"> and</w:t>
      </w:r>
      <w:r w:rsidR="0041146E" w:rsidRPr="005C0469">
        <w:rPr>
          <w:rFonts w:cs="Arial"/>
          <w:szCs w:val="22"/>
        </w:rPr>
        <w:t xml:space="preserve"> requirements, or </w:t>
      </w:r>
      <w:r w:rsidR="003C118B">
        <w:rPr>
          <w:rFonts w:cs="Arial"/>
          <w:szCs w:val="22"/>
        </w:rPr>
        <w:t xml:space="preserve">the addition of </w:t>
      </w:r>
      <w:r w:rsidR="005632BB">
        <w:rPr>
          <w:rFonts w:cs="Arial"/>
          <w:szCs w:val="22"/>
        </w:rPr>
        <w:t>more detailed information</w:t>
      </w:r>
      <w:r w:rsidR="0041146E" w:rsidRPr="005C0469">
        <w:rPr>
          <w:rFonts w:cs="Arial"/>
          <w:szCs w:val="22"/>
        </w:rPr>
        <w:t xml:space="preserve">. </w:t>
      </w:r>
      <w:r w:rsidR="00371A51">
        <w:rPr>
          <w:rFonts w:cs="Arial"/>
          <w:szCs w:val="22"/>
        </w:rPr>
        <w:t xml:space="preserve">However, the HATPro </w:t>
      </w:r>
      <w:r>
        <w:rPr>
          <w:rFonts w:cs="Arial"/>
          <w:szCs w:val="22"/>
        </w:rPr>
        <w:t>Traveler P</w:t>
      </w:r>
      <w:r w:rsidR="00371A51">
        <w:rPr>
          <w:rFonts w:cs="Arial"/>
          <w:szCs w:val="22"/>
        </w:rPr>
        <w:t xml:space="preserve">rofile abstracts from these issues by focusing on the presentation of </w:t>
      </w:r>
      <w:r w:rsidR="00F57C31">
        <w:rPr>
          <w:rFonts w:cs="Arial"/>
          <w:szCs w:val="22"/>
        </w:rPr>
        <w:t xml:space="preserve">those portions of one or more stored profile that are relevant in a particular context. User apps, websites, and </w:t>
      </w:r>
      <w:r w:rsidR="00E10D54">
        <w:rPr>
          <w:rFonts w:cs="Arial"/>
          <w:szCs w:val="22"/>
        </w:rPr>
        <w:t xml:space="preserve">emerging </w:t>
      </w:r>
      <w:hyperlink w:anchor="Personal_Service_Assistant" w:history="1">
        <w:r w:rsidR="00BF3FC6" w:rsidRPr="00B60607">
          <w:rPr>
            <w:rStyle w:val="Hyperlink"/>
          </w:rPr>
          <w:t>p</w:t>
        </w:r>
        <w:r w:rsidR="00502486" w:rsidRPr="00B60607">
          <w:rPr>
            <w:rStyle w:val="Hyperlink"/>
          </w:rPr>
          <w:t xml:space="preserve">ersonal </w:t>
        </w:r>
        <w:r w:rsidR="00BF3FC6" w:rsidRPr="00B60607">
          <w:rPr>
            <w:rStyle w:val="Hyperlink"/>
          </w:rPr>
          <w:t>s</w:t>
        </w:r>
        <w:r w:rsidR="00502486" w:rsidRPr="00B60607">
          <w:rPr>
            <w:rStyle w:val="Hyperlink"/>
          </w:rPr>
          <w:t xml:space="preserve">ervice </w:t>
        </w:r>
        <w:r w:rsidR="00BF3FC6" w:rsidRPr="00B60607">
          <w:rPr>
            <w:rStyle w:val="Hyperlink"/>
          </w:rPr>
          <w:t>a</w:t>
        </w:r>
        <w:r w:rsidR="00502486" w:rsidRPr="00B60607">
          <w:rPr>
            <w:rStyle w:val="Hyperlink"/>
          </w:rPr>
          <w:t>ssistants</w:t>
        </w:r>
      </w:hyperlink>
      <w:r w:rsidR="00502486">
        <w:rPr>
          <w:rFonts w:cs="Arial"/>
          <w:szCs w:val="22"/>
        </w:rPr>
        <w:t xml:space="preserve"> </w:t>
      </w:r>
      <w:r w:rsidR="00924101">
        <w:rPr>
          <w:rFonts w:cs="Arial"/>
          <w:szCs w:val="22"/>
        </w:rPr>
        <w:t xml:space="preserve">will be responsible for obtaining, </w:t>
      </w:r>
      <w:r w:rsidR="00924101">
        <w:rPr>
          <w:rFonts w:cs="Arial"/>
          <w:szCs w:val="22"/>
        </w:rPr>
        <w:lastRenderedPageBreak/>
        <w:t xml:space="preserve">managing, organizing, and storing </w:t>
      </w:r>
      <w:r w:rsidR="004D1FDD">
        <w:rPr>
          <w:rFonts w:cs="Arial"/>
          <w:szCs w:val="22"/>
        </w:rPr>
        <w:t>the underlying data, and assembling the “right” subset for presentation</w:t>
      </w:r>
      <w:r w:rsidR="005441AF">
        <w:rPr>
          <w:rFonts w:cs="Arial"/>
          <w:szCs w:val="22"/>
        </w:rPr>
        <w:t xml:space="preserve">, at which point the HATPro </w:t>
      </w:r>
      <w:r w:rsidR="00955C37">
        <w:rPr>
          <w:rFonts w:cs="Arial"/>
          <w:szCs w:val="22"/>
        </w:rPr>
        <w:t xml:space="preserve">Traveler Profile </w:t>
      </w:r>
      <w:r w:rsidR="00D973E9">
        <w:rPr>
          <w:rFonts w:cs="Arial"/>
          <w:szCs w:val="22"/>
        </w:rPr>
        <w:t xml:space="preserve">schema </w:t>
      </w:r>
      <w:r w:rsidR="005441AF">
        <w:rPr>
          <w:rFonts w:cs="Arial"/>
          <w:szCs w:val="22"/>
        </w:rPr>
        <w:t xml:space="preserve">can be used to facilitate </w:t>
      </w:r>
      <w:r w:rsidR="00D973E9">
        <w:rPr>
          <w:rFonts w:cs="Arial"/>
          <w:szCs w:val="22"/>
        </w:rPr>
        <w:t>communication to suppliers or intermediaries</w:t>
      </w:r>
      <w:r w:rsidR="004D1FDD">
        <w:rPr>
          <w:rFonts w:cs="Arial"/>
          <w:szCs w:val="22"/>
        </w:rPr>
        <w:t>.</w:t>
      </w:r>
    </w:p>
    <w:p w14:paraId="74DCD9A0" w14:textId="77777777" w:rsidR="00C71412" w:rsidRDefault="00C71412" w:rsidP="00C71412">
      <w:pPr>
        <w:pStyle w:val="Callout"/>
        <w:ind w:left="720"/>
      </w:pPr>
      <w:r>
        <w:rPr>
          <w:noProof/>
        </w:rPr>
        <mc:AlternateContent>
          <mc:Choice Requires="wps">
            <w:drawing>
              <wp:inline distT="0" distB="0" distL="0" distR="0" wp14:anchorId="5795D52C" wp14:editId="4C91EFA4">
                <wp:extent cx="4586630" cy="1304925"/>
                <wp:effectExtent l="19050" t="19050" r="23495" b="28575"/>
                <wp:docPr id="1177641137" name="Text Box 2"/>
                <wp:cNvGraphicFramePr/>
                <a:graphic xmlns:a="http://schemas.openxmlformats.org/drawingml/2006/main">
                  <a:graphicData uri="http://schemas.microsoft.com/office/word/2010/wordprocessingShape">
                    <wps:wsp>
                      <wps:cNvSpPr txBox="1"/>
                      <wps:spPr>
                        <a:xfrm>
                          <a:off x="0" y="0"/>
                          <a:ext cx="4586630" cy="1304925"/>
                        </a:xfrm>
                        <a:prstGeom prst="rect">
                          <a:avLst/>
                        </a:prstGeom>
                        <a:solidFill>
                          <a:schemeClr val="lt1"/>
                        </a:solidFill>
                        <a:ln w="38100" cmpd="dbl">
                          <a:solidFill>
                            <a:prstClr val="black"/>
                          </a:solidFill>
                        </a:ln>
                      </wps:spPr>
                      <wps:txbx>
                        <w:txbxContent>
                          <w:p w14:paraId="27441087" w14:textId="1ACCD6B5" w:rsidR="00C71412" w:rsidRPr="005C0469" w:rsidRDefault="00C71412" w:rsidP="00C71412">
                            <w:pPr>
                              <w:rPr>
                                <w:rFonts w:cs="Arial"/>
                                <w:spacing w:val="8"/>
                                <w:shd w:val="clear" w:color="auto" w:fill="FFFFFF"/>
                              </w:rPr>
                            </w:pPr>
                            <w:r>
                              <w:rPr>
                                <w:b/>
                                <w:bCs/>
                              </w:rPr>
                              <w:t>Personal Service Assistant</w:t>
                            </w:r>
                            <w:r w:rsidRPr="0076448B">
                              <w:rPr>
                                <w:b/>
                                <w:bCs/>
                              </w:rPr>
                              <w:t>:</w:t>
                            </w:r>
                            <w:r>
                              <w:t xml:space="preserve"> </w:t>
                            </w:r>
                            <w:r w:rsidRPr="005C0469">
                              <w:rPr>
                                <w:rFonts w:cs="Arial"/>
                                <w:spacing w:val="8"/>
                                <w:shd w:val="clear" w:color="auto" w:fill="FFFFFF"/>
                              </w:rPr>
                              <w:t xml:space="preserve">A multi-purpose digital application that functions as a personal information manager, assisting the user in interacting with </w:t>
                            </w:r>
                            <w:r w:rsidR="008549CF">
                              <w:rPr>
                                <w:rFonts w:cs="Arial"/>
                                <w:spacing w:val="8"/>
                                <w:shd w:val="clear" w:color="auto" w:fill="FFFFFF"/>
                              </w:rPr>
                              <w:t>a</w:t>
                            </w:r>
                            <w:r w:rsidRPr="005C0469">
                              <w:rPr>
                                <w:rFonts w:cs="Arial"/>
                                <w:spacing w:val="8"/>
                                <w:shd w:val="clear" w:color="auto" w:fill="FFFFFF"/>
                              </w:rPr>
                              <w:t xml:space="preserve">gents, including the user’s and those of other entities. </w:t>
                            </w:r>
                            <w:r>
                              <w:rPr>
                                <w:rFonts w:cs="Arial"/>
                                <w:spacing w:val="8"/>
                                <w:shd w:val="clear" w:color="auto" w:fill="FFFFFF"/>
                              </w:rPr>
                              <w:t xml:space="preserve">Frequently </w:t>
                            </w:r>
                            <w:r w:rsidRPr="005C0469">
                              <w:rPr>
                                <w:rFonts w:cs="Arial"/>
                                <w:spacing w:val="8"/>
                                <w:shd w:val="clear" w:color="auto" w:fill="FFFFFF"/>
                              </w:rPr>
                              <w:t>include</w:t>
                            </w:r>
                            <w:r>
                              <w:rPr>
                                <w:rFonts w:cs="Arial"/>
                                <w:spacing w:val="8"/>
                                <w:shd w:val="clear" w:color="auto" w:fill="FFFFFF"/>
                              </w:rPr>
                              <w:t>s</w:t>
                            </w:r>
                            <w:r w:rsidRPr="005C0469">
                              <w:rPr>
                                <w:rFonts w:cs="Arial"/>
                                <w:spacing w:val="8"/>
                                <w:shd w:val="clear" w:color="auto" w:fill="FFFFFF"/>
                              </w:rPr>
                              <w:t xml:space="preserve"> </w:t>
                            </w:r>
                            <w:r>
                              <w:rPr>
                                <w:rFonts w:cs="Arial"/>
                                <w:spacing w:val="8"/>
                                <w:shd w:val="clear" w:color="auto" w:fill="FFFFFF"/>
                              </w:rPr>
                              <w:t xml:space="preserve">AI capabilities </w:t>
                            </w:r>
                            <w:r w:rsidR="004724AC">
                              <w:rPr>
                                <w:rFonts w:cs="Arial"/>
                                <w:spacing w:val="8"/>
                                <w:shd w:val="clear" w:color="auto" w:fill="FFFFFF"/>
                              </w:rPr>
                              <w:t>s</w:t>
                            </w:r>
                            <w:r>
                              <w:rPr>
                                <w:rFonts w:cs="Arial"/>
                                <w:spacing w:val="8"/>
                                <w:shd w:val="clear" w:color="auto" w:fill="FFFFFF"/>
                              </w:rPr>
                              <w:t xml:space="preserve">o that </w:t>
                            </w:r>
                            <w:r w:rsidR="004724AC">
                              <w:rPr>
                                <w:rFonts w:cs="Arial"/>
                                <w:spacing w:val="8"/>
                                <w:shd w:val="clear" w:color="auto" w:fill="FFFFFF"/>
                              </w:rPr>
                              <w:t xml:space="preserve">it </w:t>
                            </w:r>
                            <w:r>
                              <w:rPr>
                                <w:rFonts w:cs="Arial"/>
                                <w:spacing w:val="8"/>
                                <w:shd w:val="clear" w:color="auto" w:fill="FFFFFF"/>
                              </w:rPr>
                              <w:t>may act independently based on parameters set by the traveler</w:t>
                            </w:r>
                            <w:r w:rsidR="00414178">
                              <w:rPr>
                                <w:rFonts w:cs="Arial"/>
                                <w:spacing w:val="8"/>
                                <w:shd w:val="clear" w:color="auto" w:fill="FFFFFF"/>
                              </w:rPr>
                              <w:t xml:space="preserve"> and interact with the traveler in plain language.</w:t>
                            </w:r>
                          </w:p>
                          <w:p w14:paraId="56E3F3D6" w14:textId="3A13C240" w:rsidR="00C71412" w:rsidRDefault="00C71412" w:rsidP="00C714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5D52C" id="_x0000_s1032" type="#_x0000_t202" style="width:361.15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" fillcolor="white [3201]" strokeweight="3pt">
                <v:stroke linestyle="thinThin"/>
                <v:textbox>
                  <w:txbxContent>
                    <w:p w14:paraId="27441087" w14:textId="1ACCD6B5" w:rsidR="00C71412" w:rsidRPr="005C0469" w:rsidRDefault="00C71412" w:rsidP="00C71412">
                      <w:pPr>
                        <w:rPr>
                          <w:rFonts w:cs="Arial"/>
                          <w:spacing w:val="8"/>
                          <w:shd w:val="clear" w:color="auto" w:fill="FFFFFF"/>
                        </w:rPr>
                      </w:pPr>
                      <w:r>
                        <w:rPr>
                          <w:b/>
                          <w:bCs/>
                        </w:rPr>
                        <w:t>Personal Service Assistant</w:t>
                      </w:r>
                      <w:r w:rsidRPr="0076448B">
                        <w:rPr>
                          <w:b/>
                          <w:bCs/>
                        </w:rPr>
                        <w:t>:</w:t>
                      </w:r>
                      <w:r>
                        <w:t xml:space="preserve"> </w:t>
                      </w:r>
                      <w:r w:rsidRPr="005C0469">
                        <w:rPr>
                          <w:rFonts w:cs="Arial"/>
                          <w:spacing w:val="8"/>
                          <w:shd w:val="clear" w:color="auto" w:fill="FFFFFF"/>
                        </w:rPr>
                        <w:t xml:space="preserve">A multi-purpose digital application that functions as a personal information manager, assisting the user in interacting with </w:t>
                      </w:r>
                      <w:r w:rsidR="008549CF">
                        <w:rPr>
                          <w:rFonts w:cs="Arial"/>
                          <w:spacing w:val="8"/>
                          <w:shd w:val="clear" w:color="auto" w:fill="FFFFFF"/>
                        </w:rPr>
                        <w:t>a</w:t>
                      </w:r>
                      <w:r w:rsidRPr="005C0469">
                        <w:rPr>
                          <w:rFonts w:cs="Arial"/>
                          <w:spacing w:val="8"/>
                          <w:shd w:val="clear" w:color="auto" w:fill="FFFFFF"/>
                        </w:rPr>
                        <w:t xml:space="preserve">gents, including the user’s and those of other entities. </w:t>
                      </w:r>
                      <w:r>
                        <w:rPr>
                          <w:rFonts w:cs="Arial"/>
                          <w:spacing w:val="8"/>
                          <w:shd w:val="clear" w:color="auto" w:fill="FFFFFF"/>
                        </w:rPr>
                        <w:t xml:space="preserve">Frequently </w:t>
                      </w:r>
                      <w:r w:rsidRPr="005C0469">
                        <w:rPr>
                          <w:rFonts w:cs="Arial"/>
                          <w:spacing w:val="8"/>
                          <w:shd w:val="clear" w:color="auto" w:fill="FFFFFF"/>
                        </w:rPr>
                        <w:t>include</w:t>
                      </w:r>
                      <w:r>
                        <w:rPr>
                          <w:rFonts w:cs="Arial"/>
                          <w:spacing w:val="8"/>
                          <w:shd w:val="clear" w:color="auto" w:fill="FFFFFF"/>
                        </w:rPr>
                        <w:t>s</w:t>
                      </w:r>
                      <w:r w:rsidRPr="005C0469">
                        <w:rPr>
                          <w:rFonts w:cs="Arial"/>
                          <w:spacing w:val="8"/>
                          <w:shd w:val="clear" w:color="auto" w:fill="FFFFFF"/>
                        </w:rPr>
                        <w:t xml:space="preserve"> </w:t>
                      </w:r>
                      <w:r>
                        <w:rPr>
                          <w:rFonts w:cs="Arial"/>
                          <w:spacing w:val="8"/>
                          <w:shd w:val="clear" w:color="auto" w:fill="FFFFFF"/>
                        </w:rPr>
                        <w:t xml:space="preserve">AI capabilities </w:t>
                      </w:r>
                      <w:r w:rsidR="004724AC">
                        <w:rPr>
                          <w:rFonts w:cs="Arial"/>
                          <w:spacing w:val="8"/>
                          <w:shd w:val="clear" w:color="auto" w:fill="FFFFFF"/>
                        </w:rPr>
                        <w:t>s</w:t>
                      </w:r>
                      <w:r>
                        <w:rPr>
                          <w:rFonts w:cs="Arial"/>
                          <w:spacing w:val="8"/>
                          <w:shd w:val="clear" w:color="auto" w:fill="FFFFFF"/>
                        </w:rPr>
                        <w:t xml:space="preserve">o that </w:t>
                      </w:r>
                      <w:r w:rsidR="004724AC">
                        <w:rPr>
                          <w:rFonts w:cs="Arial"/>
                          <w:spacing w:val="8"/>
                          <w:shd w:val="clear" w:color="auto" w:fill="FFFFFF"/>
                        </w:rPr>
                        <w:t xml:space="preserve">it </w:t>
                      </w:r>
                      <w:r>
                        <w:rPr>
                          <w:rFonts w:cs="Arial"/>
                          <w:spacing w:val="8"/>
                          <w:shd w:val="clear" w:color="auto" w:fill="FFFFFF"/>
                        </w:rPr>
                        <w:t>may act independently based on parameters set by the traveler</w:t>
                      </w:r>
                      <w:r w:rsidR="00414178">
                        <w:rPr>
                          <w:rFonts w:cs="Arial"/>
                          <w:spacing w:val="8"/>
                          <w:shd w:val="clear" w:color="auto" w:fill="FFFFFF"/>
                        </w:rPr>
                        <w:t xml:space="preserve"> and interact with the traveler in plain language.</w:t>
                      </w:r>
                    </w:p>
                    <w:p w14:paraId="56E3F3D6" w14:textId="3A13C240" w:rsidR="00C71412" w:rsidRDefault="00C71412" w:rsidP="00C71412"/>
                  </w:txbxContent>
                </v:textbox>
                <w10:anchorlock/>
              </v:shape>
            </w:pict>
          </mc:Fallback>
        </mc:AlternateContent>
      </w:r>
    </w:p>
    <w:p w14:paraId="5EA2501B" w14:textId="77777777" w:rsidR="0059688D" w:rsidRDefault="004D1FDD" w:rsidP="324CAB4E">
      <w:pPr>
        <w:rPr>
          <w:rFonts w:cs="Arial"/>
        </w:rPr>
      </w:pPr>
      <w:r>
        <w:rPr>
          <w:rFonts w:cs="Arial"/>
        </w:rPr>
        <w:t xml:space="preserve">The HATPro </w:t>
      </w:r>
      <w:r w:rsidR="00955C37">
        <w:rPr>
          <w:rFonts w:cs="Arial"/>
        </w:rPr>
        <w:t xml:space="preserve">Traveler Profile </w:t>
      </w:r>
      <w:r w:rsidR="324CAB4E" w:rsidRPr="324CAB4E">
        <w:rPr>
          <w:rFonts w:cs="Arial"/>
        </w:rPr>
        <w:t>schema may stand alone in some use cases</w:t>
      </w:r>
      <w:r w:rsidR="00D52C06">
        <w:rPr>
          <w:rFonts w:cs="Arial"/>
        </w:rPr>
        <w:t>.</w:t>
      </w:r>
      <w:r w:rsidR="002220F6">
        <w:rPr>
          <w:rFonts w:cs="Arial"/>
        </w:rPr>
        <w:t xml:space="preserve"> </w:t>
      </w:r>
      <w:r w:rsidR="00D52C06">
        <w:rPr>
          <w:rFonts w:cs="Arial"/>
        </w:rPr>
        <w:t>F</w:t>
      </w:r>
      <w:r w:rsidR="324CAB4E" w:rsidRPr="324CAB4E">
        <w:rPr>
          <w:rFonts w:cs="Arial"/>
        </w:rPr>
        <w:t>or example</w:t>
      </w:r>
      <w:r w:rsidR="00D52C06">
        <w:rPr>
          <w:rFonts w:cs="Arial"/>
        </w:rPr>
        <w:t>,</w:t>
      </w:r>
      <w:r w:rsidR="324CAB4E" w:rsidRPr="324CAB4E">
        <w:rPr>
          <w:rFonts w:cs="Arial"/>
        </w:rPr>
        <w:t xml:space="preserve"> </w:t>
      </w:r>
      <w:r w:rsidR="000F2BA7">
        <w:rPr>
          <w:rFonts w:cs="Arial"/>
        </w:rPr>
        <w:t xml:space="preserve">a </w:t>
      </w:r>
      <w:r w:rsidR="324CAB4E" w:rsidRPr="324CAB4E">
        <w:rPr>
          <w:rFonts w:cs="Arial"/>
        </w:rPr>
        <w:t xml:space="preserve">hotel </w:t>
      </w:r>
      <w:r w:rsidR="002412D4">
        <w:rPr>
          <w:rFonts w:cs="Arial"/>
        </w:rPr>
        <w:t xml:space="preserve">that has been booked </w:t>
      </w:r>
      <w:r w:rsidR="000F2BA7">
        <w:rPr>
          <w:rFonts w:cs="Arial"/>
        </w:rPr>
        <w:t xml:space="preserve">but that wants to </w:t>
      </w:r>
      <w:r w:rsidR="00495C0B">
        <w:rPr>
          <w:rFonts w:cs="Arial"/>
        </w:rPr>
        <w:t xml:space="preserve">request </w:t>
      </w:r>
      <w:r w:rsidR="002412D4">
        <w:rPr>
          <w:rFonts w:cs="Arial"/>
        </w:rPr>
        <w:t xml:space="preserve">more information about </w:t>
      </w:r>
      <w:r w:rsidR="324CAB4E" w:rsidRPr="324CAB4E">
        <w:rPr>
          <w:rFonts w:cs="Arial"/>
        </w:rPr>
        <w:t>the traveler’s needs and preferences</w:t>
      </w:r>
      <w:r w:rsidR="000F2BA7">
        <w:rPr>
          <w:rFonts w:cs="Arial"/>
        </w:rPr>
        <w:t xml:space="preserve"> </w:t>
      </w:r>
      <w:r w:rsidR="00EC76F0">
        <w:rPr>
          <w:rFonts w:cs="Arial"/>
        </w:rPr>
        <w:t xml:space="preserve">can </w:t>
      </w:r>
      <w:r w:rsidR="006349AC">
        <w:rPr>
          <w:rFonts w:cs="Arial"/>
        </w:rPr>
        <w:t xml:space="preserve">use the profile </w:t>
      </w:r>
      <w:r w:rsidR="00EC76F0">
        <w:rPr>
          <w:rFonts w:cs="Arial"/>
        </w:rPr>
        <w:t xml:space="preserve">presentation </w:t>
      </w:r>
      <w:r w:rsidR="006349AC">
        <w:rPr>
          <w:rFonts w:cs="Arial"/>
        </w:rPr>
        <w:t xml:space="preserve">to </w:t>
      </w:r>
      <w:r w:rsidR="00EC76F0">
        <w:rPr>
          <w:rFonts w:cs="Arial"/>
        </w:rPr>
        <w:t xml:space="preserve">get all the information </w:t>
      </w:r>
      <w:r w:rsidR="006349AC">
        <w:rPr>
          <w:rFonts w:cs="Arial"/>
        </w:rPr>
        <w:t xml:space="preserve">in the profile that </w:t>
      </w:r>
      <w:r w:rsidR="00EC76F0">
        <w:rPr>
          <w:rFonts w:cs="Arial"/>
        </w:rPr>
        <w:t xml:space="preserve">the guest is willing to </w:t>
      </w:r>
      <w:r w:rsidR="00D52C06">
        <w:rPr>
          <w:rFonts w:cs="Arial"/>
        </w:rPr>
        <w:t>share</w:t>
      </w:r>
      <w:r w:rsidR="324CAB4E" w:rsidRPr="324CAB4E">
        <w:rPr>
          <w:rFonts w:cs="Arial"/>
        </w:rPr>
        <w:t xml:space="preserve">. </w:t>
      </w:r>
    </w:p>
    <w:p w14:paraId="65644A26" w14:textId="27540DCE" w:rsidR="00325973" w:rsidRDefault="324CAB4E" w:rsidP="324CAB4E">
      <w:pPr>
        <w:rPr>
          <w:rFonts w:cs="Arial"/>
        </w:rPr>
      </w:pPr>
      <w:r w:rsidRPr="324CAB4E">
        <w:rPr>
          <w:rFonts w:cs="Arial"/>
        </w:rPr>
        <w:t>But in many use cases, additional information and/or credentials will be necessary. Specifically, travel planning and delivery require</w:t>
      </w:r>
      <w:r w:rsidR="00325973">
        <w:rPr>
          <w:rFonts w:cs="Arial"/>
        </w:rPr>
        <w:t>s</w:t>
      </w:r>
      <w:r w:rsidRPr="324CAB4E">
        <w:rPr>
          <w:rFonts w:cs="Arial"/>
        </w:rPr>
        <w:t xml:space="preserve"> information about what an individual wishes to do ( “I want to take a beach vacation in March </w:t>
      </w:r>
      <w:r w:rsidR="00325973">
        <w:rPr>
          <w:rFonts w:cs="Arial"/>
        </w:rPr>
        <w:t>with</w:t>
      </w:r>
      <w:r w:rsidRPr="324CAB4E">
        <w:rPr>
          <w:rFonts w:cs="Arial"/>
        </w:rPr>
        <w:t xml:space="preserve"> my spouse, and two children”) </w:t>
      </w:r>
      <w:r w:rsidR="007443AC">
        <w:rPr>
          <w:rFonts w:cs="Arial"/>
        </w:rPr>
        <w:t xml:space="preserve">or </w:t>
      </w:r>
      <w:r w:rsidRPr="324CAB4E">
        <w:rPr>
          <w:rFonts w:cs="Arial"/>
        </w:rPr>
        <w:t xml:space="preserve">proof of documents necessary for travel  (e.g., a passport or </w:t>
      </w:r>
      <w:r w:rsidR="003512D3">
        <w:rPr>
          <w:rFonts w:cs="Arial"/>
        </w:rPr>
        <w:t>ticket</w:t>
      </w:r>
      <w:r w:rsidRPr="324CAB4E">
        <w:rPr>
          <w:rFonts w:cs="Arial"/>
        </w:rPr>
        <w:t>) or for access to specific activities or rates (e.g., proof of employment by a company with a contracted hotel rate</w:t>
      </w:r>
      <w:r w:rsidR="007443AC">
        <w:rPr>
          <w:rFonts w:cs="Arial"/>
        </w:rPr>
        <w:t>, or certification for a scuba experience</w:t>
      </w:r>
      <w:r w:rsidRPr="324CAB4E">
        <w:rPr>
          <w:rFonts w:cs="Arial"/>
        </w:rPr>
        <w:t xml:space="preserve">). </w:t>
      </w:r>
    </w:p>
    <w:p w14:paraId="627113EA" w14:textId="1E9339A3" w:rsidR="007154C1" w:rsidRPr="005C0469" w:rsidRDefault="00DF5880" w:rsidP="324CAB4E">
      <w:pPr>
        <w:rPr>
          <w:rFonts w:cs="Arial"/>
        </w:rPr>
      </w:pPr>
      <w:r>
        <w:rPr>
          <w:rFonts w:cs="Arial"/>
        </w:rPr>
        <w:t>While s</w:t>
      </w:r>
      <w:r w:rsidR="324CAB4E" w:rsidRPr="324CAB4E">
        <w:rPr>
          <w:rFonts w:cs="Arial"/>
        </w:rPr>
        <w:t>uch additional elements are necessary for many use cases, much work is already being done by commercial entities</w:t>
      </w:r>
      <w:r>
        <w:rPr>
          <w:rFonts w:cs="Arial"/>
        </w:rPr>
        <w:t>, governments,</w:t>
      </w:r>
      <w:r w:rsidR="324CAB4E" w:rsidRPr="324CAB4E">
        <w:rPr>
          <w:rFonts w:cs="Arial"/>
        </w:rPr>
        <w:t xml:space="preserve"> and standards organizations </w:t>
      </w:r>
      <w:r w:rsidR="007B739D">
        <w:rPr>
          <w:rFonts w:cs="Arial"/>
        </w:rPr>
        <w:t xml:space="preserve">(including </w:t>
      </w:r>
      <w:r w:rsidR="00FD35D5">
        <w:rPr>
          <w:rFonts w:cs="Arial"/>
        </w:rPr>
        <w:t>W3C</w:t>
      </w:r>
      <w:ins w:id="270" w:author="Douglas Rice" w:date="2025-06-11T14:40:00Z" w16du:dateUtc="2025-06-11T19:40:00Z">
        <w:r w:rsidR="00CD4F9E">
          <w:rPr>
            <w:rFonts w:cs="Arial"/>
          </w:rPr>
          <w:t xml:space="preserve">, </w:t>
        </w:r>
      </w:ins>
      <w:del w:id="271" w:author="Douglas Rice" w:date="2025-06-11T14:40:00Z" w16du:dateUtc="2025-06-11T19:40:00Z">
        <w:r w:rsidR="00FD35D5" w:rsidDel="00CD4F9E">
          <w:rPr>
            <w:rFonts w:cs="Arial"/>
          </w:rPr>
          <w:delText xml:space="preserve"> and </w:delText>
        </w:r>
      </w:del>
      <w:r w:rsidR="007B739D">
        <w:rPr>
          <w:rFonts w:cs="Arial"/>
        </w:rPr>
        <w:t>DIF</w:t>
      </w:r>
      <w:ins w:id="272" w:author="Douglas Rice" w:date="2025-06-11T14:40:00Z" w16du:dateUtc="2025-06-11T19:40:00Z">
        <w:r w:rsidR="00CD4F9E">
          <w:rPr>
            <w:rFonts w:cs="Arial"/>
          </w:rPr>
          <w:t xml:space="preserve">, </w:t>
        </w:r>
      </w:ins>
      <w:ins w:id="273" w:author="Douglas Rice" w:date="2025-06-11T14:41:00Z" w16du:dateUtc="2025-06-11T19:41:00Z">
        <w:r w:rsidR="00CD4F9E">
          <w:rPr>
            <w:rFonts w:cs="Arial"/>
          </w:rPr>
          <w:t xml:space="preserve">the </w:t>
        </w:r>
      </w:ins>
      <w:ins w:id="274" w:author="Douglas Rice" w:date="2025-06-11T14:40:00Z" w16du:dateUtc="2025-06-11T19:40:00Z">
        <w:r w:rsidR="00CD4F9E">
          <w:fldChar w:fldCharType="begin"/>
        </w:r>
        <w:r w:rsidR="00CD4F9E">
          <w:instrText>HYPERLINK  \l "Internet_Engineering_Task_Force"</w:instrText>
        </w:r>
        <w:r w:rsidR="00CD4F9E">
          <w:fldChar w:fldCharType="separate"/>
        </w:r>
        <w:r w:rsidR="00CD4F9E" w:rsidRPr="00490394">
          <w:rPr>
            <w:rStyle w:val="Hyperlink"/>
          </w:rPr>
          <w:t>Internet Engineering Task Force</w:t>
        </w:r>
        <w:r w:rsidR="00CD4F9E">
          <w:fldChar w:fldCharType="end"/>
        </w:r>
        <w:r w:rsidR="00CD4F9E">
          <w:t xml:space="preserve"> (IETF)</w:t>
        </w:r>
      </w:ins>
      <w:ins w:id="275" w:author="Douglas Rice" w:date="2025-06-11T14:41:00Z" w16du:dateUtc="2025-06-11T19:41:00Z">
        <w:r w:rsidR="00CD4F9E">
          <w:t>,</w:t>
        </w:r>
      </w:ins>
      <w:ins w:id="276" w:author="Douglas Rice" w:date="2025-06-11T14:40:00Z" w16du:dateUtc="2025-06-11T19:40:00Z">
        <w:r w:rsidR="00CD4F9E">
          <w:t xml:space="preserve"> and the </w:t>
        </w:r>
        <w:r w:rsidR="00CD4F9E">
          <w:fldChar w:fldCharType="begin"/>
        </w:r>
        <w:r w:rsidR="00CD4F9E">
          <w:instrText>HYPERLINK  \l "OpenID_Connect_Foundation"</w:instrText>
        </w:r>
        <w:r w:rsidR="00CD4F9E">
          <w:fldChar w:fldCharType="separate"/>
        </w:r>
        <w:r w:rsidR="00CD4F9E" w:rsidRPr="00490394">
          <w:rPr>
            <w:rStyle w:val="Hyperlink"/>
          </w:rPr>
          <w:t>OpenID Connect Foundation</w:t>
        </w:r>
        <w:r w:rsidR="00CD4F9E">
          <w:fldChar w:fldCharType="end"/>
        </w:r>
        <w:r w:rsidR="00CD4F9E">
          <w:t xml:space="preserve"> (OIDF)</w:t>
        </w:r>
      </w:ins>
      <w:ins w:id="277" w:author="Douglas Rice" w:date="2025-06-11T14:42:00Z" w16du:dateUtc="2025-06-11T19:42:00Z">
        <w:r w:rsidR="00B92B97">
          <w:t xml:space="preserve">), </w:t>
        </w:r>
      </w:ins>
      <w:del w:id="278" w:author="Douglas Rice" w:date="2025-06-11T14:42:00Z" w16du:dateUtc="2025-06-11T19:42:00Z">
        <w:r w:rsidR="007B739D" w:rsidDel="00566D03">
          <w:rPr>
            <w:rFonts w:cs="Arial"/>
          </w:rPr>
          <w:delText xml:space="preserve">) </w:delText>
        </w:r>
      </w:del>
      <w:r w:rsidR="324CAB4E" w:rsidRPr="324CAB4E">
        <w:rPr>
          <w:rFonts w:cs="Arial"/>
        </w:rPr>
        <w:t>to facilitate these aspects</w:t>
      </w:r>
      <w:r w:rsidR="007B739D">
        <w:rPr>
          <w:rFonts w:cs="Arial"/>
        </w:rPr>
        <w:t xml:space="preserve">. </w:t>
      </w:r>
      <w:r w:rsidR="324CAB4E" w:rsidRPr="324CAB4E">
        <w:rPr>
          <w:rFonts w:cs="Arial"/>
        </w:rPr>
        <w:t xml:space="preserve">The </w:t>
      </w:r>
      <w:r w:rsidR="007B739D">
        <w:rPr>
          <w:rFonts w:cs="Arial"/>
        </w:rPr>
        <w:t xml:space="preserve">HATPro </w:t>
      </w:r>
      <w:r w:rsidR="00275A11">
        <w:rPr>
          <w:rFonts w:cs="Arial"/>
        </w:rPr>
        <w:t xml:space="preserve">Traveler Profile </w:t>
      </w:r>
      <w:r w:rsidR="007B739D">
        <w:rPr>
          <w:rFonts w:cs="Arial"/>
        </w:rPr>
        <w:t xml:space="preserve">schema </w:t>
      </w:r>
      <w:r w:rsidR="324CAB4E" w:rsidRPr="324CAB4E">
        <w:rPr>
          <w:rFonts w:cs="Arial"/>
        </w:rPr>
        <w:t>therefore do</w:t>
      </w:r>
      <w:r w:rsidR="007B739D">
        <w:rPr>
          <w:rFonts w:cs="Arial"/>
        </w:rPr>
        <w:t>es</w:t>
      </w:r>
      <w:r w:rsidR="324CAB4E" w:rsidRPr="324CAB4E">
        <w:rPr>
          <w:rFonts w:cs="Arial"/>
        </w:rPr>
        <w:t xml:space="preserve"> not address these issues</w:t>
      </w:r>
      <w:r w:rsidR="007B739D">
        <w:rPr>
          <w:rFonts w:cs="Arial"/>
        </w:rPr>
        <w:t xml:space="preserve"> but rather </w:t>
      </w:r>
      <w:r w:rsidR="324CAB4E" w:rsidRPr="324CAB4E">
        <w:rPr>
          <w:rFonts w:cs="Arial"/>
        </w:rPr>
        <w:t xml:space="preserve">fills the gap by enabling reliable, standardized exchange of a traveler’s </w:t>
      </w:r>
      <w:r w:rsidR="00875B3E">
        <w:rPr>
          <w:rFonts w:cs="Arial"/>
        </w:rPr>
        <w:t xml:space="preserve">self-attested </w:t>
      </w:r>
      <w:r w:rsidR="00CB1220">
        <w:rPr>
          <w:rFonts w:cs="Arial"/>
        </w:rPr>
        <w:t xml:space="preserve">identity, </w:t>
      </w:r>
      <w:r w:rsidR="324CAB4E" w:rsidRPr="324CAB4E">
        <w:rPr>
          <w:rFonts w:cs="Arial"/>
        </w:rPr>
        <w:t>requirements and preferences.</w:t>
      </w:r>
    </w:p>
    <w:p w14:paraId="3A6CE3C1" w14:textId="707615DD" w:rsidR="00EC08F3" w:rsidRPr="005C0469" w:rsidRDefault="00EC08F3" w:rsidP="001C282A">
      <w:pPr>
        <w:pStyle w:val="Heading1"/>
      </w:pPr>
      <w:bookmarkStart w:id="279" w:name="_Toc200285053"/>
      <w:r w:rsidRPr="005C0469">
        <w:t>Objectives and Rationale</w:t>
      </w:r>
      <w:bookmarkEnd w:id="279"/>
    </w:p>
    <w:p w14:paraId="41814786" w14:textId="635A1402" w:rsidR="00D558F2" w:rsidRDefault="00CB1220" w:rsidP="00EC08F3">
      <w:pPr>
        <w:rPr>
          <w:rFonts w:cs="Arial"/>
        </w:rPr>
      </w:pPr>
      <w:r>
        <w:rPr>
          <w:rFonts w:cs="Arial"/>
        </w:rPr>
        <w:t xml:space="preserve">The </w:t>
      </w:r>
      <w:r w:rsidR="00EC08F3" w:rsidRPr="005C0469">
        <w:rPr>
          <w:rFonts w:cs="Arial"/>
        </w:rPr>
        <w:t>propos</w:t>
      </w:r>
      <w:r>
        <w:rPr>
          <w:rFonts w:cs="Arial"/>
        </w:rPr>
        <w:t>ed</w:t>
      </w:r>
      <w:r w:rsidR="00EC08F3" w:rsidRPr="005C0469">
        <w:rPr>
          <w:rFonts w:cs="Arial"/>
        </w:rPr>
        <w:t xml:space="preserve"> approach </w:t>
      </w:r>
      <w:r w:rsidR="00FC5953">
        <w:rPr>
          <w:rFonts w:cs="Arial"/>
        </w:rPr>
        <w:t xml:space="preserve">enables a </w:t>
      </w:r>
      <w:r w:rsidR="00EC08F3" w:rsidRPr="005C0469">
        <w:rPr>
          <w:rFonts w:cs="Arial"/>
        </w:rPr>
        <w:t xml:space="preserve">traveler </w:t>
      </w:r>
      <w:r w:rsidR="00FC5953">
        <w:rPr>
          <w:rFonts w:cs="Arial"/>
        </w:rPr>
        <w:t xml:space="preserve">to </w:t>
      </w:r>
      <w:r w:rsidR="00EC08F3" w:rsidRPr="005C0469">
        <w:rPr>
          <w:rFonts w:cs="Arial"/>
        </w:rPr>
        <w:t xml:space="preserve">create </w:t>
      </w:r>
      <w:hyperlink w:anchor="Traveler_Profile" w:history="1">
        <w:r w:rsidR="00EC08F3" w:rsidRPr="00875B3E">
          <w:rPr>
            <w:rStyle w:val="Hyperlink"/>
          </w:rPr>
          <w:t>Travel</w:t>
        </w:r>
        <w:r w:rsidR="00E12202" w:rsidRPr="00875B3E">
          <w:rPr>
            <w:rStyle w:val="Hyperlink"/>
          </w:rPr>
          <w:t>er</w:t>
        </w:r>
        <w:r w:rsidR="00EC08F3" w:rsidRPr="00875B3E">
          <w:rPr>
            <w:rStyle w:val="Hyperlink"/>
          </w:rPr>
          <w:t xml:space="preserve"> </w:t>
        </w:r>
        <w:r w:rsidR="00E93D36" w:rsidRPr="00875B3E">
          <w:rPr>
            <w:rStyle w:val="Hyperlink"/>
          </w:rPr>
          <w:t>Profile</w:t>
        </w:r>
        <w:r w:rsidR="00A833FB" w:rsidRPr="00875B3E">
          <w:rPr>
            <w:rStyle w:val="Hyperlink"/>
          </w:rPr>
          <w:t>s</w:t>
        </w:r>
      </w:hyperlink>
      <w:r w:rsidR="00E93D36" w:rsidRPr="005C0469">
        <w:rPr>
          <w:rFonts w:cs="Arial"/>
        </w:rPr>
        <w:t xml:space="preserve"> that</w:t>
      </w:r>
      <w:r w:rsidR="00EC08F3" w:rsidRPr="005C0469">
        <w:rPr>
          <w:rFonts w:cs="Arial"/>
        </w:rPr>
        <w:t xml:space="preserve"> can be presented in whole or in part </w:t>
      </w:r>
      <w:r w:rsidR="00DB3CCD">
        <w:rPr>
          <w:rFonts w:cs="Arial"/>
        </w:rPr>
        <w:t xml:space="preserve">to </w:t>
      </w:r>
      <w:r w:rsidR="00D402C1">
        <w:rPr>
          <w:rFonts w:cs="Arial"/>
        </w:rPr>
        <w:t xml:space="preserve">any market </w:t>
      </w:r>
      <w:r w:rsidR="00EC08F3" w:rsidRPr="005C0469">
        <w:rPr>
          <w:rFonts w:cs="Arial"/>
        </w:rPr>
        <w:t>participant</w:t>
      </w:r>
      <w:r w:rsidR="00D402C1">
        <w:rPr>
          <w:rFonts w:cs="Arial"/>
        </w:rPr>
        <w:t xml:space="preserve">, </w:t>
      </w:r>
      <w:r w:rsidR="00DB3CCD">
        <w:rPr>
          <w:rFonts w:cs="Arial"/>
        </w:rPr>
        <w:t xml:space="preserve">but </w:t>
      </w:r>
      <w:r w:rsidR="00D402C1">
        <w:rPr>
          <w:rFonts w:cs="Arial"/>
        </w:rPr>
        <w:t xml:space="preserve">most importantly </w:t>
      </w:r>
      <w:r w:rsidR="00DB3CCD">
        <w:rPr>
          <w:rFonts w:cs="Arial"/>
        </w:rPr>
        <w:t xml:space="preserve">to </w:t>
      </w:r>
      <w:r w:rsidR="00EC08F3" w:rsidRPr="005C0469">
        <w:rPr>
          <w:rFonts w:cs="Arial"/>
        </w:rPr>
        <w:t xml:space="preserve">suppliers </w:t>
      </w:r>
      <w:bookmarkStart w:id="280" w:name="_Hlk185430136"/>
      <w:r w:rsidR="00EC08F3" w:rsidRPr="005C0469">
        <w:rPr>
          <w:rFonts w:cs="Arial"/>
        </w:rPr>
        <w:t xml:space="preserve">and intermediaries </w:t>
      </w:r>
      <w:bookmarkEnd w:id="280"/>
      <w:r w:rsidR="0022189F">
        <w:rPr>
          <w:rFonts w:cs="Arial"/>
        </w:rPr>
        <w:t xml:space="preserve">who offer </w:t>
      </w:r>
      <w:r w:rsidR="00EC08F3" w:rsidRPr="005C0469">
        <w:rPr>
          <w:rFonts w:cs="Arial"/>
        </w:rPr>
        <w:t xml:space="preserve">travel </w:t>
      </w:r>
      <w:r w:rsidR="0022189F">
        <w:rPr>
          <w:rFonts w:cs="Arial"/>
        </w:rPr>
        <w:t xml:space="preserve">services and </w:t>
      </w:r>
      <w:r w:rsidR="00EC08F3" w:rsidRPr="005C0469">
        <w:rPr>
          <w:rFonts w:cs="Arial"/>
        </w:rPr>
        <w:t xml:space="preserve">experiences. The traveler </w:t>
      </w:r>
      <w:r w:rsidR="00F24AB0">
        <w:rPr>
          <w:rFonts w:cs="Arial"/>
        </w:rPr>
        <w:t xml:space="preserve">is freed from having to </w:t>
      </w:r>
      <w:r w:rsidR="00F02BB2">
        <w:rPr>
          <w:rFonts w:cs="Arial"/>
        </w:rPr>
        <w:t xml:space="preserve">enter and maintain separate </w:t>
      </w:r>
      <w:r w:rsidR="00F24AB0">
        <w:rPr>
          <w:rFonts w:cs="Arial"/>
        </w:rPr>
        <w:t xml:space="preserve">profiles for potentially dozens </w:t>
      </w:r>
      <w:r w:rsidR="008A7722">
        <w:rPr>
          <w:rFonts w:cs="Arial"/>
        </w:rPr>
        <w:t xml:space="preserve">or even hundreds </w:t>
      </w:r>
      <w:r w:rsidR="00F24AB0">
        <w:rPr>
          <w:rFonts w:cs="Arial"/>
        </w:rPr>
        <w:t xml:space="preserve">of </w:t>
      </w:r>
      <w:r w:rsidR="003956A6">
        <w:rPr>
          <w:rFonts w:cs="Arial"/>
        </w:rPr>
        <w:t xml:space="preserve">airlines, hotel and rental car companies, intermediaries, </w:t>
      </w:r>
      <w:r w:rsidR="00D558F2">
        <w:rPr>
          <w:rFonts w:cs="Arial"/>
        </w:rPr>
        <w:t>travel insurance companies, and other suppliers</w:t>
      </w:r>
      <w:r w:rsidR="00F02BB2">
        <w:rPr>
          <w:rFonts w:cs="Arial"/>
        </w:rPr>
        <w:t xml:space="preserve">. </w:t>
      </w:r>
    </w:p>
    <w:p w14:paraId="21FA1105" w14:textId="406F0201" w:rsidR="003211F6" w:rsidRDefault="000B14DE" w:rsidP="00EC08F3">
      <w:pPr>
        <w:rPr>
          <w:rFonts w:cs="Arial"/>
        </w:rPr>
      </w:pPr>
      <w:r>
        <w:rPr>
          <w:rFonts w:cs="Arial"/>
        </w:rPr>
        <w:t xml:space="preserve">Because </w:t>
      </w:r>
      <w:r w:rsidR="006D7539">
        <w:rPr>
          <w:rFonts w:cs="Arial"/>
        </w:rPr>
        <w:t xml:space="preserve">a single </w:t>
      </w:r>
      <w:r>
        <w:rPr>
          <w:rFonts w:cs="Arial"/>
        </w:rPr>
        <w:t xml:space="preserve">profile </w:t>
      </w:r>
      <w:r w:rsidR="006D7539">
        <w:rPr>
          <w:rFonts w:cs="Arial"/>
        </w:rPr>
        <w:t xml:space="preserve">controlled by the traveler </w:t>
      </w:r>
      <w:r>
        <w:rPr>
          <w:rFonts w:cs="Arial"/>
        </w:rPr>
        <w:t>supports all s</w:t>
      </w:r>
      <w:r w:rsidR="00F21C71">
        <w:rPr>
          <w:rFonts w:cs="Arial"/>
        </w:rPr>
        <w:t>uppliers and intermediaries</w:t>
      </w:r>
      <w:r>
        <w:rPr>
          <w:rFonts w:cs="Arial"/>
        </w:rPr>
        <w:t xml:space="preserve">, </w:t>
      </w:r>
      <w:r w:rsidR="00EA20FB">
        <w:rPr>
          <w:rFonts w:cs="Arial"/>
        </w:rPr>
        <w:t>the data in the profile is likely to be more extensive and current</w:t>
      </w:r>
      <w:r w:rsidR="00452756">
        <w:rPr>
          <w:rFonts w:cs="Arial"/>
        </w:rPr>
        <w:t xml:space="preserve">. Select information </w:t>
      </w:r>
      <w:r w:rsidR="00A51045">
        <w:rPr>
          <w:rFonts w:cs="Arial"/>
        </w:rPr>
        <w:t xml:space="preserve">can </w:t>
      </w:r>
      <w:r w:rsidR="0029136A">
        <w:rPr>
          <w:rFonts w:cs="Arial"/>
        </w:rPr>
        <w:t xml:space="preserve">be </w:t>
      </w:r>
      <w:r w:rsidR="00452756">
        <w:rPr>
          <w:rFonts w:cs="Arial"/>
        </w:rPr>
        <w:t xml:space="preserve">made </w:t>
      </w:r>
      <w:r w:rsidR="0029136A">
        <w:rPr>
          <w:rFonts w:cs="Arial"/>
        </w:rPr>
        <w:t xml:space="preserve">available </w:t>
      </w:r>
      <w:r w:rsidR="00A51045">
        <w:rPr>
          <w:rFonts w:cs="Arial"/>
        </w:rPr>
        <w:t>even during anonymous shopping</w:t>
      </w:r>
      <w:r w:rsidR="002F0E86">
        <w:rPr>
          <w:rFonts w:cs="Arial"/>
        </w:rPr>
        <w:t>. A</w:t>
      </w:r>
      <w:r w:rsidR="008D5951">
        <w:rPr>
          <w:rFonts w:cs="Arial"/>
        </w:rPr>
        <w:t xml:space="preserve">ny or all details can </w:t>
      </w:r>
      <w:r w:rsidR="002F0E86">
        <w:rPr>
          <w:rFonts w:cs="Arial"/>
        </w:rPr>
        <w:t xml:space="preserve">also </w:t>
      </w:r>
      <w:r w:rsidR="008D5951">
        <w:rPr>
          <w:rFonts w:cs="Arial"/>
        </w:rPr>
        <w:t xml:space="preserve">be provided by </w:t>
      </w:r>
      <w:r w:rsidR="00A51045">
        <w:rPr>
          <w:rFonts w:cs="Arial"/>
        </w:rPr>
        <w:t xml:space="preserve">consumers </w:t>
      </w:r>
      <w:r w:rsidR="008D5951">
        <w:rPr>
          <w:rFonts w:cs="Arial"/>
        </w:rPr>
        <w:t xml:space="preserve">to suppliers and intermediaries with </w:t>
      </w:r>
      <w:r w:rsidR="00A51045">
        <w:rPr>
          <w:rFonts w:cs="Arial"/>
        </w:rPr>
        <w:t>who</w:t>
      </w:r>
      <w:r w:rsidR="008D5951">
        <w:rPr>
          <w:rFonts w:cs="Arial"/>
        </w:rPr>
        <w:t>m</w:t>
      </w:r>
      <w:r w:rsidR="00A51045">
        <w:rPr>
          <w:rFonts w:cs="Arial"/>
        </w:rPr>
        <w:t xml:space="preserve"> </w:t>
      </w:r>
      <w:r w:rsidR="008D5951">
        <w:rPr>
          <w:rFonts w:cs="Arial"/>
        </w:rPr>
        <w:t xml:space="preserve">they </w:t>
      </w:r>
      <w:r w:rsidR="00A51045">
        <w:rPr>
          <w:rFonts w:cs="Arial"/>
        </w:rPr>
        <w:t xml:space="preserve">have not created a profile. </w:t>
      </w:r>
    </w:p>
    <w:p w14:paraId="22967063" w14:textId="10485AFB" w:rsidR="00EC08F3" w:rsidRDefault="003211F6" w:rsidP="00EC08F3">
      <w:pPr>
        <w:rPr>
          <w:rFonts w:cs="Arial"/>
        </w:rPr>
      </w:pPr>
      <w:r>
        <w:rPr>
          <w:rFonts w:cs="Arial"/>
        </w:rPr>
        <w:t xml:space="preserve">The </w:t>
      </w:r>
      <w:hyperlink w:anchor="HATPro_Traveler_Profile" w:history="1">
        <w:r w:rsidRPr="002F0E86">
          <w:rPr>
            <w:rStyle w:val="Hyperlink"/>
            <w:rFonts w:cs="Arial"/>
          </w:rPr>
          <w:t xml:space="preserve">HATPro </w:t>
        </w:r>
        <w:r w:rsidR="00321DBA" w:rsidRPr="002F0E86">
          <w:rPr>
            <w:rStyle w:val="Hyperlink"/>
            <w:rFonts w:cs="Arial"/>
          </w:rPr>
          <w:t>Traveler Profile</w:t>
        </w:r>
      </w:hyperlink>
      <w:r w:rsidR="00321DBA">
        <w:rPr>
          <w:rFonts w:cs="Arial"/>
        </w:rPr>
        <w:t xml:space="preserve"> </w:t>
      </w:r>
      <w:r>
        <w:rPr>
          <w:rFonts w:cs="Arial"/>
        </w:rPr>
        <w:t xml:space="preserve">also incorporates </w:t>
      </w:r>
      <w:r w:rsidR="00EC08F3" w:rsidRPr="001C282A">
        <w:rPr>
          <w:rFonts w:cs="Arial"/>
        </w:rPr>
        <w:t>privacy-by-design</w:t>
      </w:r>
      <w:r w:rsidR="00EC08F3" w:rsidRPr="005C0469">
        <w:rPr>
          <w:rFonts w:cs="Arial"/>
        </w:rPr>
        <w:t xml:space="preserve"> principles to protect consumer information. Suppliers and intermediaries </w:t>
      </w:r>
      <w:r>
        <w:rPr>
          <w:rFonts w:cs="Arial"/>
        </w:rPr>
        <w:t xml:space="preserve">can know </w:t>
      </w:r>
      <w:r w:rsidR="00EC08F3" w:rsidRPr="005C0469">
        <w:rPr>
          <w:rFonts w:cs="Arial"/>
        </w:rPr>
        <w:t xml:space="preserve">that </w:t>
      </w:r>
      <w:r>
        <w:rPr>
          <w:rFonts w:cs="Arial"/>
        </w:rPr>
        <w:t xml:space="preserve">the </w:t>
      </w:r>
      <w:r w:rsidR="00EC08F3" w:rsidRPr="005C0469">
        <w:rPr>
          <w:rFonts w:cs="Arial"/>
        </w:rPr>
        <w:t>presented identity, travel requirements and preference information are valid for a specific (potentially anonymous) traveler</w:t>
      </w:r>
      <w:r w:rsidR="00582B96">
        <w:rPr>
          <w:rFonts w:cs="Arial"/>
        </w:rPr>
        <w:t xml:space="preserve">. In conjunction with </w:t>
      </w:r>
      <w:hyperlink w:anchor="Verifiable_Credential" w:history="1">
        <w:r w:rsidR="00582B96" w:rsidRPr="002F0E86">
          <w:rPr>
            <w:rStyle w:val="Hyperlink"/>
          </w:rPr>
          <w:t>verifiable credentials</w:t>
        </w:r>
      </w:hyperlink>
      <w:r w:rsidR="00582B96">
        <w:rPr>
          <w:rFonts w:cs="Arial"/>
          <w:i/>
          <w:iCs/>
        </w:rPr>
        <w:t xml:space="preserve">, </w:t>
      </w:r>
      <w:r w:rsidR="00EF745E">
        <w:rPr>
          <w:rFonts w:cs="Arial"/>
        </w:rPr>
        <w:t xml:space="preserve">they can also </w:t>
      </w:r>
      <w:r w:rsidR="007C0E7F">
        <w:rPr>
          <w:rFonts w:cs="Arial"/>
        </w:rPr>
        <w:lastRenderedPageBreak/>
        <w:t>collect</w:t>
      </w:r>
      <w:r w:rsidR="00EF745E">
        <w:rPr>
          <w:rFonts w:cs="Arial"/>
        </w:rPr>
        <w:t xml:space="preserve"> proof of eligibility for specific rates (e.g. qualified rates) or services (</w:t>
      </w:r>
      <w:r w:rsidR="00E03AF8">
        <w:rPr>
          <w:rFonts w:cs="Arial"/>
        </w:rPr>
        <w:t xml:space="preserve">such as ones with age restrictions). This is possible even with anonymous shopping </w:t>
      </w:r>
      <w:proofErr w:type="gramStart"/>
      <w:r w:rsidR="00E03AF8">
        <w:rPr>
          <w:rFonts w:cs="Arial"/>
        </w:rPr>
        <w:t>requests</w:t>
      </w:r>
      <w:r w:rsidR="00D10C3D">
        <w:rPr>
          <w:rFonts w:cs="Arial"/>
        </w:rPr>
        <w:t>, and</w:t>
      </w:r>
      <w:proofErr w:type="gramEnd"/>
      <w:r w:rsidR="00D10C3D">
        <w:rPr>
          <w:rFonts w:cs="Arial"/>
        </w:rPr>
        <w:t xml:space="preserve"> does not require divulging sensitive information. </w:t>
      </w:r>
      <w:r w:rsidR="00FE0771">
        <w:rPr>
          <w:rFonts w:cs="Arial"/>
        </w:rPr>
        <w:t>W</w:t>
      </w:r>
      <w:r w:rsidR="00D10C3D">
        <w:rPr>
          <w:rFonts w:cs="Arial"/>
        </w:rPr>
        <w:t>here identity information is required (</w:t>
      </w:r>
      <w:r w:rsidR="00FE0771">
        <w:rPr>
          <w:rFonts w:cs="Arial"/>
        </w:rPr>
        <w:t xml:space="preserve">such as when confirming a booking), </w:t>
      </w:r>
      <w:r w:rsidR="004B25C6">
        <w:rPr>
          <w:rFonts w:cs="Arial"/>
        </w:rPr>
        <w:t xml:space="preserve">the consumer </w:t>
      </w:r>
      <w:r w:rsidR="00D57161">
        <w:rPr>
          <w:rFonts w:cs="Arial"/>
        </w:rPr>
        <w:t xml:space="preserve">can </w:t>
      </w:r>
      <w:r w:rsidR="00541AB6">
        <w:rPr>
          <w:rFonts w:cs="Arial"/>
        </w:rPr>
        <w:t xml:space="preserve">consent to </w:t>
      </w:r>
      <w:r w:rsidR="004B611F">
        <w:rPr>
          <w:rFonts w:cs="Arial"/>
        </w:rPr>
        <w:t xml:space="preserve">incrementally </w:t>
      </w:r>
      <w:r w:rsidR="00541AB6">
        <w:rPr>
          <w:rFonts w:cs="Arial"/>
        </w:rPr>
        <w:t xml:space="preserve">providing whatever details are needed, </w:t>
      </w:r>
      <w:r w:rsidR="001B4FEF">
        <w:rPr>
          <w:rFonts w:cs="Arial"/>
        </w:rPr>
        <w:t xml:space="preserve">and the </w:t>
      </w:r>
      <w:r w:rsidR="004B25C6">
        <w:rPr>
          <w:rFonts w:cs="Arial"/>
        </w:rPr>
        <w:t xml:space="preserve">HATPro </w:t>
      </w:r>
      <w:r w:rsidR="00392AA3">
        <w:rPr>
          <w:rFonts w:cs="Arial"/>
        </w:rPr>
        <w:t>Traveler Profile</w:t>
      </w:r>
      <w:r w:rsidR="001B4FEF">
        <w:rPr>
          <w:rFonts w:cs="Arial"/>
        </w:rPr>
        <w:t xml:space="preserve"> can communicate them</w:t>
      </w:r>
      <w:r w:rsidR="0019331F">
        <w:rPr>
          <w:rFonts w:cs="Arial"/>
        </w:rPr>
        <w:t>.</w:t>
      </w:r>
      <w:r w:rsidR="00FE0771">
        <w:rPr>
          <w:rFonts w:cs="Arial"/>
        </w:rPr>
        <w:t xml:space="preserve"> </w:t>
      </w:r>
    </w:p>
    <w:p w14:paraId="3FFACC5C" w14:textId="11B40A41" w:rsidR="00280240" w:rsidRDefault="048B3044" w:rsidP="00EC08F3">
      <w:pPr>
        <w:rPr>
          <w:rFonts w:cs="Arial"/>
        </w:rPr>
      </w:pPr>
      <w:r w:rsidRPr="048B3044">
        <w:rPr>
          <w:rFonts w:cs="Arial"/>
        </w:rPr>
        <w:t xml:space="preserve">While many hospitality and travel industry firms have existing consumer profiles, this approach offers additional features, notably more access to current, first-party data; greater detail on needs and preferences (presumably a customer that can enter information once and use it many times will be likely to provide more detail than for a one-time use), and standardization. System developers, by expanding, adopting, and/or adapting common elements of the HATPro Traveler Profile schema, can create efficiencies (and cost savings) for data exchanges and interactions among other industry firms, and also with applications that support (or are embedded within) traveler </w:t>
      </w:r>
      <w:hyperlink w:anchor="Digital_Wallet" w:history="1">
        <w:r w:rsidRPr="000A58A1">
          <w:rPr>
            <w:rStyle w:val="Hyperlink"/>
          </w:rPr>
          <w:t>digital wallets</w:t>
        </w:r>
      </w:hyperlink>
      <w:r w:rsidRPr="048B3044">
        <w:rPr>
          <w:rFonts w:cs="Arial"/>
        </w:rPr>
        <w:t xml:space="preserve"> that collect, organize, store, and manage permission to share the traveler’s personal information.</w:t>
      </w:r>
    </w:p>
    <w:p w14:paraId="77D00640" w14:textId="77777777" w:rsidR="00280240" w:rsidRDefault="00280240" w:rsidP="00280240">
      <w:pPr>
        <w:pStyle w:val="Callout"/>
        <w:ind w:left="720"/>
      </w:pPr>
      <w:r>
        <w:rPr>
          <w:noProof/>
        </w:rPr>
        <mc:AlternateContent>
          <mc:Choice Requires="wps">
            <w:drawing>
              <wp:inline distT="0" distB="0" distL="0" distR="0" wp14:anchorId="028CBEF0" wp14:editId="46B1E845">
                <wp:extent cx="4586630" cy="1257300"/>
                <wp:effectExtent l="19050" t="19050" r="23495" b="19050"/>
                <wp:docPr id="2105930899" name="Text Box 2"/>
                <wp:cNvGraphicFramePr/>
                <a:graphic xmlns:a="http://schemas.openxmlformats.org/drawingml/2006/main">
                  <a:graphicData uri="http://schemas.microsoft.com/office/word/2010/wordprocessingShape">
                    <wps:wsp>
                      <wps:cNvSpPr txBox="1"/>
                      <wps:spPr>
                        <a:xfrm>
                          <a:off x="0" y="0"/>
                          <a:ext cx="4586630" cy="1257300"/>
                        </a:xfrm>
                        <a:prstGeom prst="rect">
                          <a:avLst/>
                        </a:prstGeom>
                        <a:solidFill>
                          <a:schemeClr val="lt1"/>
                        </a:solidFill>
                        <a:ln w="38100" cmpd="dbl">
                          <a:solidFill>
                            <a:prstClr val="black"/>
                          </a:solidFill>
                        </a:ln>
                      </wps:spPr>
                      <wps:txbx>
                        <w:txbxContent>
                          <w:p w14:paraId="190D5E42" w14:textId="4AFA8E0D" w:rsidR="00280240" w:rsidRDefault="00280240" w:rsidP="00280240">
                            <w:r>
                              <w:rPr>
                                <w:b/>
                                <w:bCs/>
                              </w:rPr>
                              <w:t>Digital Wallet</w:t>
                            </w:r>
                            <w:r w:rsidRPr="006369B9">
                              <w:rPr>
                                <w:b/>
                                <w:bCs/>
                              </w:rPr>
                              <w:t>:</w:t>
                            </w:r>
                            <w:r>
                              <w:t xml:space="preserve"> </w:t>
                            </w:r>
                            <w:r w:rsidR="00D87022" w:rsidRPr="005C0469">
                              <w:rPr>
                                <w:rFonts w:cs="Arial"/>
                                <w:spacing w:val="8"/>
                                <w:shd w:val="clear" w:color="auto" w:fill="FFFFFF"/>
                              </w:rPr>
                              <w:t xml:space="preserve">An electronic device, online service, app, and/or software program that allows electronic transactions with </w:t>
                            </w:r>
                            <w:r w:rsidR="006859DD">
                              <w:rPr>
                                <w:rFonts w:cs="Arial"/>
                                <w:spacing w:val="8"/>
                                <w:shd w:val="clear" w:color="auto" w:fill="FFFFFF"/>
                              </w:rPr>
                              <w:t>others</w:t>
                            </w:r>
                            <w:r w:rsidR="00D87022" w:rsidRPr="005C0469">
                              <w:rPr>
                                <w:rFonts w:cs="Arial"/>
                                <w:spacing w:val="8"/>
                                <w:shd w:val="clear" w:color="auto" w:fill="FFFFFF"/>
                              </w:rPr>
                              <w:t xml:space="preserve">. It </w:t>
                            </w:r>
                            <w:r w:rsidR="00F2607E">
                              <w:rPr>
                                <w:rFonts w:cs="Arial"/>
                                <w:spacing w:val="8"/>
                                <w:shd w:val="clear" w:color="auto" w:fill="FFFFFF"/>
                              </w:rPr>
                              <w:t xml:space="preserve">can </w:t>
                            </w:r>
                            <w:r w:rsidR="00D87022" w:rsidRPr="005C0469">
                              <w:rPr>
                                <w:rFonts w:cs="Arial"/>
                                <w:spacing w:val="8"/>
                                <w:shd w:val="clear" w:color="auto" w:fill="FFFFFF"/>
                              </w:rPr>
                              <w:t>establish digital identity and trust</w:t>
                            </w:r>
                            <w:r w:rsidR="00F2607E">
                              <w:rPr>
                                <w:rFonts w:cs="Arial"/>
                                <w:spacing w:val="8"/>
                                <w:shd w:val="clear" w:color="auto" w:fill="FFFFFF"/>
                              </w:rPr>
                              <w:t xml:space="preserve"> </w:t>
                            </w:r>
                            <w:r w:rsidR="00D87022" w:rsidRPr="005C0469">
                              <w:rPr>
                                <w:rFonts w:cs="Arial"/>
                                <w:spacing w:val="8"/>
                                <w:shd w:val="clear" w:color="auto" w:fill="FFFFFF"/>
                              </w:rPr>
                              <w:t xml:space="preserve">and </w:t>
                            </w:r>
                            <w:r w:rsidR="008653DA">
                              <w:rPr>
                                <w:rFonts w:cs="Arial"/>
                                <w:spacing w:val="8"/>
                                <w:shd w:val="clear" w:color="auto" w:fill="FFFFFF"/>
                              </w:rPr>
                              <w:t xml:space="preserve">supports </w:t>
                            </w:r>
                            <w:r w:rsidR="00E36A79">
                              <w:rPr>
                                <w:rFonts w:cs="Arial"/>
                                <w:spacing w:val="8"/>
                                <w:shd w:val="clear" w:color="auto" w:fill="FFFFFF"/>
                              </w:rPr>
                              <w:t>in</w:t>
                            </w:r>
                            <w:r w:rsidR="00AE5D80">
                              <w:rPr>
                                <w:rFonts w:cs="Arial"/>
                                <w:spacing w:val="8"/>
                                <w:shd w:val="clear" w:color="auto" w:fill="FFFFFF"/>
                              </w:rPr>
                              <w:t xml:space="preserve">teractions between parties and </w:t>
                            </w:r>
                            <w:r w:rsidR="00D87022" w:rsidRPr="005C0469">
                              <w:rPr>
                                <w:rFonts w:cs="Arial"/>
                                <w:spacing w:val="8"/>
                                <w:shd w:val="clear" w:color="auto" w:fill="FFFFFF"/>
                              </w:rPr>
                              <w:t xml:space="preserve">secure data storage for </w:t>
                            </w:r>
                            <w:r w:rsidR="008653DA">
                              <w:rPr>
                                <w:rFonts w:cs="Arial"/>
                                <w:spacing w:val="8"/>
                                <w:shd w:val="clear" w:color="auto" w:fill="FFFFFF"/>
                              </w:rPr>
                              <w:t xml:space="preserve">information about the person or entity. </w:t>
                            </w:r>
                            <w:r w:rsidR="003D087E">
                              <w:t xml:space="preserve">Apple and Google wallets </w:t>
                            </w:r>
                            <w:r w:rsidR="008B3A2C">
                              <w:t>are examples</w:t>
                            </w:r>
                            <w:r w:rsidR="007077E9">
                              <w:t xml:space="preserve"> that perform many of these tasks</w:t>
                            </w:r>
                            <w:r w:rsidR="00147913">
                              <w:t xml:space="preserve">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8CBEF0" id="_x0000_s1033" type="#_x0000_t202" style="width:361.1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" fillcolor="white [3201]" strokeweight="3pt">
                <v:stroke linestyle="thinThin"/>
                <v:textbox>
                  <w:txbxContent>
                    <w:p w14:paraId="190D5E42" w14:textId="4AFA8E0D" w:rsidR="00280240" w:rsidRDefault="00280240" w:rsidP="00280240">
                      <w:r>
                        <w:rPr>
                          <w:b/>
                          <w:bCs/>
                        </w:rPr>
                        <w:t>Digital Wallet</w:t>
                      </w:r>
                      <w:r w:rsidRPr="006369B9">
                        <w:rPr>
                          <w:b/>
                          <w:bCs/>
                        </w:rPr>
                        <w:t>:</w:t>
                      </w:r>
                      <w:r>
                        <w:t xml:space="preserve"> </w:t>
                      </w:r>
                      <w:r w:rsidR="00D87022" w:rsidRPr="005C0469">
                        <w:rPr>
                          <w:rFonts w:cs="Arial"/>
                          <w:spacing w:val="8"/>
                          <w:shd w:val="clear" w:color="auto" w:fill="FFFFFF"/>
                        </w:rPr>
                        <w:t xml:space="preserve">An electronic device, online service, app, and/or software program that allows electronic transactions with </w:t>
                      </w:r>
                      <w:r w:rsidR="006859DD">
                        <w:rPr>
                          <w:rFonts w:cs="Arial"/>
                          <w:spacing w:val="8"/>
                          <w:shd w:val="clear" w:color="auto" w:fill="FFFFFF"/>
                        </w:rPr>
                        <w:t>others</w:t>
                      </w:r>
                      <w:r w:rsidR="00D87022" w:rsidRPr="005C0469">
                        <w:rPr>
                          <w:rFonts w:cs="Arial"/>
                          <w:spacing w:val="8"/>
                          <w:shd w:val="clear" w:color="auto" w:fill="FFFFFF"/>
                        </w:rPr>
                        <w:t xml:space="preserve">. It </w:t>
                      </w:r>
                      <w:r w:rsidR="00F2607E">
                        <w:rPr>
                          <w:rFonts w:cs="Arial"/>
                          <w:spacing w:val="8"/>
                          <w:shd w:val="clear" w:color="auto" w:fill="FFFFFF"/>
                        </w:rPr>
                        <w:t xml:space="preserve">can </w:t>
                      </w:r>
                      <w:r w:rsidR="00D87022" w:rsidRPr="005C0469">
                        <w:rPr>
                          <w:rFonts w:cs="Arial"/>
                          <w:spacing w:val="8"/>
                          <w:shd w:val="clear" w:color="auto" w:fill="FFFFFF"/>
                        </w:rPr>
                        <w:t>establish digital identity and trust</w:t>
                      </w:r>
                      <w:r w:rsidR="00F2607E">
                        <w:rPr>
                          <w:rFonts w:cs="Arial"/>
                          <w:spacing w:val="8"/>
                          <w:shd w:val="clear" w:color="auto" w:fill="FFFFFF"/>
                        </w:rPr>
                        <w:t xml:space="preserve"> </w:t>
                      </w:r>
                      <w:r w:rsidR="00D87022" w:rsidRPr="005C0469">
                        <w:rPr>
                          <w:rFonts w:cs="Arial"/>
                          <w:spacing w:val="8"/>
                          <w:shd w:val="clear" w:color="auto" w:fill="FFFFFF"/>
                        </w:rPr>
                        <w:t xml:space="preserve">and </w:t>
                      </w:r>
                      <w:r w:rsidR="008653DA">
                        <w:rPr>
                          <w:rFonts w:cs="Arial"/>
                          <w:spacing w:val="8"/>
                          <w:shd w:val="clear" w:color="auto" w:fill="FFFFFF"/>
                        </w:rPr>
                        <w:t xml:space="preserve">supports </w:t>
                      </w:r>
                      <w:r w:rsidR="00E36A79">
                        <w:rPr>
                          <w:rFonts w:cs="Arial"/>
                          <w:spacing w:val="8"/>
                          <w:shd w:val="clear" w:color="auto" w:fill="FFFFFF"/>
                        </w:rPr>
                        <w:t>in</w:t>
                      </w:r>
                      <w:r w:rsidR="00AE5D80">
                        <w:rPr>
                          <w:rFonts w:cs="Arial"/>
                          <w:spacing w:val="8"/>
                          <w:shd w:val="clear" w:color="auto" w:fill="FFFFFF"/>
                        </w:rPr>
                        <w:t xml:space="preserve">teractions between parties and </w:t>
                      </w:r>
                      <w:r w:rsidR="00D87022" w:rsidRPr="005C0469">
                        <w:rPr>
                          <w:rFonts w:cs="Arial"/>
                          <w:spacing w:val="8"/>
                          <w:shd w:val="clear" w:color="auto" w:fill="FFFFFF"/>
                        </w:rPr>
                        <w:t xml:space="preserve">secure data storage for </w:t>
                      </w:r>
                      <w:r w:rsidR="008653DA">
                        <w:rPr>
                          <w:rFonts w:cs="Arial"/>
                          <w:spacing w:val="8"/>
                          <w:shd w:val="clear" w:color="auto" w:fill="FFFFFF"/>
                        </w:rPr>
                        <w:t xml:space="preserve">information about the person or entity. </w:t>
                      </w:r>
                      <w:r w:rsidR="003D087E">
                        <w:t xml:space="preserve">Apple and Google wallets </w:t>
                      </w:r>
                      <w:r w:rsidR="008B3A2C">
                        <w:t>are examples</w:t>
                      </w:r>
                      <w:r w:rsidR="007077E9">
                        <w:t xml:space="preserve"> that perform many of these tasks</w:t>
                      </w:r>
                      <w:r w:rsidR="00147913">
                        <w:t xml:space="preserve"> today.</w:t>
                      </w:r>
                    </w:p>
                  </w:txbxContent>
                </v:textbox>
                <w10:anchorlock/>
              </v:shape>
            </w:pict>
          </mc:Fallback>
        </mc:AlternateContent>
      </w:r>
    </w:p>
    <w:p w14:paraId="0FF3D4F0" w14:textId="77777777" w:rsidR="000A58A1" w:rsidRDefault="00CC47EF" w:rsidP="00EC08F3">
      <w:pPr>
        <w:rPr>
          <w:rFonts w:cs="Arial"/>
        </w:rPr>
      </w:pPr>
      <w:r>
        <w:rPr>
          <w:rFonts w:cs="Arial"/>
        </w:rPr>
        <w:t xml:space="preserve">This </w:t>
      </w:r>
      <w:r w:rsidR="324CAB4E" w:rsidRPr="324CAB4E">
        <w:rPr>
          <w:rFonts w:cs="Arial"/>
        </w:rPr>
        <w:t>approach reduce</w:t>
      </w:r>
      <w:r w:rsidR="00384205">
        <w:rPr>
          <w:rFonts w:cs="Arial"/>
        </w:rPr>
        <w:t>s</w:t>
      </w:r>
      <w:r w:rsidR="324CAB4E" w:rsidRPr="324CAB4E">
        <w:rPr>
          <w:rFonts w:cs="Arial"/>
        </w:rPr>
        <w:t xml:space="preserve"> </w:t>
      </w:r>
      <w:r w:rsidR="00384205">
        <w:rPr>
          <w:rFonts w:cs="Arial"/>
        </w:rPr>
        <w:t xml:space="preserve">the reputational and </w:t>
      </w:r>
      <w:r w:rsidR="324CAB4E" w:rsidRPr="324CAB4E">
        <w:rPr>
          <w:rFonts w:cs="Arial"/>
        </w:rPr>
        <w:t xml:space="preserve">financial risks for industry firms holding </w:t>
      </w:r>
      <w:hyperlink w:anchor="Personally_Identifiable_Information" w:history="1">
        <w:r w:rsidR="324CAB4E" w:rsidRPr="000A58A1">
          <w:rPr>
            <w:rStyle w:val="Hyperlink"/>
          </w:rPr>
          <w:t>personal</w:t>
        </w:r>
        <w:r w:rsidR="0092557E" w:rsidRPr="000A58A1">
          <w:rPr>
            <w:rStyle w:val="Hyperlink"/>
          </w:rPr>
          <w:t xml:space="preserve">ly identifiable </w:t>
        </w:r>
        <w:r w:rsidR="324CAB4E" w:rsidRPr="000A58A1">
          <w:rPr>
            <w:rStyle w:val="Hyperlink"/>
          </w:rPr>
          <w:t>information (PII)</w:t>
        </w:r>
      </w:hyperlink>
      <w:r w:rsidR="324CAB4E" w:rsidRPr="324CAB4E">
        <w:rPr>
          <w:rFonts w:cs="Arial"/>
        </w:rPr>
        <w:t xml:space="preserve">. </w:t>
      </w:r>
      <w:r w:rsidR="0092557E">
        <w:rPr>
          <w:rFonts w:cs="Arial"/>
        </w:rPr>
        <w:t>C</w:t>
      </w:r>
      <w:r w:rsidR="324CAB4E" w:rsidRPr="324CAB4E">
        <w:rPr>
          <w:rFonts w:cs="Arial"/>
        </w:rPr>
        <w:t xml:space="preserve">onsumers </w:t>
      </w:r>
      <w:r w:rsidR="0092557E">
        <w:rPr>
          <w:rFonts w:cs="Arial"/>
        </w:rPr>
        <w:t>own and control the storage of their information</w:t>
      </w:r>
      <w:r w:rsidR="007F26AD">
        <w:rPr>
          <w:rFonts w:cs="Arial"/>
        </w:rPr>
        <w:t>, providing permissioned access to hospitality and travel companies</w:t>
      </w:r>
      <w:r w:rsidR="000E0FA3">
        <w:rPr>
          <w:rFonts w:cs="Arial"/>
        </w:rPr>
        <w:t xml:space="preserve"> for a </w:t>
      </w:r>
      <w:r w:rsidR="00806B6B">
        <w:rPr>
          <w:rFonts w:cs="Arial"/>
        </w:rPr>
        <w:t xml:space="preserve">defined </w:t>
      </w:r>
      <w:proofErr w:type="gramStart"/>
      <w:r w:rsidR="00806B6B">
        <w:rPr>
          <w:rFonts w:cs="Arial"/>
        </w:rPr>
        <w:t>period of time</w:t>
      </w:r>
      <w:proofErr w:type="gramEnd"/>
      <w:r w:rsidR="00D4323B">
        <w:rPr>
          <w:rFonts w:cs="Arial"/>
        </w:rPr>
        <w:t>, such as</w:t>
      </w:r>
      <w:r w:rsidR="00AE34E8">
        <w:rPr>
          <w:rFonts w:cs="Arial"/>
        </w:rPr>
        <w:t xml:space="preserve"> for one trip</w:t>
      </w:r>
      <w:r w:rsidR="000E0FA3">
        <w:rPr>
          <w:rFonts w:cs="Arial"/>
        </w:rPr>
        <w:t xml:space="preserve">, </w:t>
      </w:r>
      <w:r w:rsidR="003D7C1A">
        <w:rPr>
          <w:rFonts w:cs="Arial"/>
        </w:rPr>
        <w:t xml:space="preserve">for one year, </w:t>
      </w:r>
      <w:r w:rsidR="000E0FA3">
        <w:rPr>
          <w:rFonts w:cs="Arial"/>
        </w:rPr>
        <w:t xml:space="preserve">permanently, or until revoked. Those </w:t>
      </w:r>
      <w:r w:rsidR="00397B2D">
        <w:rPr>
          <w:rFonts w:cs="Arial"/>
        </w:rPr>
        <w:t>companies can access the information from the consumer’s secured</w:t>
      </w:r>
      <w:r w:rsidR="00CF2445">
        <w:rPr>
          <w:rFonts w:cs="Arial"/>
        </w:rPr>
        <w:t>, Internet-accessible</w:t>
      </w:r>
      <w:r w:rsidR="00397B2D">
        <w:rPr>
          <w:rFonts w:cs="Arial"/>
        </w:rPr>
        <w:t xml:space="preserve"> storage location at any time, </w:t>
      </w:r>
      <w:r w:rsidR="00D4323B">
        <w:rPr>
          <w:rFonts w:cs="Arial"/>
        </w:rPr>
        <w:t>until consent is revoked</w:t>
      </w:r>
      <w:r w:rsidR="00397B2D">
        <w:rPr>
          <w:rFonts w:cs="Arial"/>
        </w:rPr>
        <w:t xml:space="preserve">. </w:t>
      </w:r>
    </w:p>
    <w:p w14:paraId="5883B932" w14:textId="2DB94F98" w:rsidR="00EC08F3" w:rsidRPr="005C0469" w:rsidRDefault="00397B2D" w:rsidP="00EC08F3">
      <w:pPr>
        <w:rPr>
          <w:rFonts w:cs="Arial"/>
        </w:rPr>
      </w:pPr>
      <w:r>
        <w:rPr>
          <w:rFonts w:cs="Arial"/>
        </w:rPr>
        <w:t xml:space="preserve">This </w:t>
      </w:r>
      <w:r w:rsidR="000A58A1">
        <w:rPr>
          <w:rFonts w:cs="Arial"/>
        </w:rPr>
        <w:t xml:space="preserve">approach </w:t>
      </w:r>
      <w:r>
        <w:rPr>
          <w:rFonts w:cs="Arial"/>
        </w:rPr>
        <w:t xml:space="preserve">can vastly </w:t>
      </w:r>
      <w:r w:rsidR="006762D2">
        <w:rPr>
          <w:rFonts w:cs="Arial"/>
        </w:rPr>
        <w:t xml:space="preserve">limit </w:t>
      </w:r>
      <w:r>
        <w:rPr>
          <w:rFonts w:cs="Arial"/>
        </w:rPr>
        <w:t xml:space="preserve">the amount of personal data </w:t>
      </w:r>
      <w:r w:rsidR="00AC7443">
        <w:rPr>
          <w:rFonts w:cs="Arial"/>
        </w:rPr>
        <w:t xml:space="preserve">that </w:t>
      </w:r>
      <w:r w:rsidR="00500C75">
        <w:rPr>
          <w:rFonts w:cs="Arial"/>
        </w:rPr>
        <w:t>companies</w:t>
      </w:r>
      <w:r w:rsidR="00AC7443">
        <w:rPr>
          <w:rFonts w:cs="Arial"/>
        </w:rPr>
        <w:t xml:space="preserve"> need to store</w:t>
      </w:r>
      <w:r w:rsidR="009869D2">
        <w:rPr>
          <w:rFonts w:cs="Arial"/>
        </w:rPr>
        <w:t xml:space="preserve">, with </w:t>
      </w:r>
      <w:r w:rsidR="006762D2">
        <w:rPr>
          <w:rFonts w:cs="Arial"/>
        </w:rPr>
        <w:t xml:space="preserve">concurrent reductions in </w:t>
      </w:r>
      <w:hyperlink w:anchor="PII_Risk" w:history="1">
        <w:r w:rsidR="00254569" w:rsidRPr="000A58A1">
          <w:rPr>
            <w:rStyle w:val="Hyperlink"/>
          </w:rPr>
          <w:t>PII risk</w:t>
        </w:r>
      </w:hyperlink>
      <w:r w:rsidR="00254569">
        <w:rPr>
          <w:rFonts w:cs="Arial"/>
        </w:rPr>
        <w:t xml:space="preserve"> </w:t>
      </w:r>
      <w:r w:rsidR="006762D2">
        <w:rPr>
          <w:rFonts w:cs="Arial"/>
        </w:rPr>
        <w:t>and cyber insurance premiums.</w:t>
      </w:r>
      <w:r w:rsidR="00AE34E8">
        <w:rPr>
          <w:rFonts w:cs="Arial"/>
        </w:rPr>
        <w:t xml:space="preserve"> </w:t>
      </w:r>
      <w:r w:rsidR="006C4449">
        <w:rPr>
          <w:rFonts w:cs="Arial"/>
        </w:rPr>
        <w:t xml:space="preserve">Credit card numbers, passport numbers, health conditions, </w:t>
      </w:r>
      <w:r w:rsidR="00742B18">
        <w:rPr>
          <w:rFonts w:cs="Arial"/>
        </w:rPr>
        <w:t xml:space="preserve">and religious requirements all carry risks – and with </w:t>
      </w:r>
      <w:r w:rsidR="00BF4E2D">
        <w:rPr>
          <w:rFonts w:cs="Arial"/>
        </w:rPr>
        <w:t xml:space="preserve">this approach, there is </w:t>
      </w:r>
      <w:r w:rsidR="00D4323B">
        <w:rPr>
          <w:rFonts w:cs="Arial"/>
        </w:rPr>
        <w:t xml:space="preserve">typically </w:t>
      </w:r>
      <w:r w:rsidR="00BF4E2D">
        <w:rPr>
          <w:rFonts w:cs="Arial"/>
        </w:rPr>
        <w:t>no need to store them.</w:t>
      </w:r>
      <w:r w:rsidR="000C794C">
        <w:rPr>
          <w:rFonts w:cs="Arial"/>
        </w:rPr>
        <w:t xml:space="preserve"> The approach </w:t>
      </w:r>
      <w:r w:rsidR="00500C75">
        <w:rPr>
          <w:rFonts w:cs="Arial"/>
        </w:rPr>
        <w:t xml:space="preserve">provides </w:t>
      </w:r>
      <w:r w:rsidR="008659C6">
        <w:rPr>
          <w:rFonts w:cs="Arial"/>
        </w:rPr>
        <w:t xml:space="preserve">access to consumer data in ways that are </w:t>
      </w:r>
      <w:r w:rsidR="000C794C">
        <w:rPr>
          <w:rFonts w:cs="Arial"/>
        </w:rPr>
        <w:t xml:space="preserve">natively consistent with regulations such as the European Union’s </w:t>
      </w:r>
      <w:hyperlink w:anchor="General_Data_Protection_Regulation" w:history="1">
        <w:r w:rsidR="002455E1" w:rsidRPr="000A58A1">
          <w:rPr>
            <w:rStyle w:val="Hyperlink"/>
            <w:rFonts w:cs="Arial"/>
          </w:rPr>
          <w:t>General Data Protection Regulation (GDPR)</w:t>
        </w:r>
      </w:hyperlink>
      <w:r w:rsidR="002455E1">
        <w:rPr>
          <w:rFonts w:cs="Arial"/>
        </w:rPr>
        <w:t>.</w:t>
      </w:r>
    </w:p>
    <w:p w14:paraId="1AC21DD0" w14:textId="10BD2D34" w:rsidR="00EC08F3" w:rsidRDefault="00EC08F3" w:rsidP="00A03CE5">
      <w:pPr>
        <w:rPr>
          <w:rFonts w:cs="Arial"/>
        </w:rPr>
      </w:pPr>
      <w:r w:rsidRPr="005C0469">
        <w:rPr>
          <w:rFonts w:cs="Arial"/>
        </w:rPr>
        <w:t>Suppliers and intermediaries may still need to retain copies of certain information to facilitate service delivery and related business processes</w:t>
      </w:r>
      <w:r w:rsidR="00841EF3">
        <w:rPr>
          <w:rFonts w:cs="Arial"/>
        </w:rPr>
        <w:t xml:space="preserve">, but this can be </w:t>
      </w:r>
      <w:r w:rsidR="005A6436">
        <w:rPr>
          <w:rFonts w:cs="Arial"/>
        </w:rPr>
        <w:t xml:space="preserve">very </w:t>
      </w:r>
      <w:r w:rsidR="00841EF3">
        <w:rPr>
          <w:rFonts w:cs="Arial"/>
        </w:rPr>
        <w:t>limited</w:t>
      </w:r>
      <w:r w:rsidR="005A6436">
        <w:rPr>
          <w:rFonts w:cs="Arial"/>
        </w:rPr>
        <w:t xml:space="preserve">; a hotel will still </w:t>
      </w:r>
      <w:r w:rsidR="00BD0B45">
        <w:rPr>
          <w:rFonts w:cs="Arial"/>
        </w:rPr>
        <w:t xml:space="preserve">want to store a copy of a guest’s name so that they can locate </w:t>
      </w:r>
      <w:r w:rsidR="00CA6449">
        <w:rPr>
          <w:rFonts w:cs="Arial"/>
        </w:rPr>
        <w:t xml:space="preserve">the reservation </w:t>
      </w:r>
      <w:r w:rsidR="00C35844">
        <w:rPr>
          <w:rFonts w:cs="Arial"/>
        </w:rPr>
        <w:t>for a manual</w:t>
      </w:r>
      <w:r w:rsidR="00CA6449">
        <w:rPr>
          <w:rFonts w:cs="Arial"/>
        </w:rPr>
        <w:t xml:space="preserve"> check-in, but very little other PII </w:t>
      </w:r>
      <w:r w:rsidR="00726AEB">
        <w:rPr>
          <w:rFonts w:cs="Arial"/>
        </w:rPr>
        <w:t>needs to be stored</w:t>
      </w:r>
      <w:r w:rsidR="005210C2">
        <w:rPr>
          <w:rFonts w:cs="Arial"/>
        </w:rPr>
        <w:t xml:space="preserve"> if it is available on demand</w:t>
      </w:r>
      <w:r w:rsidRPr="005C0469">
        <w:rPr>
          <w:rFonts w:cs="Arial"/>
        </w:rPr>
        <w:t xml:space="preserve">. </w:t>
      </w:r>
      <w:proofErr w:type="gramStart"/>
      <w:r w:rsidR="00726AEB">
        <w:rPr>
          <w:rFonts w:cs="Arial"/>
        </w:rPr>
        <w:t>Similar to</w:t>
      </w:r>
      <w:proofErr w:type="gramEnd"/>
      <w:r w:rsidR="00726AEB">
        <w:rPr>
          <w:rFonts w:cs="Arial"/>
        </w:rPr>
        <w:t xml:space="preserve"> payment card data</w:t>
      </w:r>
      <w:r w:rsidR="000B0963">
        <w:rPr>
          <w:rFonts w:cs="Arial"/>
        </w:rPr>
        <w:t>,</w:t>
      </w:r>
      <w:r w:rsidR="00AE3970">
        <w:rPr>
          <w:rFonts w:cs="Arial"/>
        </w:rPr>
        <w:t xml:space="preserve"> </w:t>
      </w:r>
      <w:r w:rsidR="000B0963">
        <w:rPr>
          <w:rFonts w:cs="Arial"/>
        </w:rPr>
        <w:t xml:space="preserve">which </w:t>
      </w:r>
      <w:r w:rsidR="00AE3970">
        <w:rPr>
          <w:rFonts w:cs="Arial"/>
        </w:rPr>
        <w:t>is commonly stored using tokens rather than actual card numbers</w:t>
      </w:r>
      <w:r w:rsidR="00726AEB">
        <w:rPr>
          <w:rFonts w:cs="Arial"/>
        </w:rPr>
        <w:t xml:space="preserve">, </w:t>
      </w:r>
      <w:r w:rsidR="00AE3970">
        <w:rPr>
          <w:rFonts w:cs="Arial"/>
        </w:rPr>
        <w:t xml:space="preserve">the SSI framework </w:t>
      </w:r>
      <w:r w:rsidR="006258D7">
        <w:rPr>
          <w:rFonts w:cs="Arial"/>
        </w:rPr>
        <w:t xml:space="preserve">allows PII such as passport numbers </w:t>
      </w:r>
      <w:r w:rsidR="00A45D51">
        <w:rPr>
          <w:rFonts w:cs="Arial"/>
        </w:rPr>
        <w:t>to be collected and passed on to government authorities</w:t>
      </w:r>
      <w:r w:rsidR="00A138C7">
        <w:rPr>
          <w:rFonts w:cs="Arial"/>
        </w:rPr>
        <w:t xml:space="preserve"> without having to be stored by </w:t>
      </w:r>
      <w:r w:rsidR="00293F19">
        <w:rPr>
          <w:rFonts w:cs="Arial"/>
        </w:rPr>
        <w:t>an airline or hotel</w:t>
      </w:r>
      <w:r w:rsidR="00A138C7">
        <w:rPr>
          <w:rFonts w:cs="Arial"/>
        </w:rPr>
        <w:t>.</w:t>
      </w:r>
      <w:r w:rsidR="00AE3970">
        <w:rPr>
          <w:rFonts w:cs="Arial"/>
        </w:rPr>
        <w:t xml:space="preserve"> </w:t>
      </w:r>
      <w:r w:rsidR="003E1C4B">
        <w:rPr>
          <w:rFonts w:cs="Arial"/>
        </w:rPr>
        <w:t>First-person m</w:t>
      </w:r>
      <w:r w:rsidRPr="005C0469">
        <w:rPr>
          <w:rFonts w:cs="Arial"/>
        </w:rPr>
        <w:t>arketing data, which already requires consent under most privacy laws, can be obtained or refreshed in real time rather than stored by the supplier or intermediary.</w:t>
      </w:r>
    </w:p>
    <w:p w14:paraId="67CF46AA" w14:textId="3FA2CB24" w:rsidR="00D92849" w:rsidRPr="005C0469" w:rsidRDefault="00FF270E" w:rsidP="00D92849">
      <w:pPr>
        <w:pStyle w:val="Heading1"/>
      </w:pPr>
      <w:bookmarkStart w:id="281" w:name="_Toc200285054"/>
      <w:r>
        <w:lastRenderedPageBreak/>
        <w:t xml:space="preserve">HATPro </w:t>
      </w:r>
      <w:r w:rsidR="00A95624">
        <w:t>Evolution and Governance</w:t>
      </w:r>
      <w:bookmarkEnd w:id="281"/>
    </w:p>
    <w:p w14:paraId="50689329" w14:textId="497D4D85" w:rsidR="00FF270E" w:rsidRDefault="00E65F81" w:rsidP="0033760C">
      <w:r>
        <w:t xml:space="preserve">The </w:t>
      </w:r>
      <w:hyperlink w:anchor="HATPro_Traveler_Profile" w:history="1">
        <w:r w:rsidRPr="00C35844">
          <w:rPr>
            <w:rStyle w:val="Hyperlink"/>
          </w:rPr>
          <w:t xml:space="preserve">HATPro </w:t>
        </w:r>
        <w:r w:rsidR="00293F19" w:rsidRPr="00C35844">
          <w:rPr>
            <w:rStyle w:val="Hyperlink"/>
          </w:rPr>
          <w:t>Traveler Profile</w:t>
        </w:r>
      </w:hyperlink>
      <w:r w:rsidR="00293F19">
        <w:t xml:space="preserve"> presentation schema </w:t>
      </w:r>
      <w:r>
        <w:t>is designed to be a living standard that can evolve to meet both current and future needs</w:t>
      </w:r>
      <w:r w:rsidR="007E596E">
        <w:t xml:space="preserve"> of the hospitality and travel industr</w:t>
      </w:r>
      <w:r w:rsidR="00D70C96">
        <w:t>ies</w:t>
      </w:r>
      <w:r w:rsidR="003E2546">
        <w:t xml:space="preserve"> (and other industries that may benefit from portions of the profile contents)</w:t>
      </w:r>
      <w:r>
        <w:t>.</w:t>
      </w:r>
      <w:r w:rsidR="00592B1F">
        <w:t xml:space="preserve"> </w:t>
      </w:r>
      <w:r w:rsidR="00D4557C">
        <w:t>It must support both large-scale changes that require cross-schema coordination, and narrower changes and extensions that may be proposed by relevant groups of domain experts (</w:t>
      </w:r>
      <w:r w:rsidR="00BF7DAC">
        <w:t>such as preferences for walking tours or scuba diving) and that do not impact the rest of the profile schema.</w:t>
      </w:r>
    </w:p>
    <w:p w14:paraId="33A950FA" w14:textId="4532D9C3" w:rsidR="00B41FF6" w:rsidRPr="005C0469" w:rsidRDefault="00B41FF6" w:rsidP="00B41FF6">
      <w:r w:rsidRPr="005C0469">
        <w:t xml:space="preserve">This approach supports both large-scale changes that require cross-schema coordination and narrower changes and extensions that can be proposed </w:t>
      </w:r>
      <w:r w:rsidR="00F21976">
        <w:t xml:space="preserve">for adoption </w:t>
      </w:r>
      <w:r w:rsidRPr="005C0469">
        <w:t>by relevant groups of domain experts (e.g., preferences for walking tours or scuba diving) without impacting the rest of the travel profile.</w:t>
      </w:r>
    </w:p>
    <w:p w14:paraId="16213CEC" w14:textId="6EE048C8" w:rsidR="00FC5CB6" w:rsidRDefault="00061AD9">
      <w:r>
        <w:t>As an open-source project, contributions from all are welcome</w:t>
      </w:r>
      <w:r w:rsidR="00205A9F">
        <w:t xml:space="preserve">. There will be </w:t>
      </w:r>
      <w:r w:rsidR="009519B9">
        <w:t xml:space="preserve">one or more </w:t>
      </w:r>
      <w:r w:rsidR="00205A9F">
        <w:t xml:space="preserve">feedback cycles </w:t>
      </w:r>
      <w:r w:rsidR="009519B9">
        <w:t>for the current release before it is finalized for publication</w:t>
      </w:r>
      <w:r w:rsidR="005661AD">
        <w:t xml:space="preserve"> (although parties are welcome to </w:t>
      </w:r>
      <w:r w:rsidR="0048745B">
        <w:t>implement using</w:t>
      </w:r>
      <w:r w:rsidR="005661AD">
        <w:t xml:space="preserve"> draft versions</w:t>
      </w:r>
      <w:r w:rsidR="0048745B">
        <w:t xml:space="preserve"> if they choose</w:t>
      </w:r>
      <w:r w:rsidR="005661AD">
        <w:t xml:space="preserve">). During this time, the </w:t>
      </w:r>
      <w:hyperlink w:anchor="Hospitality_and_Travel_Working_Group" w:history="1">
        <w:r w:rsidR="00FC5CB6" w:rsidRPr="00F21976">
          <w:rPr>
            <w:rStyle w:val="Hyperlink"/>
          </w:rPr>
          <w:t>H&amp;T Work</w:t>
        </w:r>
        <w:r w:rsidR="00F21976" w:rsidRPr="00F21976">
          <w:rPr>
            <w:rStyle w:val="Hyperlink"/>
          </w:rPr>
          <w:t>ing G</w:t>
        </w:r>
        <w:r w:rsidR="00FC5CB6" w:rsidRPr="00F21976">
          <w:rPr>
            <w:rStyle w:val="Hyperlink"/>
          </w:rPr>
          <w:t>roup</w:t>
        </w:r>
      </w:hyperlink>
      <w:r w:rsidR="00FC5CB6">
        <w:t xml:space="preserve"> invites feedback from all relevant parties, including but not limited to:</w:t>
      </w:r>
    </w:p>
    <w:p w14:paraId="0391D88B" w14:textId="77CF8ACA" w:rsidR="00FC5CB6" w:rsidRDefault="00FC5CB6" w:rsidP="00FC5CB6">
      <w:pPr>
        <w:pStyle w:val="ListParagraph"/>
        <w:numPr>
          <w:ilvl w:val="0"/>
          <w:numId w:val="93"/>
        </w:numPr>
      </w:pPr>
      <w:r>
        <w:t>Suppliers and intermediaries who sell hospitality and travel related products and services</w:t>
      </w:r>
    </w:p>
    <w:p w14:paraId="324C48F0" w14:textId="3E97E43E" w:rsidR="00FC5CB6" w:rsidRDefault="00422A10" w:rsidP="00FC5CB6">
      <w:pPr>
        <w:pStyle w:val="ListParagraph"/>
        <w:numPr>
          <w:ilvl w:val="0"/>
          <w:numId w:val="93"/>
        </w:numPr>
      </w:pPr>
      <w:r>
        <w:t>Existing sta</w:t>
      </w:r>
      <w:r w:rsidR="009F1565">
        <w:t>n</w:t>
      </w:r>
      <w:r>
        <w:t xml:space="preserve">dards bodies whose domain overlaps with that covered by </w:t>
      </w:r>
      <w:r w:rsidR="00097F58">
        <w:t xml:space="preserve">the </w:t>
      </w:r>
      <w:r>
        <w:t>HATPro</w:t>
      </w:r>
      <w:r w:rsidR="00097F58">
        <w:t xml:space="preserve"> schema</w:t>
      </w:r>
    </w:p>
    <w:p w14:paraId="50B5529E" w14:textId="77DCD472" w:rsidR="00422A10" w:rsidRDefault="005C68B2" w:rsidP="00FC5CB6">
      <w:pPr>
        <w:pStyle w:val="ListParagraph"/>
        <w:numPr>
          <w:ilvl w:val="0"/>
          <w:numId w:val="93"/>
        </w:numPr>
      </w:pPr>
      <w:r>
        <w:t>Experts in any sector of hospitality and travel</w:t>
      </w:r>
      <w:r w:rsidR="009F1565">
        <w:t xml:space="preserve">, who can help fill in </w:t>
      </w:r>
      <w:r w:rsidR="00D1432B">
        <w:t>any</w:t>
      </w:r>
      <w:r w:rsidR="009F1565">
        <w:t xml:space="preserve"> gaps </w:t>
      </w:r>
      <w:r w:rsidR="00D1432B">
        <w:t xml:space="preserve">or correct </w:t>
      </w:r>
      <w:r w:rsidR="009F1565">
        <w:t>any misconceptions</w:t>
      </w:r>
      <w:r w:rsidR="00D1432B">
        <w:t xml:space="preserve"> </w:t>
      </w:r>
      <w:r w:rsidR="009F1565">
        <w:t>the Work</w:t>
      </w:r>
      <w:r w:rsidR="00F21976">
        <w:t>ing G</w:t>
      </w:r>
      <w:r w:rsidR="009F1565">
        <w:t xml:space="preserve">roup may </w:t>
      </w:r>
      <w:r w:rsidR="00D1432B">
        <w:t>have had</w:t>
      </w:r>
    </w:p>
    <w:p w14:paraId="564183F5" w14:textId="29CA1BAD" w:rsidR="00D1432B" w:rsidRDefault="00BC6A5D" w:rsidP="00FC5CB6">
      <w:pPr>
        <w:pStyle w:val="ListParagraph"/>
        <w:numPr>
          <w:ilvl w:val="0"/>
          <w:numId w:val="93"/>
        </w:numPr>
      </w:pPr>
      <w:r>
        <w:t xml:space="preserve">Experts in </w:t>
      </w:r>
      <w:r w:rsidR="002D18F1">
        <w:t>sectors of hospitality and travel that are NOT covered by the HATPro</w:t>
      </w:r>
      <w:r w:rsidR="0043230E">
        <w:t xml:space="preserve"> Traveler Profile</w:t>
      </w:r>
      <w:r w:rsidR="005D536D">
        <w:t xml:space="preserve">, or that are covered only at a </w:t>
      </w:r>
      <w:r w:rsidR="00F21976">
        <w:t>skeletal</w:t>
      </w:r>
      <w:r w:rsidR="005D536D">
        <w:t xml:space="preserve"> level (examples: skiing, </w:t>
      </w:r>
      <w:r w:rsidR="00695D97">
        <w:t>snowboarding, scuba diving, golf, spa, gambling, …)</w:t>
      </w:r>
    </w:p>
    <w:p w14:paraId="39BF86C8" w14:textId="4985FD95" w:rsidR="00F94BF6" w:rsidRDefault="00F94BF6" w:rsidP="00FC5CB6">
      <w:pPr>
        <w:pStyle w:val="ListParagraph"/>
        <w:numPr>
          <w:ilvl w:val="0"/>
          <w:numId w:val="93"/>
        </w:numPr>
      </w:pPr>
      <w:r>
        <w:t>Software companies who are using or intend to use the HATPro</w:t>
      </w:r>
      <w:r w:rsidR="007D7FD5">
        <w:t xml:space="preserve"> Traveler Profile</w:t>
      </w:r>
      <w:r>
        <w:t>.</w:t>
      </w:r>
    </w:p>
    <w:p w14:paraId="53271ED6" w14:textId="7FF24C0E" w:rsidR="00935865" w:rsidRDefault="00935865" w:rsidP="00935865">
      <w:r>
        <w:t xml:space="preserve">The process for submitting feedback </w:t>
      </w:r>
      <w:r w:rsidR="00CC3116">
        <w:t xml:space="preserve">is yet to be determined but will be </w:t>
      </w:r>
      <w:r w:rsidR="00607282">
        <w:t xml:space="preserve">announced through </w:t>
      </w:r>
      <w:r w:rsidR="00CC3116">
        <w:t xml:space="preserve">significant media exposure </w:t>
      </w:r>
      <w:r w:rsidR="00607282">
        <w:t>to reach the widest possible audience</w:t>
      </w:r>
      <w:r w:rsidR="00F21976">
        <w:t>, and documented on the wo</w:t>
      </w:r>
      <w:r w:rsidR="00E31D03">
        <w:t xml:space="preserve">rking group’s </w:t>
      </w:r>
      <w:hyperlink r:id="rId23" w:history="1">
        <w:r w:rsidR="00E31D03" w:rsidRPr="00E31D03">
          <w:rPr>
            <w:rStyle w:val="Hyperlink"/>
          </w:rPr>
          <w:t>web page</w:t>
        </w:r>
      </w:hyperlink>
      <w:r w:rsidR="00607282">
        <w:t>.</w:t>
      </w:r>
    </w:p>
    <w:p w14:paraId="33C74A15" w14:textId="7973A222" w:rsidR="00607282" w:rsidRDefault="00610E6B" w:rsidP="00935865">
      <w:r>
        <w:t xml:space="preserve">The technical artifacts describing the schema </w:t>
      </w:r>
      <w:r w:rsidR="004832C5">
        <w:t xml:space="preserve">are </w:t>
      </w:r>
      <w:r>
        <w:t xml:space="preserve">stored in a public </w:t>
      </w:r>
      <w:hyperlink w:anchor="Version_Control_System" w:history="1">
        <w:r w:rsidR="00AE28C4" w:rsidRPr="00E31D03">
          <w:rPr>
            <w:rStyle w:val="Hyperlink"/>
          </w:rPr>
          <w:t xml:space="preserve">version control </w:t>
        </w:r>
        <w:r w:rsidR="00371BEB" w:rsidRPr="00E31D03">
          <w:rPr>
            <w:rStyle w:val="Hyperlink"/>
          </w:rPr>
          <w:t>system</w:t>
        </w:r>
      </w:hyperlink>
      <w:r w:rsidR="00371BEB">
        <w:t xml:space="preserve"> </w:t>
      </w:r>
      <w:r w:rsidR="00AE28C4">
        <w:t>(</w:t>
      </w:r>
      <w:r w:rsidR="00C165FD">
        <w:t xml:space="preserve">currently </w:t>
      </w:r>
      <w:r w:rsidR="00AE28C4">
        <w:t>GitHub)</w:t>
      </w:r>
      <w:r w:rsidR="00BB03F4">
        <w:t xml:space="preserve">; these will include </w:t>
      </w:r>
      <w:r w:rsidR="00EF38F4">
        <w:t xml:space="preserve">specifications, </w:t>
      </w:r>
      <w:r w:rsidR="00BB03F4" w:rsidRPr="00EF38F4">
        <w:t>UML diagrams, JSON schema</w:t>
      </w:r>
      <w:r w:rsidR="004832C5" w:rsidRPr="00EF38F4">
        <w:t>s</w:t>
      </w:r>
      <w:r w:rsidR="00BB03F4" w:rsidRPr="00EF38F4">
        <w:t>, and other artifacts.</w:t>
      </w:r>
      <w:r w:rsidR="00956275" w:rsidRPr="00EF38F4">
        <w:t xml:space="preserve"> One or more forks will be created</w:t>
      </w:r>
      <w:r w:rsidR="00956275">
        <w:t xml:space="preserve"> to capture </w:t>
      </w:r>
      <w:r w:rsidR="00DE657E">
        <w:t>changes from the initial feedback round.</w:t>
      </w:r>
      <w:r w:rsidR="00CF7038">
        <w:t xml:space="preserve"> The HATPro </w:t>
      </w:r>
      <w:r w:rsidR="00B5286C">
        <w:t xml:space="preserve">Traveler Profile presentation </w:t>
      </w:r>
      <w:r w:rsidR="00CF7038">
        <w:t>schema has been designed for extensibility</w:t>
      </w:r>
      <w:r w:rsidR="00300BC4">
        <w:t>, so that adding new details or even entirely new categories of suppliers will normally be straightforward.</w:t>
      </w:r>
    </w:p>
    <w:p w14:paraId="6CADC63B" w14:textId="7A1D1C94" w:rsidR="00AD5D01" w:rsidRDefault="00DE657E" w:rsidP="00935865">
      <w:commentRangeStart w:id="282"/>
      <w:commentRangeStart w:id="283"/>
      <w:r>
        <w:t xml:space="preserve">Once initial feedback round(s) are complete and the HATPro </w:t>
      </w:r>
      <w:r w:rsidR="00B5286C">
        <w:t xml:space="preserve">Traveler Profile </w:t>
      </w:r>
      <w:r>
        <w:t xml:space="preserve">has been formally released, a </w:t>
      </w:r>
      <w:r w:rsidR="00872DAB">
        <w:t xml:space="preserve">governance process will be finalized. Conceptually, there will be </w:t>
      </w:r>
      <w:r w:rsidR="0066376F">
        <w:t xml:space="preserve">a governing board </w:t>
      </w:r>
      <w:r w:rsidR="00872DAB">
        <w:t xml:space="preserve">appointed </w:t>
      </w:r>
      <w:r w:rsidR="00783B8F">
        <w:t>to review proposed changes</w:t>
      </w:r>
      <w:r w:rsidR="0066376F">
        <w:t xml:space="preserve">. These </w:t>
      </w:r>
      <w:r w:rsidR="00783B8F">
        <w:t>may be accepted</w:t>
      </w:r>
      <w:r w:rsidR="0066376F">
        <w:t xml:space="preserve">, </w:t>
      </w:r>
      <w:r w:rsidR="00783B8F">
        <w:t>rejected</w:t>
      </w:r>
      <w:r w:rsidR="0066376F">
        <w:t xml:space="preserve">, or sent back for </w:t>
      </w:r>
      <w:r w:rsidR="003145C8">
        <w:t xml:space="preserve">clarification, </w:t>
      </w:r>
      <w:r w:rsidR="0066376F">
        <w:t>rework</w:t>
      </w:r>
      <w:r w:rsidR="003145C8">
        <w:t>,</w:t>
      </w:r>
      <w:r w:rsidR="0066376F">
        <w:t xml:space="preserve"> or refinement</w:t>
      </w:r>
      <w:r w:rsidR="00BB09AB">
        <w:t xml:space="preserve">. Proposed updates will be cumulated into </w:t>
      </w:r>
      <w:r w:rsidR="003D4F88">
        <w:t>release candidates, which can then be published as version updates.</w:t>
      </w:r>
      <w:r w:rsidR="00F929F9">
        <w:t xml:space="preserve"> </w:t>
      </w:r>
    </w:p>
    <w:p w14:paraId="391CF7D6" w14:textId="265A560D" w:rsidR="00DE657E" w:rsidRDefault="00F929F9" w:rsidP="00935865">
      <w:r>
        <w:t xml:space="preserve">The process for selecting members of the governance board has not </w:t>
      </w:r>
      <w:r w:rsidR="00AD5D01">
        <w:t xml:space="preserve">yet </w:t>
      </w:r>
      <w:r>
        <w:t xml:space="preserve">been determined; it will conform with DIF’s overall governance approach </w:t>
      </w:r>
      <w:r w:rsidR="0096263C">
        <w:t xml:space="preserve">and incorporate an </w:t>
      </w:r>
      <w:r w:rsidR="0096263C">
        <w:lastRenderedPageBreak/>
        <w:t>appropriate level of industry expertise</w:t>
      </w:r>
      <w:r w:rsidR="005B3E94">
        <w:t>, technical knowledge,</w:t>
      </w:r>
      <w:r w:rsidR="0096263C">
        <w:t xml:space="preserve"> and neutrality.</w:t>
      </w:r>
      <w:r w:rsidR="00D826E3">
        <w:t xml:space="preserve"> At the outset, the governance board will likely consist of Work</w:t>
      </w:r>
      <w:r w:rsidR="00B945D6">
        <w:t>ing G</w:t>
      </w:r>
      <w:r w:rsidR="00D826E3">
        <w:t xml:space="preserve">roup participants familiar with the HATPro </w:t>
      </w:r>
      <w:r w:rsidR="003145C8">
        <w:t xml:space="preserve">Traveler Profile </w:t>
      </w:r>
      <w:r w:rsidR="003C4CE3">
        <w:t xml:space="preserve">presentation </w:t>
      </w:r>
      <w:r w:rsidR="00D826E3">
        <w:t>schema</w:t>
      </w:r>
      <w:r w:rsidR="002D0302">
        <w:t xml:space="preserve">, and </w:t>
      </w:r>
      <w:r w:rsidR="005E40DC">
        <w:t xml:space="preserve">representatives of </w:t>
      </w:r>
      <w:r w:rsidR="00064994">
        <w:t xml:space="preserve">one or more </w:t>
      </w:r>
      <w:r w:rsidR="005E40DC">
        <w:t xml:space="preserve">standards organizations </w:t>
      </w:r>
      <w:r w:rsidR="00064994">
        <w:t>involved in hospitality and travel</w:t>
      </w:r>
      <w:r w:rsidR="00D826E3">
        <w:t>.</w:t>
      </w:r>
    </w:p>
    <w:p w14:paraId="08D59920" w14:textId="4D941D7C" w:rsidR="001D1E1F" w:rsidRDefault="003904EC" w:rsidP="00935865">
      <w:r>
        <w:t xml:space="preserve">Proposed changes to the </w:t>
      </w:r>
      <w:r w:rsidR="00C6016A">
        <w:t xml:space="preserve">final published </w:t>
      </w:r>
      <w:r>
        <w:t xml:space="preserve">HATPro </w:t>
      </w:r>
      <w:r w:rsidR="003C4CE3">
        <w:t xml:space="preserve">Traveler Profile </w:t>
      </w:r>
      <w:r>
        <w:t>will require an advocate who is a member of the DIF Hospitality &amp; Travel Work</w:t>
      </w:r>
      <w:r w:rsidR="00B945D6">
        <w:t>ing G</w:t>
      </w:r>
      <w:r>
        <w:t>roup</w:t>
      </w:r>
      <w:r w:rsidR="00AD3F8C">
        <w:t xml:space="preserve"> (membership </w:t>
      </w:r>
      <w:r w:rsidR="003C4CE3">
        <w:t>in the Work</w:t>
      </w:r>
      <w:r w:rsidR="0025457C">
        <w:t>ing G</w:t>
      </w:r>
      <w:r w:rsidR="003C4CE3">
        <w:t xml:space="preserve">roup </w:t>
      </w:r>
      <w:r w:rsidR="00AD3F8C">
        <w:t xml:space="preserve">is open to </w:t>
      </w:r>
      <w:r w:rsidR="004F2E51">
        <w:t xml:space="preserve">any </w:t>
      </w:r>
      <w:r w:rsidR="00AD3F8C">
        <w:t>DIF</w:t>
      </w:r>
      <w:r w:rsidR="004F2E51">
        <w:t xml:space="preserve"> member</w:t>
      </w:r>
      <w:r w:rsidR="00AD3F8C">
        <w:t>)</w:t>
      </w:r>
      <w:r>
        <w:t xml:space="preserve">. </w:t>
      </w:r>
      <w:r w:rsidR="00AD3F8C">
        <w:t>Until final release</w:t>
      </w:r>
      <w:r w:rsidR="00B05B6D">
        <w:t>, the Work</w:t>
      </w:r>
      <w:r w:rsidR="004F2E51">
        <w:t>ing G</w:t>
      </w:r>
      <w:r w:rsidR="00B05B6D">
        <w:t>roup as a whole (or a designated subcommittee) will review all submitted proposals</w:t>
      </w:r>
      <w:r w:rsidR="0073381A">
        <w:t xml:space="preserve"> from the </w:t>
      </w:r>
      <w:proofErr w:type="gramStart"/>
      <w:r w:rsidR="0073381A">
        <w:t>general public</w:t>
      </w:r>
      <w:proofErr w:type="gramEnd"/>
      <w:r w:rsidR="0073381A">
        <w:t>, with or without an advocate.</w:t>
      </w:r>
      <w:commentRangeEnd w:id="282"/>
      <w:r w:rsidR="005B3E94">
        <w:rPr>
          <w:rStyle w:val="CommentReference"/>
        </w:rPr>
        <w:commentReference w:id="282"/>
      </w:r>
      <w:commentRangeEnd w:id="283"/>
      <w:r w:rsidR="00F034F0">
        <w:rPr>
          <w:rStyle w:val="CommentReference"/>
        </w:rPr>
        <w:commentReference w:id="283"/>
      </w:r>
    </w:p>
    <w:p w14:paraId="07BF4A7C" w14:textId="4C030C21" w:rsidR="006D43DF" w:rsidRDefault="006D43DF" w:rsidP="001C282A">
      <w:r>
        <w:t xml:space="preserve">The GitHub repository </w:t>
      </w:r>
      <w:r w:rsidR="00C3246D">
        <w:t xml:space="preserve">will be readable by the public and </w:t>
      </w:r>
      <w:r w:rsidR="00B942B0">
        <w:t xml:space="preserve">editable by governance committee members. It </w:t>
      </w:r>
      <w:r>
        <w:t>will be organized along logical industry segment boundaries</w:t>
      </w:r>
      <w:r w:rsidR="00C3246D">
        <w:t xml:space="preserve"> and will provide </w:t>
      </w:r>
      <w:r w:rsidR="00B942B0">
        <w:t>coordination for tagging issues,</w:t>
      </w:r>
      <w:r w:rsidR="004C0B57">
        <w:t xml:space="preserve"> additions, change requests, and review by interested parties, as well as publication.</w:t>
      </w:r>
    </w:p>
    <w:p w14:paraId="489CA9C1" w14:textId="77777777" w:rsidR="0033760C" w:rsidRPr="005C0469" w:rsidRDefault="0033760C" w:rsidP="0033760C">
      <w:r w:rsidRPr="005C0469">
        <w:t>This approach supports both large-scale changes that require cross-schema and profile coordination and narrower changes and extensions that can be proposed and published by relevant groups of domain experts (e.g., preferences for walking tours or scuba diving) without impacting the rest of the profile.</w:t>
      </w:r>
    </w:p>
    <w:p w14:paraId="3D293EF6" w14:textId="7F077800" w:rsidR="0033760C" w:rsidRDefault="324CAB4E" w:rsidP="0033760C">
      <w:r>
        <w:t xml:space="preserve">The </w:t>
      </w:r>
      <w:r w:rsidR="007D34B0">
        <w:t>H</w:t>
      </w:r>
      <w:r>
        <w:t xml:space="preserve">ATPro </w:t>
      </w:r>
      <w:r w:rsidR="00D44303">
        <w:t xml:space="preserve">Traveler Profile presentation </w:t>
      </w:r>
      <w:r w:rsidR="007D34B0">
        <w:t>s</w:t>
      </w:r>
      <w:r>
        <w:t>chema</w:t>
      </w:r>
      <w:r w:rsidR="00E36C81">
        <w:t xml:space="preserve"> is</w:t>
      </w:r>
      <w:r>
        <w:t xml:space="preserve"> anchored to an individual traveler</w:t>
      </w:r>
      <w:r w:rsidR="00276A67">
        <w:t xml:space="preserve"> and limited</w:t>
      </w:r>
      <w:r w:rsidR="00D71B90">
        <w:t xml:space="preserve"> in scope as </w:t>
      </w:r>
      <w:r w:rsidR="00EB5D59">
        <w:t xml:space="preserve">detailed </w:t>
      </w:r>
      <w:r w:rsidR="00D71B90">
        <w:t xml:space="preserve">in </w:t>
      </w:r>
      <w:r w:rsidR="00D71B90" w:rsidRPr="00EB5D59">
        <w:t>Section</w:t>
      </w:r>
      <w:r w:rsidR="00EB5D59">
        <w:t xml:space="preserve"> </w:t>
      </w:r>
      <w:r w:rsidR="00EB5D59">
        <w:rPr>
          <w:highlight w:val="yellow"/>
        </w:rPr>
        <w:fldChar w:fldCharType="begin"/>
      </w:r>
      <w:r w:rsidR="00EB5D59">
        <w:instrText xml:space="preserve"> REF _Ref197341297 \w \h </w:instrText>
      </w:r>
      <w:r w:rsidR="00EB5D59">
        <w:rPr>
          <w:highlight w:val="yellow"/>
        </w:rPr>
      </w:r>
      <w:r w:rsidR="00EB5D59">
        <w:rPr>
          <w:highlight w:val="yellow"/>
        </w:rPr>
        <w:fldChar w:fldCharType="separate"/>
      </w:r>
      <w:r w:rsidR="00EB5D59">
        <w:t>7</w:t>
      </w:r>
      <w:r w:rsidR="00EB5D59">
        <w:rPr>
          <w:highlight w:val="yellow"/>
        </w:rPr>
        <w:fldChar w:fldCharType="end"/>
      </w:r>
      <w:r w:rsidR="00EB5D59">
        <w:t>.</w:t>
      </w:r>
      <w:r w:rsidR="00366FD1">
        <w:t xml:space="preserve"> </w:t>
      </w:r>
      <w:r w:rsidR="00D71B90">
        <w:t xml:space="preserve">Potential future extensions </w:t>
      </w:r>
      <w:r w:rsidR="00832662">
        <w:t>that would address requirements not covered by the presentation schema are identified in that section.</w:t>
      </w:r>
    </w:p>
    <w:p w14:paraId="56AB5433" w14:textId="1B4A5EE4" w:rsidR="00921CB3" w:rsidRPr="005C0469" w:rsidRDefault="007F5287">
      <w:pPr>
        <w:pStyle w:val="Heading1"/>
      </w:pPr>
      <w:bookmarkStart w:id="284" w:name="_Toc175045878"/>
      <w:r>
        <w:t xml:space="preserve"> </w:t>
      </w:r>
      <w:bookmarkStart w:id="285" w:name="_Ref199255535"/>
      <w:bookmarkStart w:id="286" w:name="_Toc200285055"/>
      <w:r w:rsidR="00C15F01" w:rsidRPr="005C0469">
        <w:t>Architecture for</w:t>
      </w:r>
      <w:r w:rsidR="0076784D" w:rsidRPr="005C0469">
        <w:t xml:space="preserve"> </w:t>
      </w:r>
      <w:r w:rsidR="000C0B27" w:rsidRPr="005C0469">
        <w:t>Privacy-First</w:t>
      </w:r>
      <w:r w:rsidR="0076784D" w:rsidRPr="005C0469">
        <w:t>,</w:t>
      </w:r>
      <w:r w:rsidR="000C0B27" w:rsidRPr="005C0469">
        <w:t xml:space="preserve"> AI-</w:t>
      </w:r>
      <w:r w:rsidR="00872812" w:rsidRPr="005C0469">
        <w:t xml:space="preserve">Ready </w:t>
      </w:r>
      <w:r w:rsidR="07CE2C1C" w:rsidRPr="005C0469">
        <w:t>Personalization</w:t>
      </w:r>
      <w:bookmarkEnd w:id="285"/>
      <w:bookmarkEnd w:id="286"/>
      <w:r w:rsidR="00D77FF6" w:rsidRPr="005C0469">
        <w:t xml:space="preserve"> </w:t>
      </w:r>
      <w:bookmarkEnd w:id="284"/>
    </w:p>
    <w:p w14:paraId="0D197382" w14:textId="3AFF6295" w:rsidR="009C5716" w:rsidRDefault="004B46EB" w:rsidP="00225961">
      <w:r>
        <w:t>T</w:t>
      </w:r>
      <w:r w:rsidR="52737898" w:rsidRPr="005C0469">
        <w:t xml:space="preserve">he </w:t>
      </w:r>
      <w:r w:rsidR="000C4156">
        <w:t xml:space="preserve">HATPro </w:t>
      </w:r>
      <w:r w:rsidR="52737898" w:rsidRPr="005C0469">
        <w:t xml:space="preserve">approach to </w:t>
      </w:r>
      <w:r w:rsidR="000C4156">
        <w:t xml:space="preserve">the </w:t>
      </w:r>
      <w:r w:rsidR="52737898" w:rsidRPr="005C0469">
        <w:t xml:space="preserve">customer profile </w:t>
      </w:r>
      <w:r w:rsidR="00A6338D">
        <w:t xml:space="preserve">is built on the foundation of </w:t>
      </w:r>
      <w:hyperlink w:anchor="Self_Sovereign_Identity" w:history="1">
        <w:r w:rsidR="00A6338D" w:rsidRPr="00012FD8">
          <w:rPr>
            <w:rStyle w:val="Hyperlink"/>
          </w:rPr>
          <w:t>Self-Sovereign Identity</w:t>
        </w:r>
        <w:r w:rsidR="00A6338D" w:rsidRPr="00012FD8">
          <w:rPr>
            <w:rStyle w:val="Hyperlink"/>
            <w:iCs/>
          </w:rPr>
          <w:t xml:space="preserve"> </w:t>
        </w:r>
        <w:r w:rsidR="00A6338D" w:rsidRPr="00012FD8">
          <w:rPr>
            <w:rStyle w:val="Hyperlink"/>
          </w:rPr>
          <w:t>(SSI)</w:t>
        </w:r>
      </w:hyperlink>
      <w:r w:rsidR="00000E52">
        <w:t xml:space="preserve">. This </w:t>
      </w:r>
      <w:r w:rsidR="0009024F">
        <w:t xml:space="preserve">choice enables </w:t>
      </w:r>
      <w:r w:rsidR="52737898" w:rsidRPr="005C0469">
        <w:t xml:space="preserve">suppliers and intermediaries to more easily and meaningfully personalize </w:t>
      </w:r>
      <w:r w:rsidR="00807384">
        <w:t xml:space="preserve">offers and deliver hospitality and travel </w:t>
      </w:r>
      <w:r w:rsidR="52737898" w:rsidRPr="005C0469">
        <w:t>experiences</w:t>
      </w:r>
      <w:r w:rsidR="00807384">
        <w:t xml:space="preserve">, while </w:t>
      </w:r>
      <w:r w:rsidR="00EA40A7">
        <w:t xml:space="preserve">reducing </w:t>
      </w:r>
      <w:r w:rsidR="00000E52">
        <w:t xml:space="preserve">the need to store </w:t>
      </w:r>
      <w:hyperlink w:anchor="Personally_Identifiable_Information" w:history="1">
        <w:r w:rsidR="004708B7" w:rsidRPr="00012FD8">
          <w:rPr>
            <w:rStyle w:val="Hyperlink"/>
          </w:rPr>
          <w:t>p</w:t>
        </w:r>
        <w:r w:rsidR="00EA40A7" w:rsidRPr="00012FD8">
          <w:rPr>
            <w:rStyle w:val="Hyperlink"/>
          </w:rPr>
          <w:t xml:space="preserve">ersonally </w:t>
        </w:r>
        <w:r w:rsidR="004708B7" w:rsidRPr="00012FD8">
          <w:rPr>
            <w:rStyle w:val="Hyperlink"/>
          </w:rPr>
          <w:t>i</w:t>
        </w:r>
        <w:r w:rsidR="00EA40A7" w:rsidRPr="00012FD8">
          <w:rPr>
            <w:rStyle w:val="Hyperlink"/>
          </w:rPr>
          <w:t xml:space="preserve">dentifiable </w:t>
        </w:r>
        <w:r w:rsidR="004708B7" w:rsidRPr="00012FD8">
          <w:rPr>
            <w:rStyle w:val="Hyperlink"/>
          </w:rPr>
          <w:t>i</w:t>
        </w:r>
        <w:r w:rsidR="00EA40A7" w:rsidRPr="00012FD8">
          <w:rPr>
            <w:rStyle w:val="Hyperlink"/>
          </w:rPr>
          <w:t>nformation (PII)</w:t>
        </w:r>
      </w:hyperlink>
      <w:r w:rsidR="00000E52">
        <w:t>,</w:t>
      </w:r>
      <w:r w:rsidR="00EA40A7">
        <w:t xml:space="preserve"> and </w:t>
      </w:r>
      <w:r w:rsidR="00E615AB">
        <w:t xml:space="preserve">reducing the burden of </w:t>
      </w:r>
      <w:r w:rsidR="007D0BCF">
        <w:t xml:space="preserve">complying with privacy regulations such as the European Union’s </w:t>
      </w:r>
      <w:hyperlink w:anchor="General_Data_Protection_Regulation" w:history="1">
        <w:r w:rsidR="007D0BCF" w:rsidRPr="00012FD8">
          <w:rPr>
            <w:rStyle w:val="Hyperlink"/>
          </w:rPr>
          <w:t>General Data Protection Regulation (GDPR)</w:t>
        </w:r>
      </w:hyperlink>
      <w:r w:rsidR="001F2C28">
        <w:t>.</w:t>
      </w:r>
    </w:p>
    <w:p w14:paraId="78FE58AC" w14:textId="77777777" w:rsidR="00407438" w:rsidRDefault="7507E93D" w:rsidP="00225961">
      <w:r>
        <w:t xml:space="preserve">The HATPro </w:t>
      </w:r>
      <w:r w:rsidR="00EA40A7">
        <w:t>Traveler Profile</w:t>
      </w:r>
      <w:r w:rsidR="00D97A6C">
        <w:t>, when presented to a supplier or intermediary,</w:t>
      </w:r>
      <w:r w:rsidR="00EA40A7">
        <w:t xml:space="preserve"> </w:t>
      </w:r>
      <w:r>
        <w:t xml:space="preserve">contains three types of information: identifying information, such as name and contact details; requirements (non-negotiable items, such as wheelchair accessibility); and preferences (what the traveler </w:t>
      </w:r>
      <w:r w:rsidR="00EE667B">
        <w:t>likes or dislikes</w:t>
      </w:r>
      <w:r>
        <w:t xml:space="preserve">). </w:t>
      </w:r>
    </w:p>
    <w:p w14:paraId="389BFD79" w14:textId="78840633" w:rsidR="00DC78D1" w:rsidRDefault="7507E93D" w:rsidP="00225961">
      <w:r>
        <w:t xml:space="preserve">While </w:t>
      </w:r>
      <w:r w:rsidR="003B17B0">
        <w:t>the profile presentation</w:t>
      </w:r>
      <w:r>
        <w:t xml:space="preserve"> can stand alone, it is built to be used in an SSI architecture, in which case it will typically be (a) packaged in the form of a</w:t>
      </w:r>
      <w:r w:rsidR="00786BB4">
        <w:t xml:space="preserve"> self-asserted</w:t>
      </w:r>
      <w:r>
        <w:t xml:space="preserve"> </w:t>
      </w:r>
      <w:hyperlink w:anchor="Verifiable_Document" w:history="1">
        <w:r w:rsidRPr="00407438">
          <w:rPr>
            <w:rStyle w:val="Hyperlink"/>
          </w:rPr>
          <w:t xml:space="preserve">Verifiable </w:t>
        </w:r>
        <w:r w:rsidR="00201354" w:rsidRPr="00407438">
          <w:rPr>
            <w:rStyle w:val="Hyperlink"/>
          </w:rPr>
          <w:t>Document</w:t>
        </w:r>
      </w:hyperlink>
      <w:r>
        <w:t xml:space="preserve">; </w:t>
      </w:r>
      <w:r w:rsidR="00151F6E">
        <w:t xml:space="preserve">digitally signed by the traveler; </w:t>
      </w:r>
      <w:r>
        <w:t xml:space="preserve">(b) combined with </w:t>
      </w:r>
      <w:hyperlink w:anchor="Verifiable_Credential" w:history="1">
        <w:r w:rsidR="008335DC" w:rsidRPr="00407438">
          <w:rPr>
            <w:rStyle w:val="Hyperlink"/>
          </w:rPr>
          <w:t>Verifiable Credentials</w:t>
        </w:r>
        <w:r w:rsidR="008335DC" w:rsidRPr="00407438">
          <w:rPr>
            <w:rStyle w:val="Hyperlink"/>
            <w:iCs/>
          </w:rPr>
          <w:t xml:space="preserve"> (</w:t>
        </w:r>
        <w:r w:rsidRPr="00407438">
          <w:rPr>
            <w:rStyle w:val="Hyperlink"/>
          </w:rPr>
          <w:t>VCs</w:t>
        </w:r>
        <w:r w:rsidR="008335DC" w:rsidRPr="00407438">
          <w:rPr>
            <w:rStyle w:val="Hyperlink"/>
          </w:rPr>
          <w:t>)</w:t>
        </w:r>
      </w:hyperlink>
      <w:r>
        <w:t xml:space="preserve">, such as a government-issued identity document or </w:t>
      </w:r>
      <w:r w:rsidR="0067365C">
        <w:t xml:space="preserve">company-certified </w:t>
      </w:r>
      <w:r>
        <w:t xml:space="preserve">proof of employment; </w:t>
      </w:r>
      <w:r w:rsidR="00CB26E4">
        <w:t xml:space="preserve">(c) presented </w:t>
      </w:r>
      <w:r w:rsidR="00C33E1F">
        <w:t xml:space="preserve">by a cryptographically </w:t>
      </w:r>
      <w:r w:rsidR="00BB1183">
        <w:t xml:space="preserve">secured service </w:t>
      </w:r>
      <w:r w:rsidR="006C1174">
        <w:t xml:space="preserve">that is </w:t>
      </w:r>
      <w:r w:rsidR="00BB1183">
        <w:t>discover</w:t>
      </w:r>
      <w:r w:rsidR="00AC3496">
        <w:t>able</w:t>
      </w:r>
      <w:r w:rsidR="00BB1183">
        <w:t xml:space="preserve"> through </w:t>
      </w:r>
      <w:r w:rsidR="003770BE">
        <w:t xml:space="preserve">a </w:t>
      </w:r>
      <w:hyperlink w:anchor="Decentralized_Identifier" w:history="1">
        <w:r w:rsidR="003770BE" w:rsidRPr="00407438">
          <w:rPr>
            <w:rStyle w:val="Hyperlink"/>
          </w:rPr>
          <w:t xml:space="preserve">Decentralized </w:t>
        </w:r>
        <w:proofErr w:type="spellStart"/>
        <w:r w:rsidR="003770BE" w:rsidRPr="00407438">
          <w:rPr>
            <w:rStyle w:val="Hyperlink"/>
          </w:rPr>
          <w:t>I</w:t>
        </w:r>
        <w:r w:rsidR="00407438" w:rsidRPr="00407438">
          <w:rPr>
            <w:rStyle w:val="Hyperlink"/>
          </w:rPr>
          <w:t>D</w:t>
        </w:r>
        <w:r w:rsidR="003770BE" w:rsidRPr="00407438">
          <w:rPr>
            <w:rStyle w:val="Hyperlink"/>
          </w:rPr>
          <w:t>entifier</w:t>
        </w:r>
        <w:proofErr w:type="spellEnd"/>
        <w:r w:rsidR="003770BE" w:rsidRPr="00407438">
          <w:rPr>
            <w:rStyle w:val="Hyperlink"/>
            <w:iCs/>
          </w:rPr>
          <w:t xml:space="preserve"> </w:t>
        </w:r>
        <w:r w:rsidR="003770BE" w:rsidRPr="00407438">
          <w:rPr>
            <w:rStyle w:val="Hyperlink"/>
          </w:rPr>
          <w:t>(DID)</w:t>
        </w:r>
      </w:hyperlink>
      <w:r w:rsidR="00311A1C">
        <w:t xml:space="preserve">, </w:t>
      </w:r>
      <w:r>
        <w:t>and (</w:t>
      </w:r>
      <w:r w:rsidR="00311A1C">
        <w:t>d</w:t>
      </w:r>
      <w:r>
        <w:t xml:space="preserve">) communicated over the standard SSI messaging channel </w:t>
      </w:r>
      <w:hyperlink w:anchor="Decentralized_Identity_Communication" w:history="1">
        <w:r w:rsidRPr="00407438">
          <w:rPr>
            <w:rStyle w:val="Hyperlink"/>
          </w:rPr>
          <w:t>Decentralized Identity Communication (DIDComm)</w:t>
        </w:r>
      </w:hyperlink>
      <w:r>
        <w:t xml:space="preserve">.  </w:t>
      </w:r>
    </w:p>
    <w:p w14:paraId="754ACDB8" w14:textId="77777777" w:rsidR="00196215" w:rsidRPr="005C0469" w:rsidRDefault="00196215" w:rsidP="00196215">
      <w:pPr>
        <w:pStyle w:val="Callout"/>
        <w:ind w:left="720"/>
      </w:pPr>
      <w:r>
        <w:rPr>
          <w:noProof/>
        </w:rPr>
        <w:lastRenderedPageBreak/>
        <mc:AlternateContent>
          <mc:Choice Requires="wps">
            <w:drawing>
              <wp:inline distT="0" distB="0" distL="0" distR="0" wp14:anchorId="51C2FA70" wp14:editId="5125A2ED">
                <wp:extent cx="4586630" cy="1268425"/>
                <wp:effectExtent l="19050" t="19050" r="23495" b="27305"/>
                <wp:docPr id="192214352" name="Text Box 2"/>
                <wp:cNvGraphicFramePr/>
                <a:graphic xmlns:a="http://schemas.openxmlformats.org/drawingml/2006/main">
                  <a:graphicData uri="http://schemas.microsoft.com/office/word/2010/wordprocessingShape">
                    <wps:wsp>
                      <wps:cNvSpPr txBox="1"/>
                      <wps:spPr>
                        <a:xfrm>
                          <a:off x="0" y="0"/>
                          <a:ext cx="4586630" cy="1268425"/>
                        </a:xfrm>
                        <a:prstGeom prst="rect">
                          <a:avLst/>
                        </a:prstGeom>
                        <a:solidFill>
                          <a:schemeClr val="lt1"/>
                        </a:solidFill>
                        <a:ln w="38100" cmpd="dbl">
                          <a:solidFill>
                            <a:prstClr val="black"/>
                          </a:solidFill>
                        </a:ln>
                      </wps:spPr>
                      <wps:txbx>
                        <w:txbxContent>
                          <w:p w14:paraId="530B8F6D" w14:textId="00DCEDD5" w:rsidR="00CC3FD0" w:rsidRDefault="00196215" w:rsidP="00CC3FD0">
                            <w:pPr>
                              <w:rPr>
                                <w:rFonts w:cs="Arial"/>
                              </w:rPr>
                            </w:pPr>
                            <w:r>
                              <w:rPr>
                                <w:b/>
                                <w:bCs/>
                              </w:rPr>
                              <w:t>DIDComm</w:t>
                            </w:r>
                            <w:r w:rsidRPr="0076448B">
                              <w:rPr>
                                <w:b/>
                                <w:bCs/>
                              </w:rPr>
                              <w:t>:</w:t>
                            </w:r>
                            <w:r>
                              <w:t xml:space="preserve"> </w:t>
                            </w:r>
                            <w:r w:rsidR="00CC3FD0">
                              <w:rPr>
                                <w:rFonts w:cs="Arial"/>
                              </w:rPr>
                              <w:t xml:space="preserve">A </w:t>
                            </w:r>
                            <w:r w:rsidR="00CC3FD0" w:rsidRPr="00EE33E8">
                              <w:rPr>
                                <w:rFonts w:cs="Arial"/>
                              </w:rPr>
                              <w:t>protocol for secure and private communication between entities (people, organizations, or devices) that use Decentralized Identifiers (DIDs). It enables these entities to exchange messages and data in a way that is cryptographically verifiable, tamper-proof, and independent of centralized systems.</w:t>
                            </w:r>
                            <w:r w:rsidR="00CC3FD0">
                              <w:rPr>
                                <w:rFonts w:cs="Arial"/>
                              </w:rPr>
                              <w:t xml:space="preserve"> DIDComm is managed and developed through the Decentralized Identity Foundation.</w:t>
                            </w:r>
                          </w:p>
                          <w:p w14:paraId="089A7D9F" w14:textId="4C29EF12" w:rsidR="00196215" w:rsidRDefault="00196215" w:rsidP="001962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C2FA70" id="_x0000_s1034" type="#_x0000_t202" style="width:361.15pt;height:9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" fillcolor="white [3201]" strokeweight="3pt">
                <v:stroke linestyle="thinThin"/>
                <v:textbox>
                  <w:txbxContent>
                    <w:p w14:paraId="530B8F6D" w14:textId="00DCEDD5" w:rsidR="00CC3FD0" w:rsidRDefault="00196215" w:rsidP="00CC3FD0">
                      <w:pPr>
                        <w:rPr>
                          <w:rFonts w:cs="Arial"/>
                        </w:rPr>
                      </w:pPr>
                      <w:r>
                        <w:rPr>
                          <w:b/>
                          <w:bCs/>
                        </w:rPr>
                        <w:t>DIDComm</w:t>
                      </w:r>
                      <w:r w:rsidRPr="0076448B">
                        <w:rPr>
                          <w:b/>
                          <w:bCs/>
                        </w:rPr>
                        <w:t>:</w:t>
                      </w:r>
                      <w:r>
                        <w:t xml:space="preserve"> </w:t>
                      </w:r>
                      <w:r w:rsidR="00CC3FD0">
                        <w:rPr>
                          <w:rFonts w:cs="Arial"/>
                        </w:rPr>
                        <w:t xml:space="preserve">A </w:t>
                      </w:r>
                      <w:r w:rsidR="00CC3FD0" w:rsidRPr="00EE33E8">
                        <w:rPr>
                          <w:rFonts w:cs="Arial"/>
                        </w:rPr>
                        <w:t>protocol for secure and private communication between entities (people, organizations, or devices) that use Decentralized Identifiers (DIDs). It enables these entities to exchange messages and data in a way that is cryptographically verifiable, tamper-proof, and independent of centralized systems.</w:t>
                      </w:r>
                      <w:r w:rsidR="00CC3FD0">
                        <w:rPr>
                          <w:rFonts w:cs="Arial"/>
                        </w:rPr>
                        <w:t xml:space="preserve"> DIDComm is managed and developed through the Decentralized Identity Foundation.</w:t>
                      </w:r>
                    </w:p>
                    <w:p w14:paraId="089A7D9F" w14:textId="4C29EF12" w:rsidR="00196215" w:rsidRDefault="00196215" w:rsidP="00196215"/>
                  </w:txbxContent>
                </v:textbox>
                <w10:anchorlock/>
              </v:shape>
            </w:pict>
          </mc:Fallback>
        </mc:AlternateContent>
      </w:r>
    </w:p>
    <w:p w14:paraId="61A15BA2" w14:textId="442391F3" w:rsidR="00A74D53" w:rsidRDefault="00A25428" w:rsidP="00225961">
      <w:r>
        <w:t xml:space="preserve">The HATPro </w:t>
      </w:r>
      <w:r w:rsidR="002368C1">
        <w:t xml:space="preserve">Traveler Profile </w:t>
      </w:r>
      <w:r>
        <w:t xml:space="preserve">can </w:t>
      </w:r>
      <w:r w:rsidR="00015DC2">
        <w:t xml:space="preserve">stand alone and can </w:t>
      </w:r>
      <w:r>
        <w:t xml:space="preserve">be used </w:t>
      </w:r>
      <w:r w:rsidR="00BE7102">
        <w:t xml:space="preserve">with any messaging </w:t>
      </w:r>
      <w:r w:rsidR="00015DC2">
        <w:t>protocol</w:t>
      </w:r>
      <w:r>
        <w:t xml:space="preserve">, but </w:t>
      </w:r>
      <w:r w:rsidR="009440D3">
        <w:t xml:space="preserve">it is most powerful when it </w:t>
      </w:r>
      <w:r w:rsidR="00A74D53">
        <w:t xml:space="preserve">leverages </w:t>
      </w:r>
      <w:r>
        <w:t xml:space="preserve">key capabilities of </w:t>
      </w:r>
      <w:r w:rsidR="00A74D53">
        <w:t>the SSI architecture</w:t>
      </w:r>
      <w:r w:rsidR="00134197">
        <w:t>. Key benefits include:</w:t>
      </w:r>
    </w:p>
    <w:p w14:paraId="7F1CA2F0" w14:textId="70EACAE7" w:rsidR="00A74D53" w:rsidRPr="001C282A" w:rsidRDefault="00541B29" w:rsidP="00541B29">
      <w:pPr>
        <w:pStyle w:val="ListParagraph"/>
        <w:numPr>
          <w:ilvl w:val="0"/>
          <w:numId w:val="93"/>
        </w:numPr>
        <w:rPr>
          <w:b/>
          <w:bCs/>
        </w:rPr>
      </w:pPr>
      <w:r w:rsidRPr="001C282A">
        <w:rPr>
          <w:b/>
          <w:bCs/>
        </w:rPr>
        <w:t>Trusted communication:</w:t>
      </w:r>
      <w:r>
        <w:t xml:space="preserve"> </w:t>
      </w:r>
      <w:r w:rsidR="00A74D53">
        <w:t xml:space="preserve">It </w:t>
      </w:r>
      <w:r w:rsidR="005F5386">
        <w:t xml:space="preserve">ensures that communication can occur between trusted parties. The level of trust </w:t>
      </w:r>
      <w:r w:rsidR="004E41AA">
        <w:t xml:space="preserve">required </w:t>
      </w:r>
      <w:r w:rsidR="00A431DC">
        <w:t xml:space="preserve">can vary and is ultimately a decision of each party to the communication. </w:t>
      </w:r>
      <w:r w:rsidR="00AD013D">
        <w:t>In hospitality and travel, m</w:t>
      </w:r>
      <w:r w:rsidR="00A431DC">
        <w:t xml:space="preserve">any shopping </w:t>
      </w:r>
      <w:r w:rsidR="00AD013D">
        <w:t xml:space="preserve">inquiries </w:t>
      </w:r>
      <w:r w:rsidR="00A431DC">
        <w:t>are</w:t>
      </w:r>
      <w:r w:rsidR="00AD013D">
        <w:t xml:space="preserve"> typically</w:t>
      </w:r>
      <w:r w:rsidR="00A431DC">
        <w:t xml:space="preserve"> anonymous</w:t>
      </w:r>
      <w:r w:rsidR="00AD013D">
        <w:t xml:space="preserve">, in which case </w:t>
      </w:r>
      <w:r w:rsidR="004B5EA9">
        <w:t xml:space="preserve">the level of </w:t>
      </w:r>
      <w:r w:rsidR="00E4514D">
        <w:t xml:space="preserve">required </w:t>
      </w:r>
      <w:r w:rsidR="004B5EA9">
        <w:t xml:space="preserve">trust may be </w:t>
      </w:r>
      <w:r w:rsidR="00E4514D">
        <w:t xml:space="preserve">low </w:t>
      </w:r>
      <w:r w:rsidR="004B5EA9">
        <w:t xml:space="preserve">but still useful </w:t>
      </w:r>
      <w:r w:rsidR="004F29C0">
        <w:t xml:space="preserve">in </w:t>
      </w:r>
      <w:r w:rsidR="004E41AA">
        <w:t xml:space="preserve">some </w:t>
      </w:r>
      <w:r w:rsidR="004F29C0">
        <w:t xml:space="preserve">use cases, such as to </w:t>
      </w:r>
      <w:r w:rsidR="00A46982">
        <w:t xml:space="preserve">limit </w:t>
      </w:r>
      <w:r w:rsidR="00050101">
        <w:t xml:space="preserve">the </w:t>
      </w:r>
      <w:r w:rsidR="004F29C0">
        <w:t xml:space="preserve">visibility of negotiated rates to </w:t>
      </w:r>
      <w:r w:rsidR="005A7724">
        <w:t xml:space="preserve">anonymous </w:t>
      </w:r>
      <w:r w:rsidR="00050101">
        <w:t xml:space="preserve">or identified consumers </w:t>
      </w:r>
      <w:r w:rsidR="00A46982">
        <w:t xml:space="preserve">only if they </w:t>
      </w:r>
      <w:r w:rsidR="004F29C0">
        <w:t xml:space="preserve">can prove their </w:t>
      </w:r>
      <w:r w:rsidR="00491482">
        <w:t>eligibility</w:t>
      </w:r>
      <w:r w:rsidR="004F29C0">
        <w:t xml:space="preserve">. </w:t>
      </w:r>
      <w:r w:rsidR="00C77148">
        <w:t xml:space="preserve">Higher trust </w:t>
      </w:r>
      <w:r w:rsidR="00292B7B">
        <w:t xml:space="preserve">by both parties </w:t>
      </w:r>
      <w:r w:rsidR="00C77148">
        <w:t>is often needed for bookings</w:t>
      </w:r>
      <w:r w:rsidR="00292B7B">
        <w:t xml:space="preserve">: the travel company wants to know they are dealing with a real person, and the consumer wants </w:t>
      </w:r>
      <w:r w:rsidR="002B6A04">
        <w:t>to be sure they are dealing with a legitimate supplier or intermediary.</w:t>
      </w:r>
    </w:p>
    <w:p w14:paraId="275094EA" w14:textId="4F84DC23" w:rsidR="002B6A04" w:rsidRDefault="00B9675E" w:rsidP="00A74D53">
      <w:pPr>
        <w:pStyle w:val="ListParagraph"/>
        <w:numPr>
          <w:ilvl w:val="0"/>
          <w:numId w:val="93"/>
        </w:numPr>
      </w:pPr>
      <w:r w:rsidRPr="001C282A">
        <w:rPr>
          <w:b/>
          <w:bCs/>
        </w:rPr>
        <w:t>Consumer control over privacy:</w:t>
      </w:r>
      <w:r>
        <w:t xml:space="preserve"> </w:t>
      </w:r>
      <w:r w:rsidR="002B6A04">
        <w:t xml:space="preserve">It </w:t>
      </w:r>
      <w:r w:rsidR="003E12F9">
        <w:t xml:space="preserve">gives consumers total control over the data they </w:t>
      </w:r>
      <w:proofErr w:type="gramStart"/>
      <w:r w:rsidR="003E12F9">
        <w:t>share:</w:t>
      </w:r>
      <w:proofErr w:type="gramEnd"/>
      <w:r w:rsidR="003E12F9">
        <w:t xml:space="preserve"> what, how much, with whom, for how long, and how they may use it</w:t>
      </w:r>
      <w:r w:rsidR="00F300A2">
        <w:t>, all of which facilitate regulatory compliance with businesses.</w:t>
      </w:r>
    </w:p>
    <w:p w14:paraId="6289D636" w14:textId="6F3106F6" w:rsidR="00F300A2" w:rsidRDefault="00B9675E" w:rsidP="00A74D53">
      <w:pPr>
        <w:pStyle w:val="ListParagraph"/>
        <w:numPr>
          <w:ilvl w:val="0"/>
          <w:numId w:val="93"/>
        </w:numPr>
      </w:pPr>
      <w:r w:rsidRPr="001C282A">
        <w:rPr>
          <w:b/>
          <w:bCs/>
        </w:rPr>
        <w:t>S</w:t>
      </w:r>
      <w:r w:rsidR="00E00A25" w:rsidRPr="001C282A">
        <w:rPr>
          <w:b/>
          <w:bCs/>
        </w:rPr>
        <w:t>equential and selective disclosure.</w:t>
      </w:r>
      <w:r w:rsidR="00E00A25">
        <w:t xml:space="preserve"> During the search and booking process, the consumer </w:t>
      </w:r>
      <w:r w:rsidR="00D3102B">
        <w:t xml:space="preserve">may choose to </w:t>
      </w:r>
      <w:r w:rsidR="00E00A25">
        <w:t>remain anonymous, while still pr</w:t>
      </w:r>
      <w:r w:rsidR="00ED408A">
        <w:t xml:space="preserve">oviding proof of age, travel credentials, </w:t>
      </w:r>
      <w:r w:rsidR="000A1043">
        <w:t>drivers</w:t>
      </w:r>
      <w:r w:rsidR="009874C9">
        <w:t>’</w:t>
      </w:r>
      <w:r w:rsidR="000A1043">
        <w:t xml:space="preserve"> license, activity certifications, corporate affiliations, memberships, and the like.</w:t>
      </w:r>
      <w:r w:rsidR="00892C5E">
        <w:t xml:space="preserve"> </w:t>
      </w:r>
      <w:r w:rsidR="000B17AE">
        <w:t>This is impossible with legacy approaches</w:t>
      </w:r>
      <w:r w:rsidR="004E3932">
        <w:t>. I</w:t>
      </w:r>
      <w:r w:rsidR="009874C9">
        <w:t xml:space="preserve">t </w:t>
      </w:r>
      <w:r w:rsidR="000B17AE">
        <w:t xml:space="preserve">benefits both consumer privacy and </w:t>
      </w:r>
      <w:r w:rsidR="00B956B8">
        <w:t xml:space="preserve">the ability of </w:t>
      </w:r>
      <w:r w:rsidR="004A478F">
        <w:t xml:space="preserve">travel providers </w:t>
      </w:r>
      <w:r w:rsidR="00B956B8">
        <w:t xml:space="preserve">to make </w:t>
      </w:r>
      <w:r w:rsidR="004A478F">
        <w:t xml:space="preserve">private offers based on the presented credentials, </w:t>
      </w:r>
      <w:r w:rsidR="0013173B">
        <w:t xml:space="preserve">with the assurance </w:t>
      </w:r>
      <w:r w:rsidR="004A478F">
        <w:t xml:space="preserve">that they cannot be used by anyone other than the intended </w:t>
      </w:r>
      <w:r w:rsidR="0013173B">
        <w:t>recipient</w:t>
      </w:r>
      <w:r w:rsidR="004A478F">
        <w:t>.</w:t>
      </w:r>
      <w:r w:rsidR="00C57C81">
        <w:t xml:space="preserve"> As </w:t>
      </w:r>
      <w:r w:rsidR="00FA2F2C">
        <w:t xml:space="preserve">the journey progresses to booking and service delivery, </w:t>
      </w:r>
      <w:r w:rsidR="00001D78">
        <w:t>additional information can be provided at each step, for example a name (at the least) will be required for most bookings.</w:t>
      </w:r>
    </w:p>
    <w:p w14:paraId="7B2AB63F" w14:textId="07444B1B" w:rsidR="00001D78" w:rsidRPr="005C0469" w:rsidRDefault="00F976D0" w:rsidP="001C282A">
      <w:pPr>
        <w:pStyle w:val="ListParagraph"/>
        <w:numPr>
          <w:ilvl w:val="0"/>
          <w:numId w:val="93"/>
        </w:numPr>
      </w:pPr>
      <w:r w:rsidRPr="001C282A">
        <w:rPr>
          <w:b/>
          <w:bCs/>
        </w:rPr>
        <w:t xml:space="preserve">Proof without </w:t>
      </w:r>
      <w:r w:rsidR="00AB0A48">
        <w:rPr>
          <w:b/>
          <w:bCs/>
        </w:rPr>
        <w:t>exposing extraneous details</w:t>
      </w:r>
      <w:r w:rsidRPr="001C282A">
        <w:rPr>
          <w:b/>
          <w:bCs/>
        </w:rPr>
        <w:t>:</w:t>
      </w:r>
      <w:r>
        <w:t xml:space="preserve"> Many data breaches occur </w:t>
      </w:r>
      <w:r w:rsidR="007E3AE2">
        <w:t xml:space="preserve">(or have </w:t>
      </w:r>
      <w:r w:rsidR="00687A9E">
        <w:t>more serious</w:t>
      </w:r>
      <w:r w:rsidR="007E3AE2">
        <w:t xml:space="preserve"> consequences) </w:t>
      </w:r>
      <w:r>
        <w:t xml:space="preserve">because </w:t>
      </w:r>
      <w:r w:rsidR="007E3AE2">
        <w:t xml:space="preserve">documents that are provided for one purpose may </w:t>
      </w:r>
      <w:r w:rsidR="00687A9E">
        <w:t xml:space="preserve">include extraneous </w:t>
      </w:r>
      <w:r w:rsidR="007E3AE2">
        <w:t>information</w:t>
      </w:r>
      <w:r w:rsidR="00123BFA">
        <w:t xml:space="preserve">. A bar </w:t>
      </w:r>
      <w:r w:rsidR="007736D1">
        <w:t xml:space="preserve">bouncer needs to know that you are old enough to </w:t>
      </w:r>
      <w:r w:rsidR="00451665">
        <w:t>drink</w:t>
      </w:r>
      <w:r w:rsidR="007736D1">
        <w:t>, but does not need your name, address, or even your specific age (all of which is included on legacy documents that</w:t>
      </w:r>
      <w:r w:rsidR="00680F31">
        <w:t xml:space="preserve"> are presented). SSI supports the ability to prove that you are of </w:t>
      </w:r>
      <w:r w:rsidR="00BF021D">
        <w:t xml:space="preserve">age (based on a Verified Credential you hold from a governmental authority, for example) without presenting the </w:t>
      </w:r>
      <w:r w:rsidR="00505447">
        <w:t xml:space="preserve">entire </w:t>
      </w:r>
      <w:r w:rsidR="00BF021D">
        <w:t>document.</w:t>
      </w:r>
      <w:r w:rsidR="00701268">
        <w:t xml:space="preserve"> </w:t>
      </w:r>
      <w:r w:rsidR="00E2002D">
        <w:t xml:space="preserve">The proof level can also be much stronger: unlike </w:t>
      </w:r>
      <w:r w:rsidR="00B72A15">
        <w:t xml:space="preserve">a physical drivers’ license that </w:t>
      </w:r>
      <w:r w:rsidR="0049602F">
        <w:t>are often forged</w:t>
      </w:r>
      <w:r w:rsidR="00B72A15">
        <w:t>, SSI can</w:t>
      </w:r>
      <w:r w:rsidR="00CF36E2">
        <w:t xml:space="preserve"> verify that it was in fact issued by the trusted government authority.</w:t>
      </w:r>
    </w:p>
    <w:p w14:paraId="13529918" w14:textId="3611E6E2" w:rsidR="00D72916" w:rsidRDefault="000D147E" w:rsidP="00225961">
      <w:r>
        <w:t>The SSI ecosystem is still evolving</w:t>
      </w:r>
      <w:r w:rsidR="00894B44">
        <w:t xml:space="preserve">, and not all elements </w:t>
      </w:r>
      <w:r w:rsidR="00F342FD">
        <w:t>will be universally adopted</w:t>
      </w:r>
      <w:r w:rsidR="008F733D">
        <w:t xml:space="preserve">. However, there is a high degree of interoperability between SSI solutions and </w:t>
      </w:r>
      <w:r w:rsidR="00991FCA">
        <w:t xml:space="preserve">other </w:t>
      </w:r>
      <w:r w:rsidR="00915112">
        <w:lastRenderedPageBreak/>
        <w:t xml:space="preserve">leading-edge </w:t>
      </w:r>
      <w:r w:rsidR="00991FCA">
        <w:t>approaches for identity management</w:t>
      </w:r>
      <w:r w:rsidR="00657A55">
        <w:t>,</w:t>
      </w:r>
      <w:r w:rsidR="00991FCA">
        <w:t xml:space="preserve"> secure communication</w:t>
      </w:r>
      <w:r w:rsidR="00657A55">
        <w:t xml:space="preserve">, and handling </w:t>
      </w:r>
      <w:r w:rsidR="0071707F">
        <w:t>of specialized activities such as payment processing.</w:t>
      </w:r>
      <w:r w:rsidR="001B2A95">
        <w:t xml:space="preserve"> </w:t>
      </w:r>
    </w:p>
    <w:p w14:paraId="68CEBBD0" w14:textId="561C360E" w:rsidR="006447AB" w:rsidRDefault="00AB0A48" w:rsidP="00225961">
      <w:r>
        <w:t>A consumer’s p</w:t>
      </w:r>
      <w:r w:rsidR="52737898" w:rsidRPr="005C0469">
        <w:t>references</w:t>
      </w:r>
      <w:r w:rsidR="00CF36E2">
        <w:t>,</w:t>
      </w:r>
      <w:r w:rsidR="00EC6705">
        <w:t xml:space="preserve"> as expressed in a </w:t>
      </w:r>
      <w:r>
        <w:t>HATPro</w:t>
      </w:r>
      <w:r w:rsidR="00EC6705">
        <w:t xml:space="preserve"> </w:t>
      </w:r>
      <w:r w:rsidR="00CF36E2">
        <w:t xml:space="preserve">Traveler Profile </w:t>
      </w:r>
      <w:r w:rsidR="00EC6705">
        <w:t>presentation,</w:t>
      </w:r>
      <w:r>
        <w:t xml:space="preserve"> </w:t>
      </w:r>
      <w:r w:rsidR="52737898" w:rsidRPr="005C0469">
        <w:t xml:space="preserve">may include ones that are explicitly </w:t>
      </w:r>
      <w:r w:rsidR="00312CD6">
        <w:t>entered by the consumer</w:t>
      </w:r>
      <w:r w:rsidR="52737898" w:rsidRPr="005C0469">
        <w:t xml:space="preserve">, ones that are observed </w:t>
      </w:r>
      <w:r w:rsidR="009202AE">
        <w:t xml:space="preserve">or inferred by a </w:t>
      </w:r>
      <w:hyperlink w:anchor="Digital_Agent" w:history="1">
        <w:r w:rsidR="00C00BE6" w:rsidRPr="00086457">
          <w:rPr>
            <w:rStyle w:val="Hyperlink"/>
          </w:rPr>
          <w:t>digital agent</w:t>
        </w:r>
      </w:hyperlink>
      <w:r w:rsidR="00C00BE6">
        <w:t xml:space="preserve"> </w:t>
      </w:r>
      <w:r w:rsidR="009202AE">
        <w:t xml:space="preserve">acting on the consumer’s behalf </w:t>
      </w:r>
      <w:r w:rsidR="00C00BE6">
        <w:t xml:space="preserve">and authorized by the consumer, and potentially even ones that are observed by a supplier or intermediary and </w:t>
      </w:r>
      <w:r w:rsidR="52737898" w:rsidRPr="005C0469">
        <w:t xml:space="preserve">suggested </w:t>
      </w:r>
      <w:r w:rsidR="00EC6705">
        <w:t xml:space="preserve">to </w:t>
      </w:r>
      <w:r w:rsidR="52737898" w:rsidRPr="005C0469">
        <w:t>and approved by the traveler</w:t>
      </w:r>
      <w:r w:rsidR="00E34DA3">
        <w:t xml:space="preserve"> or their digital agent</w:t>
      </w:r>
      <w:r w:rsidR="52737898" w:rsidRPr="005C0469">
        <w:t xml:space="preserve">. </w:t>
      </w:r>
    </w:p>
    <w:p w14:paraId="4F2CDDDD" w14:textId="77777777" w:rsidR="006447AB" w:rsidRDefault="006447AB" w:rsidP="006447AB">
      <w:pPr>
        <w:pStyle w:val="Callout"/>
        <w:ind w:left="720"/>
      </w:pPr>
      <w:r>
        <w:rPr>
          <w:noProof/>
        </w:rPr>
        <mc:AlternateContent>
          <mc:Choice Requires="wps">
            <w:drawing>
              <wp:inline distT="0" distB="0" distL="0" distR="0" wp14:anchorId="07483F08" wp14:editId="72D13B4D">
                <wp:extent cx="4586630" cy="946557"/>
                <wp:effectExtent l="19050" t="19050" r="23495" b="25400"/>
                <wp:docPr id="1344192786" name="Text Box 2"/>
                <wp:cNvGraphicFramePr/>
                <a:graphic xmlns:a="http://schemas.openxmlformats.org/drawingml/2006/main">
                  <a:graphicData uri="http://schemas.microsoft.com/office/word/2010/wordprocessingShape">
                    <wps:wsp>
                      <wps:cNvSpPr txBox="1"/>
                      <wps:spPr>
                        <a:xfrm>
                          <a:off x="0" y="0"/>
                          <a:ext cx="4586630" cy="946557"/>
                        </a:xfrm>
                        <a:prstGeom prst="rect">
                          <a:avLst/>
                        </a:prstGeom>
                        <a:solidFill>
                          <a:schemeClr val="lt1"/>
                        </a:solidFill>
                        <a:ln w="38100" cmpd="dbl">
                          <a:solidFill>
                            <a:prstClr val="black"/>
                          </a:solidFill>
                        </a:ln>
                      </wps:spPr>
                      <wps:txbx>
                        <w:txbxContent>
                          <w:p w14:paraId="437CB13D" w14:textId="57988600" w:rsidR="006447AB" w:rsidRDefault="006447AB" w:rsidP="006447AB">
                            <w:r>
                              <w:rPr>
                                <w:b/>
                                <w:bCs/>
                              </w:rPr>
                              <w:t>Digital Agent</w:t>
                            </w:r>
                            <w:r w:rsidRPr="006369B9">
                              <w:rPr>
                                <w:b/>
                                <w:bCs/>
                              </w:rPr>
                              <w:t>:</w:t>
                            </w:r>
                            <w:r>
                              <w:t xml:space="preserve"> </w:t>
                            </w:r>
                            <w:r w:rsidR="004C5959">
                              <w:rPr>
                                <w:rFonts w:cs="Arial"/>
                                <w:spacing w:val="8"/>
                                <w:shd w:val="clear" w:color="auto" w:fill="FFFFFF"/>
                              </w:rPr>
                              <w:t>– A</w:t>
                            </w:r>
                            <w:r w:rsidR="00D82B0D">
                              <w:rPr>
                                <w:rFonts w:cs="Arial"/>
                                <w:spacing w:val="8"/>
                                <w:shd w:val="clear" w:color="auto" w:fill="FFFFFF"/>
                              </w:rPr>
                              <w:t xml:space="preserve"> </w:t>
                            </w:r>
                            <w:r w:rsidR="00AF7C4B">
                              <w:rPr>
                                <w:rFonts w:cs="Arial"/>
                                <w:spacing w:val="8"/>
                                <w:shd w:val="clear" w:color="auto" w:fill="FFFFFF"/>
                              </w:rPr>
                              <w:t xml:space="preserve">software program </w:t>
                            </w:r>
                            <w:r w:rsidR="00183C26">
                              <w:rPr>
                                <w:rFonts w:cs="Arial"/>
                                <w:spacing w:val="8"/>
                                <w:shd w:val="clear" w:color="auto" w:fill="FFFFFF"/>
                              </w:rPr>
                              <w:t xml:space="preserve">(possibly AI-powered) </w:t>
                            </w:r>
                            <w:r w:rsidR="00AF7C4B">
                              <w:rPr>
                                <w:rFonts w:cs="Arial"/>
                                <w:spacing w:val="8"/>
                                <w:shd w:val="clear" w:color="auto" w:fill="FFFFFF"/>
                              </w:rPr>
                              <w:t xml:space="preserve">that </w:t>
                            </w:r>
                            <w:r w:rsidR="008A12E5">
                              <w:rPr>
                                <w:rFonts w:cs="Arial"/>
                                <w:spacing w:val="8"/>
                                <w:shd w:val="clear" w:color="auto" w:fill="FFFFFF"/>
                              </w:rPr>
                              <w:t xml:space="preserve">serves as </w:t>
                            </w:r>
                            <w:proofErr w:type="gramStart"/>
                            <w:r w:rsidR="008A12E5">
                              <w:rPr>
                                <w:rFonts w:cs="Arial"/>
                                <w:spacing w:val="8"/>
                                <w:shd w:val="clear" w:color="auto" w:fill="FFFFFF"/>
                              </w:rPr>
                              <w:t>a</w:t>
                            </w:r>
                            <w:proofErr w:type="gramEnd"/>
                            <w:r w:rsidR="008A12E5">
                              <w:rPr>
                                <w:rFonts w:cs="Arial"/>
                                <w:spacing w:val="8"/>
                                <w:shd w:val="clear" w:color="auto" w:fill="FFFFFF"/>
                              </w:rPr>
                              <w:t xml:space="preserve"> </w:t>
                            </w:r>
                            <w:r w:rsidR="00D82B0D">
                              <w:rPr>
                                <w:rFonts w:cs="Arial"/>
                                <w:spacing w:val="8"/>
                                <w:shd w:val="clear" w:color="auto" w:fill="FFFFFF"/>
                              </w:rPr>
                              <w:t xml:space="preserve">authorized representative </w:t>
                            </w:r>
                            <w:r w:rsidR="008A12E5">
                              <w:rPr>
                                <w:rFonts w:cs="Arial"/>
                                <w:spacing w:val="8"/>
                                <w:shd w:val="clear" w:color="auto" w:fill="FFFFFF"/>
                              </w:rPr>
                              <w:t xml:space="preserve">to </w:t>
                            </w:r>
                            <w:r w:rsidR="00AF7C4B">
                              <w:rPr>
                                <w:rFonts w:cs="Arial"/>
                                <w:spacing w:val="8"/>
                                <w:shd w:val="clear" w:color="auto" w:fill="FFFFFF"/>
                              </w:rPr>
                              <w:t>act on behalf on another party</w:t>
                            </w:r>
                            <w:r w:rsidR="008A12E5">
                              <w:rPr>
                                <w:rFonts w:cs="Arial"/>
                                <w:spacing w:val="8"/>
                                <w:shd w:val="clear" w:color="auto" w:fill="FFFFFF"/>
                              </w:rPr>
                              <w:t xml:space="preserve">. A digital agent is distinguished from </w:t>
                            </w:r>
                            <w:r w:rsidR="00183C26">
                              <w:rPr>
                                <w:rFonts w:cs="Arial"/>
                                <w:spacing w:val="8"/>
                                <w:shd w:val="clear" w:color="auto" w:fill="FFFFFF"/>
                              </w:rPr>
                              <w:t>human</w:t>
                            </w:r>
                            <w:r w:rsidR="004C5959">
                              <w:rPr>
                                <w:rFonts w:cs="Arial"/>
                                <w:spacing w:val="8"/>
                                <w:shd w:val="clear" w:color="auto" w:fill="FFFFFF"/>
                              </w:rPr>
                              <w:t xml:space="preserve"> </w:t>
                            </w:r>
                            <w:hyperlink w:anchor="Agent" w:history="1">
                              <w:r w:rsidR="004C5959" w:rsidRPr="00FF2EA3">
                                <w:rPr>
                                  <w:rStyle w:val="Hyperlink"/>
                                </w:rPr>
                                <w:t>agent</w:t>
                              </w:r>
                              <w:r w:rsidR="00183C26" w:rsidRPr="00FF2EA3">
                                <w:rPr>
                                  <w:rStyle w:val="Hyperlink"/>
                                </w:rPr>
                                <w:t>s</w:t>
                              </w:r>
                            </w:hyperlink>
                            <w:r w:rsidR="004C5959">
                              <w:t xml:space="preserve"> that </w:t>
                            </w:r>
                            <w:r w:rsidR="00183C26">
                              <w:t>are common in the travel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483F08" id="_x0000_s1035" type="#_x0000_t202" style="width:361.15pt;height: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" fillcolor="white [3201]" strokeweight="3pt">
                <v:stroke linestyle="thinThin"/>
                <v:textbox>
                  <w:txbxContent>
                    <w:p w14:paraId="437CB13D" w14:textId="57988600" w:rsidR="006447AB" w:rsidRDefault="006447AB" w:rsidP="006447AB">
                      <w:r>
                        <w:rPr>
                          <w:b/>
                          <w:bCs/>
                        </w:rPr>
                        <w:t>Digital Agent</w:t>
                      </w:r>
                      <w:r w:rsidRPr="006369B9">
                        <w:rPr>
                          <w:b/>
                          <w:bCs/>
                        </w:rPr>
                        <w:t>:</w:t>
                      </w:r>
                      <w:r>
                        <w:t xml:space="preserve"> </w:t>
                      </w:r>
                      <w:r w:rsidR="004C5959">
                        <w:rPr>
                          <w:rFonts w:cs="Arial"/>
                          <w:spacing w:val="8"/>
                          <w:shd w:val="clear" w:color="auto" w:fill="FFFFFF"/>
                        </w:rPr>
                        <w:t>– A</w:t>
                      </w:r>
                      <w:r w:rsidR="00D82B0D">
                        <w:rPr>
                          <w:rFonts w:cs="Arial"/>
                          <w:spacing w:val="8"/>
                          <w:shd w:val="clear" w:color="auto" w:fill="FFFFFF"/>
                        </w:rPr>
                        <w:t xml:space="preserve"> </w:t>
                      </w:r>
                      <w:r w:rsidR="00AF7C4B">
                        <w:rPr>
                          <w:rFonts w:cs="Arial"/>
                          <w:spacing w:val="8"/>
                          <w:shd w:val="clear" w:color="auto" w:fill="FFFFFF"/>
                        </w:rPr>
                        <w:t xml:space="preserve">software program </w:t>
                      </w:r>
                      <w:r w:rsidR="00183C26">
                        <w:rPr>
                          <w:rFonts w:cs="Arial"/>
                          <w:spacing w:val="8"/>
                          <w:shd w:val="clear" w:color="auto" w:fill="FFFFFF"/>
                        </w:rPr>
                        <w:t xml:space="preserve">(possibly AI-powered) </w:t>
                      </w:r>
                      <w:r w:rsidR="00AF7C4B">
                        <w:rPr>
                          <w:rFonts w:cs="Arial"/>
                          <w:spacing w:val="8"/>
                          <w:shd w:val="clear" w:color="auto" w:fill="FFFFFF"/>
                        </w:rPr>
                        <w:t xml:space="preserve">that </w:t>
                      </w:r>
                      <w:r w:rsidR="008A12E5">
                        <w:rPr>
                          <w:rFonts w:cs="Arial"/>
                          <w:spacing w:val="8"/>
                          <w:shd w:val="clear" w:color="auto" w:fill="FFFFFF"/>
                        </w:rPr>
                        <w:t xml:space="preserve">serves as a </w:t>
                      </w:r>
                      <w:r w:rsidR="00D82B0D">
                        <w:rPr>
                          <w:rFonts w:cs="Arial"/>
                          <w:spacing w:val="8"/>
                          <w:shd w:val="clear" w:color="auto" w:fill="FFFFFF"/>
                        </w:rPr>
                        <w:t xml:space="preserve">authorized representative </w:t>
                      </w:r>
                      <w:r w:rsidR="008A12E5">
                        <w:rPr>
                          <w:rFonts w:cs="Arial"/>
                          <w:spacing w:val="8"/>
                          <w:shd w:val="clear" w:color="auto" w:fill="FFFFFF"/>
                        </w:rPr>
                        <w:t xml:space="preserve">to </w:t>
                      </w:r>
                      <w:r w:rsidR="00AF7C4B">
                        <w:rPr>
                          <w:rFonts w:cs="Arial"/>
                          <w:spacing w:val="8"/>
                          <w:shd w:val="clear" w:color="auto" w:fill="FFFFFF"/>
                        </w:rPr>
                        <w:t>act on behalf on another party</w:t>
                      </w:r>
                      <w:r w:rsidR="008A12E5">
                        <w:rPr>
                          <w:rFonts w:cs="Arial"/>
                          <w:spacing w:val="8"/>
                          <w:shd w:val="clear" w:color="auto" w:fill="FFFFFF"/>
                        </w:rPr>
                        <w:t xml:space="preserve">. A digital agent is distinguished from </w:t>
                      </w:r>
                      <w:r w:rsidR="00183C26">
                        <w:rPr>
                          <w:rFonts w:cs="Arial"/>
                          <w:spacing w:val="8"/>
                          <w:shd w:val="clear" w:color="auto" w:fill="FFFFFF"/>
                        </w:rPr>
                        <w:t>human</w:t>
                      </w:r>
                      <w:r w:rsidR="004C5959">
                        <w:rPr>
                          <w:rFonts w:cs="Arial"/>
                          <w:spacing w:val="8"/>
                          <w:shd w:val="clear" w:color="auto" w:fill="FFFFFF"/>
                        </w:rPr>
                        <w:t xml:space="preserve"> </w:t>
                      </w:r>
                      <w:hyperlink w:anchor="Agent" w:history="1">
                        <w:r w:rsidR="004C5959" w:rsidRPr="00FF2EA3">
                          <w:rPr>
                            <w:rStyle w:val="Hyperlink"/>
                          </w:rPr>
                          <w:t>agent</w:t>
                        </w:r>
                        <w:r w:rsidR="00183C26" w:rsidRPr="00FF2EA3">
                          <w:rPr>
                            <w:rStyle w:val="Hyperlink"/>
                          </w:rPr>
                          <w:t>s</w:t>
                        </w:r>
                      </w:hyperlink>
                      <w:r w:rsidR="004C5959">
                        <w:t xml:space="preserve"> that </w:t>
                      </w:r>
                      <w:r w:rsidR="00183C26">
                        <w:t>are common in the travel industry.</w:t>
                      </w:r>
                    </w:p>
                  </w:txbxContent>
                </v:textbox>
                <w10:anchorlock/>
              </v:shape>
            </w:pict>
          </mc:Fallback>
        </mc:AlternateContent>
      </w:r>
    </w:p>
    <w:p w14:paraId="2C40D644" w14:textId="7A8C784C" w:rsidR="00467761" w:rsidRDefault="52737898" w:rsidP="00225961">
      <w:r w:rsidRPr="005C0469">
        <w:t>A digital agent might, for example, note that a traveler always requests a high floor and suggest that the traveler make that a default preference</w:t>
      </w:r>
      <w:r w:rsidR="00A01639">
        <w:t>. T</w:t>
      </w:r>
      <w:r w:rsidR="0026478C" w:rsidRPr="005C0469">
        <w:t xml:space="preserve">his </w:t>
      </w:r>
      <w:r w:rsidR="00A01639">
        <w:t xml:space="preserve">would likely happen in an </w:t>
      </w:r>
      <w:r w:rsidR="00CF5FAA">
        <w:t xml:space="preserve">app and be stored in the consumer’s permanent </w:t>
      </w:r>
      <w:hyperlink w:anchor="Data_Store" w:history="1">
        <w:r w:rsidR="00CF5FAA" w:rsidRPr="00FF2EA3">
          <w:rPr>
            <w:rStyle w:val="Hyperlink"/>
          </w:rPr>
          <w:t>data store</w:t>
        </w:r>
      </w:hyperlink>
      <w:r w:rsidR="00CF5FAA">
        <w:t xml:space="preserve">, then used when the app or </w:t>
      </w:r>
      <w:r w:rsidR="00D00D9C" w:rsidRPr="005C0469">
        <w:t xml:space="preserve">digital </w:t>
      </w:r>
      <w:r w:rsidR="0026478C" w:rsidRPr="005C0469">
        <w:t xml:space="preserve">agent constructs </w:t>
      </w:r>
      <w:r w:rsidR="00CF5FAA">
        <w:t xml:space="preserve">the HATPro </w:t>
      </w:r>
      <w:r w:rsidR="00E34DA3">
        <w:t xml:space="preserve">Traveler Profile </w:t>
      </w:r>
      <w:r w:rsidR="0026478C" w:rsidRPr="005C0469">
        <w:t xml:space="preserve">for </w:t>
      </w:r>
      <w:r w:rsidR="00755FA8" w:rsidRPr="005C0469">
        <w:t>presentation</w:t>
      </w:r>
      <w:r w:rsidR="00CF5FAA">
        <w:t xml:space="preserve"> in a specific situation</w:t>
      </w:r>
      <w:r w:rsidRPr="005C0469">
        <w:t xml:space="preserve">. </w:t>
      </w:r>
    </w:p>
    <w:p w14:paraId="60CF1AE6" w14:textId="77777777" w:rsidR="001B4F22" w:rsidRDefault="001B4F22" w:rsidP="001B4F22">
      <w:pPr>
        <w:pStyle w:val="Callout"/>
        <w:ind w:left="720"/>
      </w:pPr>
      <w:r>
        <w:rPr>
          <w:noProof/>
        </w:rPr>
        <mc:AlternateContent>
          <mc:Choice Requires="wps">
            <w:drawing>
              <wp:inline distT="0" distB="0" distL="0" distR="0" wp14:anchorId="0447D1EF" wp14:editId="140E9349">
                <wp:extent cx="4586630" cy="1553718"/>
                <wp:effectExtent l="19050" t="19050" r="23495" b="27940"/>
                <wp:docPr id="504173762" name="Text Box 2"/>
                <wp:cNvGraphicFramePr/>
                <a:graphic xmlns:a="http://schemas.openxmlformats.org/drawingml/2006/main">
                  <a:graphicData uri="http://schemas.microsoft.com/office/word/2010/wordprocessingShape">
                    <wps:wsp>
                      <wps:cNvSpPr txBox="1"/>
                      <wps:spPr>
                        <a:xfrm>
                          <a:off x="0" y="0"/>
                          <a:ext cx="4586630" cy="1553718"/>
                        </a:xfrm>
                        <a:prstGeom prst="rect">
                          <a:avLst/>
                        </a:prstGeom>
                        <a:solidFill>
                          <a:schemeClr val="lt1"/>
                        </a:solidFill>
                        <a:ln w="38100" cmpd="dbl">
                          <a:solidFill>
                            <a:prstClr val="black"/>
                          </a:solidFill>
                        </a:ln>
                      </wps:spPr>
                      <wps:txbx>
                        <w:txbxContent>
                          <w:p w14:paraId="04625F6D" w14:textId="7FC56478" w:rsidR="001B4F22" w:rsidRPr="005C0469" w:rsidRDefault="001B4F22" w:rsidP="001B4F22">
                            <w:pPr>
                              <w:rPr>
                                <w:rFonts w:cs="Arial"/>
                              </w:rPr>
                            </w:pPr>
                            <w:r>
                              <w:rPr>
                                <w:b/>
                                <w:bCs/>
                              </w:rPr>
                              <w:t>Data Store</w:t>
                            </w:r>
                            <w:r w:rsidRPr="006369B9">
                              <w:rPr>
                                <w:b/>
                                <w:bCs/>
                              </w:rPr>
                              <w:t>:</w:t>
                            </w:r>
                            <w:r>
                              <w:t xml:space="preserve"> </w:t>
                            </w:r>
                            <w:r>
                              <w:rPr>
                                <w:rFonts w:cs="Arial"/>
                              </w:rPr>
                              <w:t xml:space="preserve">A system capable of storing personal information with encryption keys that ensure that (a) only the identity subject can make or authorize changes; and (b) the identity subject can provide encryption keys to specific parties enabling to access selected information on demand; and (c) the subject can revoke these keys. A data store may exist in a cloud service, on a mobile or other personal device, but most commonly is managed </w:t>
                            </w:r>
                            <w:r w:rsidR="00E159F7">
                              <w:rPr>
                                <w:rFonts w:cs="Arial"/>
                              </w:rPr>
                              <w:t xml:space="preserve">by a wallet on </w:t>
                            </w:r>
                            <w:r>
                              <w:rPr>
                                <w:rFonts w:cs="Arial"/>
                              </w:rPr>
                              <w:t>a mobile device but replicated on the cloud.</w:t>
                            </w:r>
                          </w:p>
                          <w:p w14:paraId="694AF58F" w14:textId="1F6A5BCA" w:rsidR="001B4F22" w:rsidRDefault="001B4F22" w:rsidP="001B4F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47D1EF" id="_x0000_s1036" type="#_x0000_t202" style="width:361.15pt;height:1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" fillcolor="white [3201]" strokeweight="3pt">
                <v:stroke linestyle="thinThin"/>
                <v:textbox>
                  <w:txbxContent>
                    <w:p w14:paraId="04625F6D" w14:textId="7FC56478" w:rsidR="001B4F22" w:rsidRPr="005C0469" w:rsidRDefault="001B4F22" w:rsidP="001B4F22">
                      <w:pPr>
                        <w:rPr>
                          <w:rFonts w:cs="Arial"/>
                        </w:rPr>
                      </w:pPr>
                      <w:r>
                        <w:rPr>
                          <w:b/>
                          <w:bCs/>
                        </w:rPr>
                        <w:t>Data Store</w:t>
                      </w:r>
                      <w:r w:rsidRPr="006369B9">
                        <w:rPr>
                          <w:b/>
                          <w:bCs/>
                        </w:rPr>
                        <w:t>:</w:t>
                      </w:r>
                      <w:r>
                        <w:t xml:space="preserve"> </w:t>
                      </w:r>
                      <w:r>
                        <w:rPr>
                          <w:rFonts w:cs="Arial"/>
                        </w:rPr>
                        <w:t xml:space="preserve">A system capable of storing personal information with encryption keys that ensure that (a) only the identity subject can make or authorize changes; and (b) the identity subject can provide encryption keys to specific parties enabling to access selected information on demand; and (c) the subject can revoke these keys. A data store may exist in a cloud service, on a mobile or other personal device, but most commonly is managed </w:t>
                      </w:r>
                      <w:r w:rsidR="00E159F7">
                        <w:rPr>
                          <w:rFonts w:cs="Arial"/>
                        </w:rPr>
                        <w:t xml:space="preserve">by a wallet on </w:t>
                      </w:r>
                      <w:r>
                        <w:rPr>
                          <w:rFonts w:cs="Arial"/>
                        </w:rPr>
                        <w:t>a mobile device but replicated on the cloud.</w:t>
                      </w:r>
                    </w:p>
                    <w:p w14:paraId="694AF58F" w14:textId="1F6A5BCA" w:rsidR="001B4F22" w:rsidRDefault="001B4F22" w:rsidP="001B4F22"/>
                  </w:txbxContent>
                </v:textbox>
                <w10:anchorlock/>
              </v:shape>
            </w:pict>
          </mc:Fallback>
        </mc:AlternateContent>
      </w:r>
    </w:p>
    <w:p w14:paraId="4314E683" w14:textId="791DE1A4" w:rsidR="00096436" w:rsidRPr="005C0469" w:rsidRDefault="52737898" w:rsidP="00225961">
      <w:r w:rsidRPr="005C0469">
        <w:t>Suppliers may still (as today) choose to supplement the traveler’s preferences with additional attributes based on their observations from prior visits</w:t>
      </w:r>
      <w:r w:rsidR="00BD496E">
        <w:t>, with demographic and psychographic information, and any other relevant data sources.</w:t>
      </w:r>
    </w:p>
    <w:p w14:paraId="72EC5160" w14:textId="77777777" w:rsidR="00094495" w:rsidRDefault="24B3DA34" w:rsidP="00225961">
      <w:r w:rsidRPr="005C0469">
        <w:t xml:space="preserve">A key assumption (intuitive, but not yet proven) is that travelers will be more willing to provide current, detailed information if they can enter it once, and then share it selectively with </w:t>
      </w:r>
      <w:r w:rsidR="00D3377A" w:rsidRPr="005C0469">
        <w:t>any</w:t>
      </w:r>
      <w:r w:rsidRPr="005C0469">
        <w:t xml:space="preserve"> supplier or intermediary with whom they do business (potentially beyond </w:t>
      </w:r>
      <w:r w:rsidR="00467761">
        <w:t>hospitality and travel</w:t>
      </w:r>
      <w:r w:rsidRPr="005C0469">
        <w:t xml:space="preserve">, such as for financial services and health care). This contrasts with the current process by which consumers </w:t>
      </w:r>
      <w:r w:rsidR="00AC3FA8">
        <w:t xml:space="preserve">must </w:t>
      </w:r>
      <w:r w:rsidRPr="005C0469">
        <w:t xml:space="preserve">update potentially dozens of profiles held by different companies </w:t>
      </w:r>
      <w:r w:rsidR="00BC6BA0">
        <w:t xml:space="preserve">with which </w:t>
      </w:r>
      <w:r w:rsidRPr="005C0469">
        <w:t xml:space="preserve">they do business (a practice that </w:t>
      </w:r>
      <w:r w:rsidR="00F6362E">
        <w:t xml:space="preserve">essentially guarantees </w:t>
      </w:r>
      <w:r w:rsidRPr="005C0469">
        <w:t xml:space="preserve">that the information held by each company is both sparse and </w:t>
      </w:r>
      <w:r w:rsidR="00F6362E">
        <w:t>quickly out</w:t>
      </w:r>
      <w:r w:rsidRPr="005C0469">
        <w:t xml:space="preserve">dated). Any changes (contact information, allergies, accessibility requirements, etc.) can also be entered just once and shared with whichever companies the traveler authorizes. </w:t>
      </w:r>
    </w:p>
    <w:p w14:paraId="0804687A" w14:textId="44830F3C" w:rsidR="006323B2" w:rsidRDefault="24B3DA34" w:rsidP="00225961">
      <w:r w:rsidRPr="005C0469">
        <w:t>Suppliers and intermediaries will also typically have access to a much larger amount of permissioned information for their customers. And of course, a traveler can provide any trip-specific differences as overrides to a stored profile as needed.</w:t>
      </w:r>
    </w:p>
    <w:p w14:paraId="5301CB40" w14:textId="0A08B725" w:rsidR="00DD4F4D" w:rsidRDefault="007A343F" w:rsidP="001C282A">
      <w:pPr>
        <w:pStyle w:val="Subtitle"/>
      </w:pPr>
      <w:r>
        <w:t>The Role of Digital Wallets for AI Enablement of Travel Ecosystems</w:t>
      </w:r>
    </w:p>
    <w:p w14:paraId="49694E8F" w14:textId="34CF4DC6" w:rsidR="00DD4F4D" w:rsidRDefault="00DD4F4D" w:rsidP="00DD4F4D">
      <w:r w:rsidRPr="005C0469">
        <w:lastRenderedPageBreak/>
        <w:t xml:space="preserve">The presentation of </w:t>
      </w:r>
      <w:r w:rsidR="00952272">
        <w:t xml:space="preserve">the HATPro Traveler Profile </w:t>
      </w:r>
      <w:r>
        <w:t>and</w:t>
      </w:r>
      <w:r w:rsidR="00952272">
        <w:t xml:space="preserve"> related information</w:t>
      </w:r>
      <w:r w:rsidRPr="004D31A0">
        <w:rPr>
          <w:i/>
          <w:iCs/>
        </w:rPr>
        <w:t xml:space="preserve"> </w:t>
      </w:r>
      <w:r w:rsidRPr="005C0469">
        <w:t>will occur within an ecosystem in which travelers, intermediaries, and suppliers</w:t>
      </w:r>
      <w:r w:rsidR="00EC4F10">
        <w:t xml:space="preserve">, as well as </w:t>
      </w:r>
      <w:hyperlink w:anchor="Digital_Agent" w:history="1">
        <w:r w:rsidRPr="009B3F1C">
          <w:rPr>
            <w:rStyle w:val="Hyperlink"/>
          </w:rPr>
          <w:t>digital</w:t>
        </w:r>
        <w:r w:rsidRPr="009B3F1C">
          <w:rPr>
            <w:rStyle w:val="Hyperlink"/>
            <w:iCs/>
          </w:rPr>
          <w:t xml:space="preserve"> </w:t>
        </w:r>
        <w:r w:rsidRPr="009B3F1C">
          <w:rPr>
            <w:rStyle w:val="Hyperlink"/>
          </w:rPr>
          <w:t>agents</w:t>
        </w:r>
      </w:hyperlink>
      <w:r w:rsidRPr="005C0469">
        <w:t xml:space="preserve"> for any of these</w:t>
      </w:r>
      <w:r w:rsidR="00A14F74">
        <w:t>,</w:t>
      </w:r>
      <w:r w:rsidRPr="005C0469">
        <w:t xml:space="preserve"> interact via </w:t>
      </w:r>
      <w:hyperlink w:anchor="Digital_Wallet" w:history="1">
        <w:r w:rsidRPr="009B3F1C">
          <w:rPr>
            <w:rStyle w:val="Hyperlink"/>
          </w:rPr>
          <w:t>digital wallets</w:t>
        </w:r>
      </w:hyperlink>
      <w:r w:rsidRPr="005C0469">
        <w:t xml:space="preserve">. The role of digital wallets in that ecosystem is not specific to the travel industry. Rather, it is generally recognized as the </w:t>
      </w:r>
      <w:r w:rsidR="00C3659E">
        <w:t>modern</w:t>
      </w:r>
      <w:r w:rsidRPr="005C0469">
        <w:t xml:space="preserve"> generation digital platform for consumer service interaction. The broad contours of consumer service interaction in this ecosystem are understood today, but specifics are continuing to evolve. They are likely to differ from one industry sector (e.g., medical, financial, etc.) to another.</w:t>
      </w:r>
    </w:p>
    <w:p w14:paraId="76DCB6EE" w14:textId="52FBFDE9" w:rsidR="008F770B" w:rsidRPr="005C0469" w:rsidRDefault="008F770B" w:rsidP="00DD4F4D">
      <w:r>
        <w:t>The way</w:t>
      </w:r>
      <w:r w:rsidR="00136B8C">
        <w:t>s</w:t>
      </w:r>
      <w:r>
        <w:t xml:space="preserve"> </w:t>
      </w:r>
      <w:r w:rsidR="00136B8C">
        <w:t xml:space="preserve">in which </w:t>
      </w:r>
      <w:r>
        <w:t xml:space="preserve">digital wallets interact with AI agents is </w:t>
      </w:r>
      <w:r w:rsidR="00136B8C">
        <w:t xml:space="preserve">evolving quickly. </w:t>
      </w:r>
      <w:r w:rsidR="00F46FE1">
        <w:t xml:space="preserve">The ecosystem will likely evolve into one where AI agents </w:t>
      </w:r>
      <w:r w:rsidR="00BB746B">
        <w:t xml:space="preserve">sitting within or </w:t>
      </w:r>
      <w:r w:rsidR="00910D1C">
        <w:t>available to</w:t>
      </w:r>
      <w:r w:rsidR="00BB746B">
        <w:t xml:space="preserve"> digital wallets will </w:t>
      </w:r>
      <w:r w:rsidR="004A3F2E">
        <w:t xml:space="preserve">supervise </w:t>
      </w:r>
      <w:r w:rsidR="00BB746B">
        <w:t>interaction</w:t>
      </w:r>
      <w:r w:rsidR="004A3F2E">
        <w:t>s</w:t>
      </w:r>
      <w:r w:rsidR="00BB746B">
        <w:t xml:space="preserve"> b</w:t>
      </w:r>
      <w:r w:rsidR="004A3F2E">
        <w:t>etween consumers or suppliers and their wallets</w:t>
      </w:r>
      <w:r w:rsidR="000928B1">
        <w:t xml:space="preserve">, for example based on rules established by the wallet owner. </w:t>
      </w:r>
      <w:r w:rsidR="00492BCB">
        <w:t>In many cases, AI agents working on behalf of their owners may provide most of the interactions with other systems, or (more likely) their own AI agents.</w:t>
      </w:r>
      <w:r w:rsidR="00EB575F">
        <w:t xml:space="preserve"> While it is possible to envision a world where AI agents handle all </w:t>
      </w:r>
      <w:r w:rsidR="00632FC4">
        <w:t xml:space="preserve">interactions, </w:t>
      </w:r>
      <w:r w:rsidR="00F75E01">
        <w:t xml:space="preserve">the first step will likely be for users to interact with their wallets directly to create, manage, and share </w:t>
      </w:r>
      <w:r w:rsidR="00F10A4C">
        <w:t xml:space="preserve">profile data, perhaps with large language models enabling </w:t>
      </w:r>
      <w:r w:rsidR="00637AA0">
        <w:t xml:space="preserve">users to use plain language rather than a traditional user interface. </w:t>
      </w:r>
      <w:r w:rsidR="00A176AD">
        <w:t xml:space="preserve">Over time, AI agents will likely be able to intuit, learn, verify </w:t>
      </w:r>
      <w:r w:rsidR="00094AE1">
        <w:t xml:space="preserve">with the </w:t>
      </w:r>
      <w:r w:rsidR="00B57594">
        <w:t xml:space="preserve">user </w:t>
      </w:r>
      <w:r w:rsidR="00094AE1">
        <w:t xml:space="preserve">(where necessary), and share information </w:t>
      </w:r>
      <w:r w:rsidR="00B57594">
        <w:t>semi- or fully autonomously.</w:t>
      </w:r>
    </w:p>
    <w:p w14:paraId="67F78E6D" w14:textId="49DC1112" w:rsidR="00DD4F4D" w:rsidRPr="005C0469" w:rsidRDefault="00DD4F4D" w:rsidP="00DD4F4D">
      <w:pPr>
        <w:rPr>
          <w:b/>
          <w:bCs/>
          <w:sz w:val="28"/>
          <w:szCs w:val="28"/>
        </w:rPr>
      </w:pPr>
      <w:r w:rsidRPr="005C0469">
        <w:t xml:space="preserve">The </w:t>
      </w:r>
      <w:r w:rsidR="001701D8">
        <w:t xml:space="preserve">hospitality and </w:t>
      </w:r>
      <w:r>
        <w:t xml:space="preserve">travel profile </w:t>
      </w:r>
      <w:r w:rsidRPr="005C0469">
        <w:t xml:space="preserve">components of such an ecosystem can be used very effectively with travel industry legacy applications. </w:t>
      </w:r>
      <w:r w:rsidR="00B10F96">
        <w:t>However</w:t>
      </w:r>
      <w:r w:rsidRPr="005C0469">
        <w:t>, its real power is un</w:t>
      </w:r>
      <w:r w:rsidR="00B10F96">
        <w:t>leashed</w:t>
      </w:r>
      <w:r w:rsidRPr="005C0469">
        <w:t xml:space="preserve"> when it is combined with digital wallets and </w:t>
      </w:r>
      <w:hyperlink w:anchor="Verifiable_Credential" w:history="1">
        <w:r w:rsidRPr="00C83C24">
          <w:rPr>
            <w:rStyle w:val="Hyperlink"/>
          </w:rPr>
          <w:t>verifiable credentials</w:t>
        </w:r>
      </w:hyperlink>
      <w:r w:rsidRPr="005C0469">
        <w:t xml:space="preserve">. Digital wallets enable a traveler, or a </w:t>
      </w:r>
      <w:hyperlink w:anchor="Personal_Service_Assistant" w:history="1">
        <w:r w:rsidR="00B10F96" w:rsidRPr="00C83C24">
          <w:rPr>
            <w:rStyle w:val="Hyperlink"/>
          </w:rPr>
          <w:t xml:space="preserve">personal </w:t>
        </w:r>
        <w:r w:rsidRPr="00C83C24">
          <w:rPr>
            <w:rStyle w:val="Hyperlink"/>
          </w:rPr>
          <w:t>service a</w:t>
        </w:r>
        <w:r w:rsidR="00147B54">
          <w:rPr>
            <w:rStyle w:val="Hyperlink"/>
          </w:rPr>
          <w:t>ssistan</w:t>
        </w:r>
        <w:r w:rsidRPr="00C83C24">
          <w:rPr>
            <w:rStyle w:val="Hyperlink"/>
          </w:rPr>
          <w:t>t</w:t>
        </w:r>
      </w:hyperlink>
      <w:r w:rsidRPr="005C0469">
        <w:t xml:space="preserve"> acting on their behalf, to manage their profile and to control with which parties it is shared, selectively or completely. When combined with the credential verification, they become the linchpin for accommodating a new era in effective AI-driven, digital travel commerce. </w:t>
      </w:r>
    </w:p>
    <w:p w14:paraId="1F1FDA92" w14:textId="0262B1FD" w:rsidR="00DD4F4D" w:rsidRPr="005C0469" w:rsidRDefault="00DD4F4D" w:rsidP="00DD4F4D">
      <w:r w:rsidRPr="00497A08">
        <w:t xml:space="preserve">Appendix </w:t>
      </w:r>
      <w:r w:rsidR="00497A08" w:rsidRPr="00497A08">
        <w:fldChar w:fldCharType="begin"/>
      </w:r>
      <w:r w:rsidR="00497A08" w:rsidRPr="00497A08">
        <w:instrText xml:space="preserve"> REF _Ref197341934 \w \h </w:instrText>
      </w:r>
      <w:r w:rsidR="00497A08">
        <w:instrText xml:space="preserve"> \* MERGEFORMAT </w:instrText>
      </w:r>
      <w:r w:rsidR="00497A08" w:rsidRPr="00497A08">
        <w:fldChar w:fldCharType="separate"/>
      </w:r>
      <w:r w:rsidR="00497A08" w:rsidRPr="00497A08">
        <w:t>8.3</w:t>
      </w:r>
      <w:r w:rsidR="00497A08" w:rsidRPr="00497A08">
        <w:fldChar w:fldCharType="end"/>
      </w:r>
      <w:r w:rsidR="00497A08">
        <w:t xml:space="preserve"> </w:t>
      </w:r>
      <w:r>
        <w:t xml:space="preserve">details and illustrates </w:t>
      </w:r>
      <w:r w:rsidRPr="0090078A">
        <w:t>how</w:t>
      </w:r>
      <w:r w:rsidRPr="005C0469">
        <w:t xml:space="preserve"> travel applications and profiles might operate within such an ecosystem. </w:t>
      </w:r>
    </w:p>
    <w:p w14:paraId="52F53882" w14:textId="496C146D" w:rsidR="00721F73" w:rsidRPr="005C0469" w:rsidRDefault="00721F73" w:rsidP="001C282A">
      <w:pPr>
        <w:pStyle w:val="Subtitle"/>
      </w:pPr>
      <w:r>
        <w:t xml:space="preserve">Application </w:t>
      </w:r>
      <w:r w:rsidR="002A148A">
        <w:t xml:space="preserve">Across </w:t>
      </w:r>
      <w:r>
        <w:t>the Hospitality and Travel Lifecycle</w:t>
      </w:r>
    </w:p>
    <w:p w14:paraId="74BBDCF1" w14:textId="0AF8ACAC" w:rsidR="00A1234E" w:rsidRDefault="008C560A" w:rsidP="00A1234E">
      <w:r>
        <w:rPr>
          <w:rFonts w:cs="Arial"/>
        </w:rPr>
        <w:t xml:space="preserve">Travelers want seamless hospitality and travel experiences across multiple components of a trip, such as air travel, lodging, and destination services. Demand occurs in multiple stages: dreaming, planning, booking, experiencing, and sharing. </w:t>
      </w:r>
      <w:r w:rsidR="00A1234E" w:rsidRPr="005C0469">
        <w:t>Personalization works differently at different stages of the journey</w:t>
      </w:r>
      <w:r w:rsidR="00A1234E">
        <w:t xml:space="preserve">, as summarized in the table in Section </w:t>
      </w:r>
      <w:r w:rsidR="00A1234E">
        <w:fldChar w:fldCharType="begin"/>
      </w:r>
      <w:r w:rsidR="00A1234E">
        <w:instrText xml:space="preserve"> REF _Ref197342009 \r \h </w:instrText>
      </w:r>
      <w:r w:rsidR="00A1234E">
        <w:fldChar w:fldCharType="separate"/>
      </w:r>
      <w:r w:rsidR="00A1234E">
        <w:t>8.5</w:t>
      </w:r>
      <w:r w:rsidR="00A1234E">
        <w:fldChar w:fldCharType="end"/>
      </w:r>
      <w:r w:rsidR="00D0589F">
        <w:t>.</w:t>
      </w:r>
    </w:p>
    <w:p w14:paraId="1CD713AC" w14:textId="7F82517C" w:rsidR="008C560A" w:rsidRDefault="008C560A" w:rsidP="008C560A">
      <w:pPr>
        <w:rPr>
          <w:rFonts w:cs="Arial"/>
        </w:rPr>
      </w:pPr>
      <w:r>
        <w:rPr>
          <w:rFonts w:cs="Arial"/>
        </w:rPr>
        <w:t xml:space="preserve">Interchanges among travelers, suppliers, and intermediaries during these stages are complicated by both multi-traveler demand (individual, family, group, event, etc.) and the purpose of travel (business, leisure, or both). In effect, a traveler can have multiple profiles individually, through groups, and for alternate purposes. Even a single trip by a lone traveler may require multiple profiles, for example if it has both business and leisure components. Demand can be further complicated by travel interruption. Some of the variations are illustrated in </w:t>
      </w:r>
      <w:r w:rsidR="009A2F28">
        <w:rPr>
          <w:rFonts w:cs="Arial"/>
        </w:rPr>
        <w:fldChar w:fldCharType="begin"/>
      </w:r>
      <w:r w:rsidR="009A2F28">
        <w:rPr>
          <w:rFonts w:cs="Arial"/>
        </w:rPr>
        <w:instrText xml:space="preserve"> REF _Ref199254993 \h </w:instrText>
      </w:r>
      <w:r w:rsidR="009A2F28">
        <w:rPr>
          <w:rFonts w:cs="Arial"/>
        </w:rPr>
      </w:r>
      <w:r w:rsidR="009A2F28">
        <w:rPr>
          <w:rFonts w:cs="Arial"/>
        </w:rPr>
        <w:fldChar w:fldCharType="separate"/>
      </w:r>
      <w:r w:rsidR="009A2F28">
        <w:t xml:space="preserve">Figure </w:t>
      </w:r>
      <w:r w:rsidR="009A2F28">
        <w:rPr>
          <w:noProof/>
        </w:rPr>
        <w:t>4</w:t>
      </w:r>
      <w:r w:rsidR="009A2F28">
        <w:t>.</w:t>
      </w:r>
      <w:r w:rsidR="009A2F28">
        <w:rPr>
          <w:noProof/>
        </w:rPr>
        <w:t>1</w:t>
      </w:r>
      <w:r w:rsidR="009A2F28">
        <w:rPr>
          <w:rFonts w:cs="Arial"/>
        </w:rPr>
        <w:fldChar w:fldCharType="end"/>
      </w:r>
      <w:r w:rsidR="009A2F28">
        <w:rPr>
          <w:rFonts w:cs="Arial"/>
        </w:rPr>
        <w:t xml:space="preserve"> </w:t>
      </w:r>
      <w:r>
        <w:rPr>
          <w:rFonts w:cs="Arial"/>
        </w:rPr>
        <w:t xml:space="preserve">below.  </w:t>
      </w:r>
    </w:p>
    <w:p w14:paraId="2B3DB468" w14:textId="68646BBC" w:rsidR="00FD033C" w:rsidRDefault="00FD033C" w:rsidP="00FD033C">
      <w:pPr>
        <w:pStyle w:val="Caption"/>
      </w:pPr>
      <w:bookmarkStart w:id="287" w:name="_Ref199254993"/>
      <w:r>
        <w:lastRenderedPageBreak/>
        <w:t xml:space="preserve">Figure </w:t>
      </w:r>
      <w:fldSimple w:instr=" STYLEREF 1 \s ">
        <w:r>
          <w:rPr>
            <w:noProof/>
          </w:rPr>
          <w:t>4</w:t>
        </w:r>
      </w:fldSimple>
      <w:r>
        <w:t>.</w:t>
      </w:r>
      <w:fldSimple w:instr=" SEQ Figure \* ARABIC \s 1 ">
        <w:r>
          <w:rPr>
            <w:noProof/>
          </w:rPr>
          <w:t>1</w:t>
        </w:r>
      </w:fldSimple>
      <w:bookmarkEnd w:id="287"/>
      <w:r>
        <w:t>: Profile Variations Based on Stage of Travel</w:t>
      </w:r>
    </w:p>
    <w:p w14:paraId="4B6DB35D" w14:textId="77777777" w:rsidR="008C560A" w:rsidRDefault="008C560A" w:rsidP="008C560A">
      <w:pPr>
        <w:rPr>
          <w:rFonts w:cs="Arial"/>
          <w:noProof/>
        </w:rPr>
      </w:pPr>
      <w:r w:rsidRPr="00702313">
        <w:rPr>
          <w:rFonts w:cs="Arial"/>
          <w:noProof/>
        </w:rPr>
        <w:drawing>
          <wp:inline distT="0" distB="0" distL="0" distR="0" wp14:anchorId="30FE72CD" wp14:editId="2C86F2CC">
            <wp:extent cx="5943600" cy="1628775"/>
            <wp:effectExtent l="0" t="0" r="0" b="0"/>
            <wp:docPr id="260692718" name="Picture 26069271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4A86D0A0" w14:textId="2A553BEC" w:rsidR="008C560A" w:rsidRDefault="008C560A" w:rsidP="008C560A">
      <w:pPr>
        <w:rPr>
          <w:rFonts w:cs="Arial"/>
        </w:rPr>
      </w:pPr>
      <w:r>
        <w:rPr>
          <w:rFonts w:cs="Arial"/>
        </w:rPr>
        <w:t xml:space="preserve">In an evolving AI-enabled hospitality and travel economic digital ecosystem, travelers’ demands for personalized, seamless, and integrated experiences will be expressed in the form of self-sovereign profiles that include, among other things, identity, preferences, and requirements. Some profile elements are expressed as self-attested (e.g., food preferences or mobility requirements), some are third-party verifiable </w:t>
      </w:r>
      <w:r w:rsidR="004967A3">
        <w:rPr>
          <w:rFonts w:cs="Arial"/>
        </w:rPr>
        <w:t xml:space="preserve">through governments </w:t>
      </w:r>
      <w:r>
        <w:rPr>
          <w:rFonts w:cs="Arial"/>
        </w:rPr>
        <w:t>(e.g., passport, driver’s license)</w:t>
      </w:r>
      <w:r w:rsidR="004967A3">
        <w:rPr>
          <w:rFonts w:cs="Arial"/>
        </w:rPr>
        <w:t xml:space="preserve"> or others</w:t>
      </w:r>
      <w:r>
        <w:rPr>
          <w:rFonts w:cs="Arial"/>
        </w:rPr>
        <w:t xml:space="preserve">, and some will need verification by trust agents in the hospitality and travel digital interchange ecosystem. </w:t>
      </w:r>
    </w:p>
    <w:p w14:paraId="44456859" w14:textId="58A483E0" w:rsidR="002A54B4" w:rsidRPr="005C0469" w:rsidRDefault="793F8BAF" w:rsidP="00225961">
      <w:r w:rsidRPr="005C0469">
        <w:t xml:space="preserve">In the </w:t>
      </w:r>
      <w:r w:rsidR="00FD1B98">
        <w:rPr>
          <w:b/>
          <w:bCs/>
        </w:rPr>
        <w:t>dreaming</w:t>
      </w:r>
      <w:r w:rsidR="00FD1B98" w:rsidRPr="005C0469">
        <w:t xml:space="preserve"> </w:t>
      </w:r>
      <w:r w:rsidR="00FD1B98">
        <w:t xml:space="preserve">and </w:t>
      </w:r>
      <w:r w:rsidR="00FD1B98" w:rsidRPr="00E76A0C">
        <w:rPr>
          <w:b/>
          <w:bCs/>
        </w:rPr>
        <w:t>planning</w:t>
      </w:r>
      <w:r w:rsidR="00FD1B98">
        <w:t xml:space="preserve"> </w:t>
      </w:r>
      <w:r w:rsidRPr="005C0469">
        <w:t>phase</w:t>
      </w:r>
      <w:r w:rsidR="00FD1B98">
        <w:t>s</w:t>
      </w:r>
      <w:r w:rsidRPr="005C0469">
        <w:t>, the approach enables both targeted marketing (to customers who have shared profile information with a supplier or intermediary) and the sharing of information relevant to discovery; for example, preferences for beach versus</w:t>
      </w:r>
      <w:r w:rsidR="00F23A5B" w:rsidRPr="005C0469">
        <w:t xml:space="preserve"> </w:t>
      </w:r>
      <w:r w:rsidRPr="005C0469">
        <w:t>adventure vacations; accessibility requirements that may rule out certain destinations or facilities; or cuisine preferences for selecting a restaurant. At the same time, a guest may choose to remain anonymous during this phase</w:t>
      </w:r>
      <w:r w:rsidR="00911A46">
        <w:t>,</w:t>
      </w:r>
      <w:r w:rsidRPr="005C0469">
        <w:t xml:space="preserve"> and the approach </w:t>
      </w:r>
      <w:r w:rsidR="00911A46">
        <w:t xml:space="preserve">fully </w:t>
      </w:r>
      <w:r w:rsidRPr="005C0469">
        <w:t xml:space="preserve">supports that option. </w:t>
      </w:r>
    </w:p>
    <w:p w14:paraId="5BFB93DC" w14:textId="0BED8CE3" w:rsidR="00F30432" w:rsidRPr="005C0469" w:rsidRDefault="42039BB0" w:rsidP="00225961">
      <w:r w:rsidRPr="005C0469">
        <w:t xml:space="preserve">In the </w:t>
      </w:r>
      <w:r w:rsidRPr="005C0469">
        <w:rPr>
          <w:b/>
          <w:bCs/>
        </w:rPr>
        <w:t>booking</w:t>
      </w:r>
      <w:r w:rsidRPr="005C0469">
        <w:t xml:space="preserve"> phase, the traveler can </w:t>
      </w:r>
      <w:r w:rsidR="00287B27" w:rsidRPr="005C0469">
        <w:t>provide additional profile information to help personalize the product offering</w:t>
      </w:r>
      <w:r w:rsidR="00440902">
        <w:t xml:space="preserve"> and confirm the booking</w:t>
      </w:r>
      <w:r w:rsidR="00287B27" w:rsidRPr="005C0469">
        <w:t xml:space="preserve">, such as </w:t>
      </w:r>
      <w:r w:rsidR="00440902">
        <w:t xml:space="preserve">name, contact details, </w:t>
      </w:r>
      <w:r w:rsidR="00A510E3">
        <w:t xml:space="preserve">seat preference, </w:t>
      </w:r>
      <w:r w:rsidRPr="005C0469">
        <w:t>room types, packages, and add-ons. Additionally, the profile, when presented with third-party attestations, can provide necessary information required for regulatory or policy compliance, such as proof of name, residence, citizenship, or to verify eligibility for special rates (such as senior discounts or corporate rates).</w:t>
      </w:r>
    </w:p>
    <w:p w14:paraId="1E1790DF" w14:textId="66D2ADA9" w:rsidR="00F24ABD" w:rsidRPr="005C0469" w:rsidRDefault="000E705F" w:rsidP="00225961">
      <w:r w:rsidRPr="005C0469">
        <w:t xml:space="preserve">Profile information also enables better personalization of </w:t>
      </w:r>
      <w:r w:rsidRPr="00E76A0C">
        <w:t>service delivery</w:t>
      </w:r>
      <w:r w:rsidR="00FD1B98">
        <w:t xml:space="preserve"> in the </w:t>
      </w:r>
      <w:r w:rsidR="00FD1B98" w:rsidRPr="00E76A0C">
        <w:rPr>
          <w:b/>
          <w:bCs/>
        </w:rPr>
        <w:t>experiencing</w:t>
      </w:r>
      <w:r w:rsidR="00FD1B98">
        <w:t xml:space="preserve"> phase</w:t>
      </w:r>
      <w:r w:rsidRPr="005C0469">
        <w:t xml:space="preserve">. For example, a restaurant that obtains dietary preferences can </w:t>
      </w:r>
      <w:r w:rsidR="000B22C0" w:rsidRPr="005C0469">
        <w:t xml:space="preserve">filter a digital menu to exclude dishes that </w:t>
      </w:r>
      <w:r w:rsidR="001555C5" w:rsidRPr="005C0469">
        <w:t xml:space="preserve">are inconsistent with </w:t>
      </w:r>
      <w:r w:rsidR="000B22C0" w:rsidRPr="005C0469">
        <w:t>preferences or allergies</w:t>
      </w:r>
      <w:r w:rsidR="00C2385B" w:rsidRPr="005C0469">
        <w:t xml:space="preserve"> (or even entire categories, such as alcohol)</w:t>
      </w:r>
      <w:r w:rsidR="001555C5" w:rsidRPr="005C0469">
        <w:t>, or can prompt the server to sugge</w:t>
      </w:r>
      <w:r w:rsidR="00DC78D1" w:rsidRPr="005C0469">
        <w:t>st options that best fit the diner’s needs.</w:t>
      </w:r>
    </w:p>
    <w:p w14:paraId="333DC5C2" w14:textId="27F93AA3" w:rsidR="00F71AF5" w:rsidRPr="005C0469" w:rsidRDefault="00CB200A" w:rsidP="2C70C05C">
      <w:r w:rsidRPr="005C0469">
        <w:t xml:space="preserve">Profile information also </w:t>
      </w:r>
      <w:r w:rsidR="00940BEA" w:rsidRPr="005C0469">
        <w:t>enhanc</w:t>
      </w:r>
      <w:r w:rsidRPr="005C0469">
        <w:t xml:space="preserve">es the value </w:t>
      </w:r>
      <w:r w:rsidR="00F01F06" w:rsidRPr="005C0469">
        <w:t xml:space="preserve">of </w:t>
      </w:r>
      <w:r w:rsidRPr="005C0469">
        <w:t xml:space="preserve">travel </w:t>
      </w:r>
      <w:r w:rsidRPr="00E76A0C">
        <w:t>memorialization</w:t>
      </w:r>
      <w:r w:rsidR="00203AAD" w:rsidRPr="00C01E73">
        <w:t xml:space="preserve"> </w:t>
      </w:r>
      <w:r w:rsidR="00C01E73">
        <w:t xml:space="preserve">via </w:t>
      </w:r>
      <w:r w:rsidR="00C01E73" w:rsidRPr="00E76A0C">
        <w:rPr>
          <w:b/>
          <w:bCs/>
        </w:rPr>
        <w:t>sharing</w:t>
      </w:r>
      <w:r w:rsidR="00C01E73">
        <w:t xml:space="preserve"> </w:t>
      </w:r>
      <w:r w:rsidR="00203AAD" w:rsidRPr="005C0469">
        <w:t xml:space="preserve">(e.g. reviews, social media </w:t>
      </w:r>
      <w:r w:rsidR="00F34C77" w:rsidRPr="005C0469">
        <w:t>interactions</w:t>
      </w:r>
      <w:r w:rsidR="00203AAD" w:rsidRPr="005C0469">
        <w:t>, etc.)</w:t>
      </w:r>
      <w:r w:rsidR="00AF3C05" w:rsidRPr="005C0469">
        <w:t xml:space="preserve">. </w:t>
      </w:r>
      <w:r w:rsidR="005F4E23" w:rsidRPr="005C0469">
        <w:t xml:space="preserve">After their trip or experience, the traveler may </w:t>
      </w:r>
      <w:r w:rsidR="0008614F" w:rsidRPr="005C0469">
        <w:t xml:space="preserve">selectively disclose their </w:t>
      </w:r>
      <w:r w:rsidR="00203AAD" w:rsidRPr="005C0469">
        <w:t xml:space="preserve">identity, preferences, </w:t>
      </w:r>
      <w:r w:rsidR="00081B4E" w:rsidRPr="005C0469">
        <w:t xml:space="preserve">original </w:t>
      </w:r>
      <w:r w:rsidR="00203AAD" w:rsidRPr="005C0469">
        <w:t>requirements</w:t>
      </w:r>
      <w:r w:rsidR="00746E05" w:rsidRPr="005C0469">
        <w:t>,</w:t>
      </w:r>
      <w:r w:rsidR="00203AAD" w:rsidRPr="005C0469">
        <w:t xml:space="preserve"> </w:t>
      </w:r>
      <w:r w:rsidR="005F4E23" w:rsidRPr="005C0469">
        <w:t xml:space="preserve">and </w:t>
      </w:r>
      <w:r w:rsidR="00203AAD" w:rsidRPr="005C0469">
        <w:t>experience details</w:t>
      </w:r>
      <w:r w:rsidR="00B22EE4" w:rsidRPr="005C0469">
        <w:t>,</w:t>
      </w:r>
      <w:r w:rsidR="0008614F" w:rsidRPr="005C0469">
        <w:t xml:space="preserve"> such as on </w:t>
      </w:r>
      <w:r w:rsidR="00203AAD" w:rsidRPr="005C0469">
        <w:t xml:space="preserve">social postings or </w:t>
      </w:r>
      <w:r w:rsidR="00B22EE4" w:rsidRPr="005C0469">
        <w:t>with suppliers or intermediaries</w:t>
      </w:r>
      <w:r w:rsidR="00203AAD" w:rsidRPr="005C0469">
        <w:t>.</w:t>
      </w:r>
      <w:r w:rsidR="00940BEA" w:rsidRPr="005C0469">
        <w:t xml:space="preserve"> </w:t>
      </w:r>
      <w:hyperlink w:anchor="Verifiable_Credential" w:history="1">
        <w:r w:rsidR="000717C4" w:rsidRPr="00BB7948">
          <w:rPr>
            <w:rStyle w:val="Hyperlink"/>
          </w:rPr>
          <w:t>Verifi</w:t>
        </w:r>
        <w:r w:rsidR="00BB7948" w:rsidRPr="00BB7948">
          <w:rPr>
            <w:rStyle w:val="Hyperlink"/>
          </w:rPr>
          <w:t>able</w:t>
        </w:r>
        <w:r w:rsidR="000717C4" w:rsidRPr="00BB7948">
          <w:rPr>
            <w:rStyle w:val="Hyperlink"/>
          </w:rPr>
          <w:t xml:space="preserve"> credentials</w:t>
        </w:r>
      </w:hyperlink>
      <w:r w:rsidR="000717C4">
        <w:t xml:space="preserve"> </w:t>
      </w:r>
      <w:r w:rsidR="00EE1E5B">
        <w:t>confirm</w:t>
      </w:r>
      <w:r w:rsidR="0096434B">
        <w:t>ing</w:t>
      </w:r>
      <w:r w:rsidR="00EE1E5B">
        <w:t xml:space="preserve"> </w:t>
      </w:r>
      <w:r w:rsidR="001223CF">
        <w:t xml:space="preserve">that the traveler used </w:t>
      </w:r>
      <w:r w:rsidR="0096434B">
        <w:t xml:space="preserve">a particular </w:t>
      </w:r>
      <w:r w:rsidR="001223CF">
        <w:t>supplier or intermediary c</w:t>
      </w:r>
      <w:r w:rsidR="0096434B">
        <w:t>ould</w:t>
      </w:r>
      <w:r w:rsidR="001223CF">
        <w:t xml:space="preserve"> also support verified reviews, independent of booking channel.</w:t>
      </w:r>
    </w:p>
    <w:p w14:paraId="66B61F0A" w14:textId="5B862ADF" w:rsidR="00D3377A" w:rsidRDefault="00D3377A" w:rsidP="00F72232">
      <w:pPr>
        <w:rPr>
          <w:rStyle w:val="normaltextrun"/>
          <w:rFonts w:eastAsiaTheme="majorEastAsia"/>
        </w:rPr>
      </w:pPr>
      <w:r w:rsidRPr="005C0469">
        <w:rPr>
          <w:rStyle w:val="normaltextrun"/>
          <w:rFonts w:eastAsiaTheme="majorEastAsia"/>
        </w:rPr>
        <w:t xml:space="preserve">The </w:t>
      </w:r>
      <w:r w:rsidR="00227628" w:rsidRPr="005C0469">
        <w:rPr>
          <w:rStyle w:val="normaltextrun"/>
          <w:rFonts w:eastAsiaTheme="majorEastAsia"/>
        </w:rPr>
        <w:t xml:space="preserve">architecture of the profile </w:t>
      </w:r>
      <w:r w:rsidR="00721F73">
        <w:rPr>
          <w:rStyle w:val="normaltextrun"/>
          <w:rFonts w:eastAsiaTheme="majorEastAsia"/>
        </w:rPr>
        <w:t xml:space="preserve">is </w:t>
      </w:r>
      <w:r w:rsidR="00227628" w:rsidRPr="005C0469">
        <w:rPr>
          <w:rStyle w:val="normaltextrun"/>
          <w:rFonts w:eastAsiaTheme="majorEastAsia"/>
        </w:rPr>
        <w:t xml:space="preserve">designed so that </w:t>
      </w:r>
      <w:r w:rsidR="00B76671">
        <w:rPr>
          <w:rStyle w:val="normaltextrun"/>
          <w:rFonts w:eastAsiaTheme="majorEastAsia"/>
        </w:rPr>
        <w:t xml:space="preserve">the sovereignty and privacy of consumer data and content is protected </w:t>
      </w:r>
      <w:r w:rsidR="00227628" w:rsidRPr="005C0469">
        <w:rPr>
          <w:rStyle w:val="normaltextrun"/>
          <w:rFonts w:eastAsiaTheme="majorEastAsia"/>
        </w:rPr>
        <w:t xml:space="preserve">in all phases of travel content exchanges: </w:t>
      </w:r>
      <w:r w:rsidR="002B0F18">
        <w:rPr>
          <w:rStyle w:val="normaltextrun"/>
          <w:rFonts w:eastAsiaTheme="majorEastAsia"/>
        </w:rPr>
        <w:t>dreaming</w:t>
      </w:r>
      <w:r w:rsidR="00227628" w:rsidRPr="005C0469">
        <w:rPr>
          <w:rStyle w:val="normaltextrun"/>
          <w:rFonts w:eastAsiaTheme="majorEastAsia"/>
        </w:rPr>
        <w:t xml:space="preserve">, </w:t>
      </w:r>
      <w:r w:rsidR="000917BC">
        <w:rPr>
          <w:rStyle w:val="normaltextrun"/>
          <w:rFonts w:eastAsiaTheme="majorEastAsia"/>
        </w:rPr>
        <w:t xml:space="preserve">planning, </w:t>
      </w:r>
      <w:r w:rsidR="00227628" w:rsidRPr="005C0469">
        <w:rPr>
          <w:rStyle w:val="normaltextrun"/>
          <w:rFonts w:eastAsiaTheme="majorEastAsia"/>
        </w:rPr>
        <w:t xml:space="preserve">booking, </w:t>
      </w:r>
      <w:r w:rsidR="000917BC">
        <w:rPr>
          <w:rStyle w:val="normaltextrun"/>
          <w:rFonts w:eastAsiaTheme="majorEastAsia"/>
        </w:rPr>
        <w:t xml:space="preserve">experiencing, </w:t>
      </w:r>
      <w:r w:rsidR="00227628" w:rsidRPr="005C0469">
        <w:rPr>
          <w:rStyle w:val="normaltextrun"/>
          <w:rFonts w:eastAsiaTheme="majorEastAsia"/>
        </w:rPr>
        <w:t xml:space="preserve">and </w:t>
      </w:r>
      <w:r w:rsidR="000917BC">
        <w:rPr>
          <w:rStyle w:val="normaltextrun"/>
          <w:rFonts w:eastAsiaTheme="majorEastAsia"/>
        </w:rPr>
        <w:t>sharing</w:t>
      </w:r>
      <w:r w:rsidR="00227628" w:rsidRPr="005C0469">
        <w:rPr>
          <w:rStyle w:val="normaltextrun"/>
          <w:rFonts w:eastAsiaTheme="majorEastAsia"/>
        </w:rPr>
        <w:t xml:space="preserve">. </w:t>
      </w:r>
      <w:r w:rsidRPr="005C0469">
        <w:rPr>
          <w:rStyle w:val="normaltextrun"/>
          <w:rFonts w:eastAsiaTheme="majorEastAsia"/>
        </w:rPr>
        <w:t xml:space="preserve"> </w:t>
      </w:r>
      <w:r w:rsidR="005E6944">
        <w:rPr>
          <w:rStyle w:val="normaltextrun"/>
          <w:rFonts w:eastAsiaTheme="majorEastAsia"/>
        </w:rPr>
        <w:t xml:space="preserve">It </w:t>
      </w:r>
      <w:r w:rsidR="00227628" w:rsidRPr="005C0469">
        <w:rPr>
          <w:rFonts w:eastAsiaTheme="majorEastAsia"/>
        </w:rPr>
        <w:t>support</w:t>
      </w:r>
      <w:r w:rsidR="005E6944">
        <w:rPr>
          <w:rFonts w:eastAsiaTheme="majorEastAsia"/>
        </w:rPr>
        <w:t>s</w:t>
      </w:r>
      <w:r w:rsidR="00227628" w:rsidRPr="005C0469">
        <w:rPr>
          <w:rFonts w:eastAsiaTheme="majorEastAsia"/>
        </w:rPr>
        <w:t xml:space="preserve"> the ability of the consumer and/or his</w:t>
      </w:r>
      <w:r w:rsidR="00227628" w:rsidRPr="001C282A">
        <w:rPr>
          <w:rFonts w:eastAsiaTheme="majorEastAsia"/>
          <w:i/>
          <w:iCs/>
        </w:rPr>
        <w:t xml:space="preserve"> </w:t>
      </w:r>
      <w:r w:rsidR="006B21E0">
        <w:rPr>
          <w:rFonts w:eastAsiaTheme="majorEastAsia"/>
          <w:i/>
          <w:iCs/>
        </w:rPr>
        <w:t>d</w:t>
      </w:r>
      <w:hyperlink w:anchor="Digital_Agent" w:history="1">
        <w:r w:rsidR="006B21E0" w:rsidRPr="00BB7948">
          <w:rPr>
            <w:rStyle w:val="Hyperlink"/>
            <w:rFonts w:eastAsiaTheme="majorEastAsia"/>
          </w:rPr>
          <w:t xml:space="preserve">igital </w:t>
        </w:r>
        <w:r w:rsidR="00227628" w:rsidRPr="00BB7948">
          <w:rPr>
            <w:rStyle w:val="Hyperlink"/>
            <w:rFonts w:eastAsiaTheme="majorEastAsia"/>
          </w:rPr>
          <w:t>agent</w:t>
        </w:r>
      </w:hyperlink>
      <w:r w:rsidR="00227628" w:rsidRPr="005C0469">
        <w:rPr>
          <w:rFonts w:eastAsiaTheme="majorEastAsia"/>
        </w:rPr>
        <w:t xml:space="preserve"> to specify acceptable uses of disclosed data. It is </w:t>
      </w:r>
      <w:r w:rsidR="00227628" w:rsidRPr="005C0469">
        <w:rPr>
          <w:rFonts w:eastAsiaTheme="majorEastAsia"/>
        </w:rPr>
        <w:lastRenderedPageBreak/>
        <w:t>u</w:t>
      </w:r>
      <w:r w:rsidR="00227628" w:rsidRPr="005C0469">
        <w:rPr>
          <w:rStyle w:val="normaltextrun"/>
          <w:rFonts w:eastAsiaTheme="majorEastAsia"/>
        </w:rPr>
        <w:t>ltimately the responsibility of implementers</w:t>
      </w:r>
      <w:r w:rsidR="008D1487">
        <w:rPr>
          <w:rStyle w:val="normaltextrun"/>
          <w:rFonts w:eastAsiaTheme="majorEastAsia"/>
        </w:rPr>
        <w:t>, should they choose to retain copies of personal data,</w:t>
      </w:r>
      <w:r w:rsidR="00227628" w:rsidRPr="005C0469">
        <w:rPr>
          <w:rStyle w:val="normaltextrun"/>
          <w:rFonts w:eastAsiaTheme="majorEastAsia"/>
        </w:rPr>
        <w:t xml:space="preserve"> to address specific storage-related considerations, such as the </w:t>
      </w:r>
      <w:r w:rsidR="00227628" w:rsidRPr="001C282A">
        <w:rPr>
          <w:rStyle w:val="normaltextrun"/>
          <w:rFonts w:eastAsiaTheme="majorEastAsia"/>
        </w:rPr>
        <w:t>“right to be forgotten”</w:t>
      </w:r>
      <w:r w:rsidR="00227628" w:rsidRPr="005C0469">
        <w:rPr>
          <w:rStyle w:val="normaltextrun"/>
          <w:rFonts w:eastAsiaTheme="majorEastAsia"/>
        </w:rPr>
        <w:t xml:space="preserve"> and the use, processing, and sharing of data with other parties</w:t>
      </w:r>
      <w:r w:rsidR="00F72232">
        <w:rPr>
          <w:rStyle w:val="normaltextrun"/>
          <w:rFonts w:eastAsiaTheme="majorEastAsia"/>
        </w:rPr>
        <w:t>.</w:t>
      </w:r>
      <w:r w:rsidRPr="005C0469">
        <w:rPr>
          <w:rStyle w:val="normaltextrun"/>
          <w:rFonts w:eastAsiaTheme="majorEastAsia"/>
        </w:rPr>
        <w:t xml:space="preserve"> </w:t>
      </w:r>
    </w:p>
    <w:p w14:paraId="7A08079B" w14:textId="12AC36BD" w:rsidR="007A2A53" w:rsidRDefault="007A2A53" w:rsidP="00F72232">
      <w:pPr>
        <w:rPr>
          <w:rStyle w:val="normaltextrun"/>
          <w:rFonts w:eastAsiaTheme="majorEastAsia"/>
        </w:rPr>
      </w:pPr>
      <w:r>
        <w:rPr>
          <w:rStyle w:val="normaltextrun"/>
          <w:rFonts w:eastAsiaTheme="majorEastAsia"/>
        </w:rPr>
        <w:t xml:space="preserve">The types of profile </w:t>
      </w:r>
      <w:r w:rsidR="000B1713">
        <w:rPr>
          <w:rStyle w:val="normaltextrun"/>
          <w:rFonts w:eastAsiaTheme="majorEastAsia"/>
        </w:rPr>
        <w:t xml:space="preserve">data required across the various stages of travel are summarized in </w:t>
      </w:r>
      <w:r w:rsidR="00E406A8">
        <w:rPr>
          <w:rStyle w:val="normaltextrun"/>
          <w:rFonts w:eastAsiaTheme="majorEastAsia"/>
        </w:rPr>
        <w:t xml:space="preserve">Section </w:t>
      </w:r>
      <w:r w:rsidR="00E406A8">
        <w:rPr>
          <w:rStyle w:val="normaltextrun"/>
          <w:rFonts w:eastAsiaTheme="majorEastAsia"/>
        </w:rPr>
        <w:fldChar w:fldCharType="begin"/>
      </w:r>
      <w:r w:rsidR="00E406A8">
        <w:rPr>
          <w:rStyle w:val="normaltextrun"/>
          <w:rFonts w:eastAsiaTheme="majorEastAsia"/>
        </w:rPr>
        <w:instrText xml:space="preserve"> REF _Ref197342009 \w \h </w:instrText>
      </w:r>
      <w:r w:rsidR="00E406A8">
        <w:rPr>
          <w:rStyle w:val="normaltextrun"/>
          <w:rFonts w:eastAsiaTheme="majorEastAsia"/>
        </w:rPr>
      </w:r>
      <w:r w:rsidR="00E406A8">
        <w:rPr>
          <w:rStyle w:val="normaltextrun"/>
          <w:rFonts w:eastAsiaTheme="majorEastAsia"/>
        </w:rPr>
        <w:fldChar w:fldCharType="separate"/>
      </w:r>
      <w:r w:rsidR="00E406A8">
        <w:rPr>
          <w:rStyle w:val="normaltextrun"/>
          <w:rFonts w:eastAsiaTheme="majorEastAsia"/>
        </w:rPr>
        <w:t>8.5</w:t>
      </w:r>
      <w:r w:rsidR="00E406A8">
        <w:rPr>
          <w:rStyle w:val="normaltextrun"/>
          <w:rFonts w:eastAsiaTheme="majorEastAsia"/>
        </w:rPr>
        <w:fldChar w:fldCharType="end"/>
      </w:r>
      <w:r w:rsidR="00E406A8">
        <w:rPr>
          <w:rStyle w:val="normaltextrun"/>
          <w:rFonts w:eastAsiaTheme="majorEastAsia"/>
        </w:rPr>
        <w:t>.</w:t>
      </w:r>
    </w:p>
    <w:p w14:paraId="6FDC6ACC" w14:textId="0750B348" w:rsidR="00A54035" w:rsidRDefault="00A54035" w:rsidP="001C282A">
      <w:pPr>
        <w:pStyle w:val="Subtitle"/>
        <w:rPr>
          <w:rStyle w:val="normaltextrun"/>
          <w:rFonts w:eastAsiaTheme="majorEastAsia"/>
        </w:rPr>
      </w:pPr>
      <w:r>
        <w:rPr>
          <w:rStyle w:val="normaltextrun"/>
          <w:rFonts w:eastAsiaTheme="majorEastAsia"/>
        </w:rPr>
        <w:t xml:space="preserve">Compatibility with Legacy </w:t>
      </w:r>
      <w:r w:rsidR="00875F5D">
        <w:rPr>
          <w:rStyle w:val="normaltextrun"/>
          <w:rFonts w:eastAsiaTheme="majorEastAsia"/>
        </w:rPr>
        <w:t xml:space="preserve">and Future </w:t>
      </w:r>
      <w:r>
        <w:rPr>
          <w:rStyle w:val="normaltextrun"/>
          <w:rFonts w:eastAsiaTheme="majorEastAsia"/>
        </w:rPr>
        <w:t>Systems</w:t>
      </w:r>
    </w:p>
    <w:p w14:paraId="2DA6A289" w14:textId="32C1734C" w:rsidR="000A6951" w:rsidRDefault="00875F5D" w:rsidP="00F72232">
      <w:pPr>
        <w:rPr>
          <w:rStyle w:val="normaltextrun"/>
          <w:rFonts w:eastAsiaTheme="majorEastAsia"/>
        </w:rPr>
      </w:pPr>
      <w:r>
        <w:rPr>
          <w:rStyle w:val="normaltextrun"/>
          <w:rFonts w:eastAsiaTheme="majorEastAsia"/>
        </w:rPr>
        <w:t xml:space="preserve">As noted above, the </w:t>
      </w:r>
      <w:hyperlink w:anchor="HATPro_Traveler_Profile" w:history="1">
        <w:r w:rsidR="008D170F" w:rsidRPr="00BB7948">
          <w:rPr>
            <w:rStyle w:val="Hyperlink"/>
            <w:rFonts w:eastAsiaTheme="majorEastAsia"/>
          </w:rPr>
          <w:t>HATPro Traveler Profile</w:t>
        </w:r>
      </w:hyperlink>
      <w:r w:rsidR="008D170F">
        <w:rPr>
          <w:rStyle w:val="normaltextrun"/>
          <w:rFonts w:eastAsiaTheme="majorEastAsia"/>
        </w:rPr>
        <w:t xml:space="preserve"> is designed to support the rapidly evolving worlds of </w:t>
      </w:r>
      <w:r w:rsidR="000474FC">
        <w:rPr>
          <w:rStyle w:val="normaltextrun"/>
          <w:rFonts w:eastAsiaTheme="majorEastAsia"/>
        </w:rPr>
        <w:t xml:space="preserve">Self-Sovereign Identity and Artificial Intelligence. However, at its core it is simply a </w:t>
      </w:r>
      <w:r w:rsidR="00374231">
        <w:rPr>
          <w:rStyle w:val="normaltextrun"/>
          <w:rFonts w:eastAsiaTheme="majorEastAsia"/>
        </w:rPr>
        <w:t xml:space="preserve">set of data in a defined </w:t>
      </w:r>
      <w:r w:rsidR="00ED4716">
        <w:rPr>
          <w:rStyle w:val="normaltextrun"/>
          <w:rFonts w:eastAsiaTheme="majorEastAsia"/>
        </w:rPr>
        <w:t xml:space="preserve">message </w:t>
      </w:r>
      <w:r w:rsidR="00374231">
        <w:rPr>
          <w:rStyle w:val="normaltextrun"/>
          <w:rFonts w:eastAsiaTheme="majorEastAsia"/>
        </w:rPr>
        <w:t>format that can be exchanged in any manner</w:t>
      </w:r>
      <w:r w:rsidR="0092143B">
        <w:rPr>
          <w:rStyle w:val="normaltextrun"/>
          <w:rFonts w:eastAsiaTheme="majorEastAsia"/>
        </w:rPr>
        <w:t xml:space="preserve">. </w:t>
      </w:r>
      <w:r w:rsidR="0033614F">
        <w:rPr>
          <w:rStyle w:val="normaltextrun"/>
          <w:rFonts w:eastAsiaTheme="majorEastAsia"/>
        </w:rPr>
        <w:t xml:space="preserve">Existing </w:t>
      </w:r>
      <w:r w:rsidR="0033614F" w:rsidRPr="004C73B9">
        <w:rPr>
          <w:rStyle w:val="normaltextrun"/>
          <w:rFonts w:eastAsiaTheme="majorEastAsia"/>
        </w:rPr>
        <w:t>Application Programming Interfaces</w:t>
      </w:r>
      <w:r w:rsidR="0033614F">
        <w:rPr>
          <w:rStyle w:val="normaltextrun"/>
          <w:rFonts w:eastAsiaTheme="majorEastAsia"/>
        </w:rPr>
        <w:t xml:space="preserve"> (APIs)</w:t>
      </w:r>
      <w:r w:rsidR="00C32021">
        <w:rPr>
          <w:rStyle w:val="normaltextrun"/>
          <w:rFonts w:eastAsiaTheme="majorEastAsia"/>
        </w:rPr>
        <w:t xml:space="preserve"> or web hooks</w:t>
      </w:r>
      <w:r w:rsidR="0033614F">
        <w:rPr>
          <w:rStyle w:val="normaltextrun"/>
          <w:rFonts w:eastAsiaTheme="majorEastAsia"/>
        </w:rPr>
        <w:t xml:space="preserve"> can receive </w:t>
      </w:r>
      <w:r w:rsidR="00ED4716">
        <w:rPr>
          <w:rStyle w:val="normaltextrun"/>
          <w:rFonts w:eastAsiaTheme="majorEastAsia"/>
        </w:rPr>
        <w:t>a profile presentation</w:t>
      </w:r>
      <w:r w:rsidR="00244848">
        <w:rPr>
          <w:rStyle w:val="normaltextrun"/>
          <w:rFonts w:eastAsiaTheme="majorEastAsia"/>
        </w:rPr>
        <w:t>, map the fields they need</w:t>
      </w:r>
      <w:r w:rsidR="00A96273">
        <w:rPr>
          <w:rStyle w:val="normaltextrun"/>
          <w:rFonts w:eastAsiaTheme="majorEastAsia"/>
        </w:rPr>
        <w:t xml:space="preserve"> to their internal fields</w:t>
      </w:r>
      <w:r w:rsidR="00244848">
        <w:rPr>
          <w:rStyle w:val="normaltextrun"/>
          <w:rFonts w:eastAsiaTheme="majorEastAsia"/>
        </w:rPr>
        <w:t xml:space="preserve">, and ignore any they are unprepared to handle. </w:t>
      </w:r>
      <w:r w:rsidR="009D13D5">
        <w:rPr>
          <w:rStyle w:val="normaltextrun"/>
          <w:rFonts w:eastAsiaTheme="majorEastAsia"/>
        </w:rPr>
        <w:t xml:space="preserve">The same process </w:t>
      </w:r>
      <w:r w:rsidR="00F67947">
        <w:rPr>
          <w:rStyle w:val="normaltextrun"/>
          <w:rFonts w:eastAsiaTheme="majorEastAsia"/>
        </w:rPr>
        <w:t xml:space="preserve">can be found today in </w:t>
      </w:r>
      <w:r w:rsidR="00534FD7">
        <w:rPr>
          <w:rStyle w:val="normaltextrun"/>
          <w:rFonts w:eastAsiaTheme="majorEastAsia"/>
        </w:rPr>
        <w:t xml:space="preserve">interfaces between reservation systems and loyalty or </w:t>
      </w:r>
      <w:r w:rsidR="004C73B9" w:rsidRPr="001C282A">
        <w:rPr>
          <w:rStyle w:val="normaltextrun"/>
          <w:rFonts w:eastAsiaTheme="majorEastAsia"/>
        </w:rPr>
        <w:t>c</w:t>
      </w:r>
      <w:r w:rsidR="00534FD7" w:rsidRPr="004C73B9">
        <w:rPr>
          <w:rStyle w:val="normaltextrun"/>
          <w:rFonts w:eastAsiaTheme="majorEastAsia"/>
        </w:rPr>
        <w:t xml:space="preserve">ustomer </w:t>
      </w:r>
      <w:r w:rsidR="004C73B9" w:rsidRPr="001C282A">
        <w:rPr>
          <w:rStyle w:val="normaltextrun"/>
          <w:rFonts w:eastAsiaTheme="majorEastAsia"/>
        </w:rPr>
        <w:t>r</w:t>
      </w:r>
      <w:r w:rsidR="00534FD7" w:rsidRPr="004C73B9">
        <w:rPr>
          <w:rStyle w:val="normaltextrun"/>
          <w:rFonts w:eastAsiaTheme="majorEastAsia"/>
        </w:rPr>
        <w:t xml:space="preserve">elationship </w:t>
      </w:r>
      <w:r w:rsidR="004C73B9" w:rsidRPr="001C282A">
        <w:rPr>
          <w:rStyle w:val="normaltextrun"/>
          <w:rFonts w:eastAsiaTheme="majorEastAsia"/>
        </w:rPr>
        <w:t>m</w:t>
      </w:r>
      <w:r w:rsidR="00534FD7" w:rsidRPr="004C73B9">
        <w:rPr>
          <w:rStyle w:val="normaltextrun"/>
          <w:rFonts w:eastAsiaTheme="majorEastAsia"/>
        </w:rPr>
        <w:t>anagement</w:t>
      </w:r>
      <w:r w:rsidR="00534FD7">
        <w:rPr>
          <w:rStyle w:val="normaltextrun"/>
          <w:rFonts w:eastAsiaTheme="majorEastAsia"/>
        </w:rPr>
        <w:t xml:space="preserve"> (CRM) systems and the analogy is similar. </w:t>
      </w:r>
    </w:p>
    <w:p w14:paraId="1C878A0E" w14:textId="4E958CCB" w:rsidR="00E72518" w:rsidRDefault="048B3044" w:rsidP="048B3044">
      <w:pPr>
        <w:rPr>
          <w:rStyle w:val="normaltextrun"/>
          <w:rFonts w:eastAsiaTheme="majorEastAsia"/>
        </w:rPr>
      </w:pPr>
      <w:r w:rsidRPr="048B3044">
        <w:rPr>
          <w:rStyle w:val="normaltextrun"/>
          <w:rFonts w:eastAsiaTheme="majorEastAsia"/>
        </w:rPr>
        <w:t>As for the technical environment, while the profile is intended for the type of peer-to-peer messaging that is common with SSI</w:t>
      </w:r>
      <w:r w:rsidR="00C24351">
        <w:rPr>
          <w:rStyle w:val="normaltextrun"/>
          <w:rFonts w:eastAsiaTheme="majorEastAsia"/>
        </w:rPr>
        <w:t xml:space="preserve"> (specifically, </w:t>
      </w:r>
      <w:hyperlink w:anchor="DIDComm" w:history="1">
        <w:r w:rsidR="00C24351" w:rsidRPr="00BB7948">
          <w:rPr>
            <w:rStyle w:val="Hyperlink"/>
            <w:rFonts w:eastAsiaTheme="majorEastAsia"/>
          </w:rPr>
          <w:t>DIDComm</w:t>
        </w:r>
      </w:hyperlink>
      <w:r w:rsidR="00C24351">
        <w:rPr>
          <w:rStyle w:val="normaltextrun"/>
          <w:rFonts w:eastAsiaTheme="majorEastAsia"/>
        </w:rPr>
        <w:t>)</w:t>
      </w:r>
      <w:r w:rsidRPr="048B3044">
        <w:rPr>
          <w:rStyle w:val="normaltextrun"/>
          <w:rFonts w:eastAsiaTheme="majorEastAsia"/>
        </w:rPr>
        <w:t xml:space="preserve">, it can just as easily be delivered via TCP/IP, FTP, or even serial interfaces that still exist in some parts of the industry. As such, it can </w:t>
      </w:r>
      <w:proofErr w:type="gramStart"/>
      <w:r w:rsidRPr="048B3044">
        <w:rPr>
          <w:rStyle w:val="normaltextrun"/>
          <w:rFonts w:eastAsiaTheme="majorEastAsia"/>
        </w:rPr>
        <w:t>consumed</w:t>
      </w:r>
      <w:proofErr w:type="gramEnd"/>
      <w:r w:rsidRPr="048B3044">
        <w:rPr>
          <w:rStyle w:val="normaltextrun"/>
          <w:rFonts w:eastAsiaTheme="majorEastAsia"/>
        </w:rPr>
        <w:t xml:space="preserve"> by an API and used by a legacy system. Systems that do not support extended Unicode characters will, however, need to convert, translate, or reject strings sent by other systems that use them (although this is quite </w:t>
      </w:r>
      <w:r w:rsidR="00E64A28">
        <w:rPr>
          <w:rStyle w:val="normaltextrun"/>
          <w:rFonts w:eastAsiaTheme="majorEastAsia"/>
        </w:rPr>
        <w:t>uncommon</w:t>
      </w:r>
      <w:r w:rsidRPr="048B3044">
        <w:rPr>
          <w:rStyle w:val="normaltextrun"/>
          <w:rFonts w:eastAsiaTheme="majorEastAsia"/>
        </w:rPr>
        <w:t>).</w:t>
      </w:r>
    </w:p>
    <w:p w14:paraId="2D3165FA" w14:textId="1669BBBF" w:rsidR="00A54035" w:rsidRDefault="00E72518" w:rsidP="00F72232">
      <w:pPr>
        <w:rPr>
          <w:rStyle w:val="normaltextrun"/>
          <w:rFonts w:eastAsiaTheme="majorEastAsia"/>
        </w:rPr>
      </w:pPr>
      <w:r>
        <w:rPr>
          <w:rStyle w:val="normaltextrun"/>
          <w:rFonts w:eastAsiaTheme="majorEastAsia"/>
        </w:rPr>
        <w:t xml:space="preserve">Similarly, there are few aspects of the profile that </w:t>
      </w:r>
      <w:r w:rsidR="004A4AA9">
        <w:rPr>
          <w:rStyle w:val="normaltextrun"/>
          <w:rFonts w:eastAsiaTheme="majorEastAsia"/>
        </w:rPr>
        <w:t xml:space="preserve">are not reasonably future-proof. While the profile schema is provided in </w:t>
      </w:r>
      <w:r w:rsidR="004A4AA9" w:rsidRPr="00016F2E">
        <w:rPr>
          <w:rStyle w:val="normaltextrun"/>
          <w:rFonts w:eastAsiaTheme="majorEastAsia"/>
        </w:rPr>
        <w:t>JavaScript Object Notation</w:t>
      </w:r>
      <w:r w:rsidR="004A4AA9">
        <w:rPr>
          <w:rStyle w:val="normaltextrun"/>
          <w:rFonts w:eastAsiaTheme="majorEastAsia"/>
        </w:rPr>
        <w:t xml:space="preserve"> (JSON), one of the most </w:t>
      </w:r>
      <w:r w:rsidR="00CA5999">
        <w:rPr>
          <w:rStyle w:val="normaltextrun"/>
          <w:rFonts w:eastAsiaTheme="majorEastAsia"/>
        </w:rPr>
        <w:t xml:space="preserve">common schema formats in use today, the underlying </w:t>
      </w:r>
      <w:r w:rsidR="00CA5999" w:rsidRPr="00016F2E">
        <w:rPr>
          <w:rStyle w:val="normaltextrun"/>
          <w:rFonts w:eastAsiaTheme="majorEastAsia"/>
        </w:rPr>
        <w:t>Unified Modeling Language</w:t>
      </w:r>
      <w:r w:rsidR="00CA5999">
        <w:rPr>
          <w:rStyle w:val="normaltextrun"/>
          <w:rFonts w:eastAsiaTheme="majorEastAsia"/>
        </w:rPr>
        <w:t xml:space="preserve"> (UML)</w:t>
      </w:r>
      <w:r w:rsidR="00AF54EC">
        <w:rPr>
          <w:rStyle w:val="normaltextrun"/>
          <w:rFonts w:eastAsiaTheme="majorEastAsia"/>
        </w:rPr>
        <w:t xml:space="preserve"> schema can easily be translated into other formats.</w:t>
      </w:r>
      <w:r w:rsidR="00586354">
        <w:rPr>
          <w:rStyle w:val="normaltextrun"/>
          <w:rFonts w:eastAsiaTheme="majorEastAsia"/>
        </w:rPr>
        <w:t xml:space="preserve"> Supported character </w:t>
      </w:r>
      <w:r w:rsidR="001B7CDC">
        <w:rPr>
          <w:rStyle w:val="normaltextrun"/>
          <w:rFonts w:eastAsiaTheme="majorEastAsia"/>
        </w:rPr>
        <w:t xml:space="preserve">encoding schemas </w:t>
      </w:r>
      <w:r w:rsidR="00B85385">
        <w:rPr>
          <w:rStyle w:val="normaltextrun"/>
          <w:rFonts w:eastAsiaTheme="majorEastAsia"/>
        </w:rPr>
        <w:t xml:space="preserve">cover all major ones in use </w:t>
      </w:r>
      <w:r w:rsidR="00004EFA">
        <w:rPr>
          <w:rStyle w:val="normaltextrun"/>
          <w:rFonts w:eastAsiaTheme="majorEastAsia"/>
        </w:rPr>
        <w:t xml:space="preserve">globally </w:t>
      </w:r>
      <w:r w:rsidR="00B85385">
        <w:rPr>
          <w:rStyle w:val="normaltextrun"/>
          <w:rFonts w:eastAsiaTheme="majorEastAsia"/>
        </w:rPr>
        <w:t>today (</w:t>
      </w:r>
      <w:r w:rsidR="00CB49D0">
        <w:rPr>
          <w:rStyle w:val="normaltextrun"/>
          <w:rFonts w:eastAsiaTheme="majorEastAsia"/>
        </w:rPr>
        <w:t>specifically, the four-byte version of UTF-8</w:t>
      </w:r>
      <w:r w:rsidR="001B7CDC">
        <w:rPr>
          <w:rStyle w:val="normaltextrun"/>
          <w:rFonts w:eastAsiaTheme="majorEastAsia"/>
        </w:rPr>
        <w:t xml:space="preserve">, which </w:t>
      </w:r>
      <w:r w:rsidR="00773574">
        <w:rPr>
          <w:rStyle w:val="normaltextrun"/>
          <w:rFonts w:eastAsiaTheme="majorEastAsia"/>
        </w:rPr>
        <w:t>also supports two- and three-byte Unicode characters and strings in a compatible way</w:t>
      </w:r>
      <w:r w:rsidR="00CB49D0">
        <w:rPr>
          <w:rStyle w:val="normaltextrun"/>
          <w:rFonts w:eastAsiaTheme="majorEastAsia"/>
        </w:rPr>
        <w:t>)</w:t>
      </w:r>
      <w:r w:rsidR="00A8085D">
        <w:rPr>
          <w:rStyle w:val="normaltextrun"/>
          <w:rFonts w:eastAsiaTheme="majorEastAsia"/>
        </w:rPr>
        <w:t xml:space="preserve">, </w:t>
      </w:r>
      <w:r w:rsidR="003F4AC4">
        <w:rPr>
          <w:rStyle w:val="normaltextrun"/>
          <w:rFonts w:eastAsiaTheme="majorEastAsia"/>
        </w:rPr>
        <w:t xml:space="preserve">The schema can be adapted to future schema formats or </w:t>
      </w:r>
      <w:r w:rsidR="00BD441D">
        <w:rPr>
          <w:rStyle w:val="normaltextrun"/>
          <w:rFonts w:eastAsiaTheme="majorEastAsia"/>
        </w:rPr>
        <w:t xml:space="preserve">character </w:t>
      </w:r>
      <w:r w:rsidR="001B7CDC">
        <w:rPr>
          <w:rStyle w:val="normaltextrun"/>
          <w:rFonts w:eastAsiaTheme="majorEastAsia"/>
        </w:rPr>
        <w:t xml:space="preserve">encoding </w:t>
      </w:r>
      <w:r w:rsidR="00B3691F">
        <w:rPr>
          <w:rStyle w:val="normaltextrun"/>
          <w:rFonts w:eastAsiaTheme="majorEastAsia"/>
        </w:rPr>
        <w:t>standards if required.</w:t>
      </w:r>
    </w:p>
    <w:p w14:paraId="064DD891" w14:textId="50C949E8" w:rsidR="00B3691F" w:rsidRDefault="00B3691F" w:rsidP="00B3691F">
      <w:pPr>
        <w:pStyle w:val="Subtitle"/>
        <w:rPr>
          <w:rStyle w:val="normaltextrun"/>
          <w:rFonts w:eastAsiaTheme="majorEastAsia"/>
        </w:rPr>
      </w:pPr>
      <w:r>
        <w:rPr>
          <w:rStyle w:val="normaltextrun"/>
          <w:rFonts w:eastAsiaTheme="majorEastAsia"/>
        </w:rPr>
        <w:t xml:space="preserve">Migration </w:t>
      </w:r>
      <w:r w:rsidR="00B63EC7">
        <w:rPr>
          <w:rStyle w:val="normaltextrun"/>
          <w:rFonts w:eastAsiaTheme="majorEastAsia"/>
        </w:rPr>
        <w:t xml:space="preserve">for </w:t>
      </w:r>
      <w:r>
        <w:rPr>
          <w:rStyle w:val="normaltextrun"/>
          <w:rFonts w:eastAsiaTheme="majorEastAsia"/>
        </w:rPr>
        <w:t xml:space="preserve">Legacy </w:t>
      </w:r>
      <w:r w:rsidR="00B63EC7">
        <w:rPr>
          <w:rStyle w:val="normaltextrun"/>
          <w:rFonts w:eastAsiaTheme="majorEastAsia"/>
        </w:rPr>
        <w:t>Systems</w:t>
      </w:r>
    </w:p>
    <w:p w14:paraId="4CEFDD7C" w14:textId="0973E86A" w:rsidR="00B3691F" w:rsidRDefault="00B63EC7" w:rsidP="00B3691F">
      <w:pPr>
        <w:rPr>
          <w:rFonts w:eastAsiaTheme="majorEastAsia"/>
        </w:rPr>
      </w:pPr>
      <w:r>
        <w:rPr>
          <w:rFonts w:eastAsiaTheme="majorEastAsia"/>
        </w:rPr>
        <w:t>While</w:t>
      </w:r>
      <w:r w:rsidR="009B7111">
        <w:rPr>
          <w:rFonts w:eastAsiaTheme="majorEastAsia"/>
        </w:rPr>
        <w:t xml:space="preserve"> reservation and other systems that are designed for SSI will be able to leverage the maximum benefits from the </w:t>
      </w:r>
      <w:r w:rsidR="00016F2E">
        <w:rPr>
          <w:rFonts w:eastAsiaTheme="majorEastAsia"/>
        </w:rPr>
        <w:t>HATPro Traveler P</w:t>
      </w:r>
      <w:r w:rsidR="009B7111">
        <w:rPr>
          <w:rFonts w:eastAsiaTheme="majorEastAsia"/>
        </w:rPr>
        <w:t xml:space="preserve">rofile, </w:t>
      </w:r>
      <w:r w:rsidR="00911E8B">
        <w:rPr>
          <w:rFonts w:eastAsiaTheme="majorEastAsia"/>
        </w:rPr>
        <w:t xml:space="preserve">replacing these systems can be </w:t>
      </w:r>
      <w:r w:rsidR="00DB02A4">
        <w:rPr>
          <w:rFonts w:eastAsiaTheme="majorEastAsia"/>
        </w:rPr>
        <w:t xml:space="preserve">expensive and/or impractical. However, </w:t>
      </w:r>
      <w:r w:rsidR="006213FE">
        <w:rPr>
          <w:rFonts w:eastAsiaTheme="majorEastAsia"/>
        </w:rPr>
        <w:t xml:space="preserve">it should not be necessary in most cases to </w:t>
      </w:r>
      <w:r w:rsidR="008E7DD7">
        <w:rPr>
          <w:rFonts w:eastAsiaTheme="majorEastAsia"/>
        </w:rPr>
        <w:t xml:space="preserve">replace </w:t>
      </w:r>
      <w:r w:rsidR="00497517">
        <w:rPr>
          <w:rFonts w:eastAsiaTheme="majorEastAsia"/>
        </w:rPr>
        <w:t>the entire reservation system.</w:t>
      </w:r>
      <w:r w:rsidR="00B508A6">
        <w:rPr>
          <w:rFonts w:eastAsiaTheme="majorEastAsia"/>
        </w:rPr>
        <w:t xml:space="preserve"> Most systems designed in the past 30 years (and some even older than that) </w:t>
      </w:r>
      <w:r w:rsidR="00481EBE">
        <w:rPr>
          <w:rFonts w:eastAsiaTheme="majorEastAsia"/>
        </w:rPr>
        <w:t>will have just a one or a few sections of code that are used to retrieve traveler data</w:t>
      </w:r>
      <w:r w:rsidR="00A16D05">
        <w:rPr>
          <w:rFonts w:eastAsiaTheme="majorEastAsia"/>
        </w:rPr>
        <w:t>, often from a loyalty profile or CRM system.</w:t>
      </w:r>
    </w:p>
    <w:p w14:paraId="2F040197" w14:textId="62AE15A8" w:rsidR="00F0289C" w:rsidRDefault="00F0289C" w:rsidP="00B3691F">
      <w:pPr>
        <w:rPr>
          <w:rFonts w:eastAsiaTheme="majorEastAsia"/>
        </w:rPr>
      </w:pPr>
      <w:r>
        <w:rPr>
          <w:rFonts w:eastAsiaTheme="majorEastAsia"/>
        </w:rPr>
        <w:t xml:space="preserve">In a pilot phase, the customer base can be segregated into a small subset that will </w:t>
      </w:r>
      <w:r w:rsidR="00982124">
        <w:rPr>
          <w:rFonts w:eastAsiaTheme="majorEastAsia"/>
        </w:rPr>
        <w:t xml:space="preserve">use the SSI-based profile, while </w:t>
      </w:r>
      <w:r w:rsidR="00B80FD3">
        <w:rPr>
          <w:rFonts w:eastAsiaTheme="majorEastAsia"/>
        </w:rPr>
        <w:t xml:space="preserve">other customers </w:t>
      </w:r>
      <w:r w:rsidR="00982124">
        <w:rPr>
          <w:rFonts w:eastAsiaTheme="majorEastAsia"/>
        </w:rPr>
        <w:t xml:space="preserve">continue to use their existing profile. </w:t>
      </w:r>
      <w:r w:rsidR="00BE514C">
        <w:rPr>
          <w:rFonts w:eastAsiaTheme="majorEastAsia"/>
        </w:rPr>
        <w:t>The procedure that retrieves traveler data</w:t>
      </w:r>
      <w:r w:rsidR="00EB4C0B">
        <w:rPr>
          <w:rFonts w:eastAsiaTheme="majorEastAsia"/>
        </w:rPr>
        <w:t xml:space="preserve"> can be rewritten to </w:t>
      </w:r>
      <w:r w:rsidR="00890B11">
        <w:rPr>
          <w:rFonts w:eastAsiaTheme="majorEastAsia"/>
        </w:rPr>
        <w:t xml:space="preserve">(a) determine whether the requested data is for a customer participating in the pilot or not; (b) if </w:t>
      </w:r>
      <w:r w:rsidR="005D5C9B">
        <w:rPr>
          <w:rFonts w:eastAsiaTheme="majorEastAsia"/>
        </w:rPr>
        <w:t xml:space="preserve">they are </w:t>
      </w:r>
      <w:r w:rsidR="00890B11">
        <w:rPr>
          <w:rFonts w:eastAsiaTheme="majorEastAsia"/>
        </w:rPr>
        <w:t>not, run the code that retrieves the data from the legacy data store</w:t>
      </w:r>
      <w:r w:rsidR="008C1E1E">
        <w:rPr>
          <w:rFonts w:eastAsiaTheme="majorEastAsia"/>
        </w:rPr>
        <w:t xml:space="preserve">; or (c) if </w:t>
      </w:r>
      <w:r w:rsidR="005D5C9B">
        <w:rPr>
          <w:rFonts w:eastAsiaTheme="majorEastAsia"/>
        </w:rPr>
        <w:t>they are</w:t>
      </w:r>
      <w:r w:rsidR="008C1E1E">
        <w:rPr>
          <w:rFonts w:eastAsiaTheme="majorEastAsia"/>
        </w:rPr>
        <w:t>, then request the profile from the traveler</w:t>
      </w:r>
      <w:r w:rsidR="00D95E69">
        <w:rPr>
          <w:rFonts w:eastAsiaTheme="majorEastAsia"/>
        </w:rPr>
        <w:t>’s SSI data store, and perform any necessary data conversions.</w:t>
      </w:r>
      <w:r w:rsidR="00D75895">
        <w:rPr>
          <w:rFonts w:eastAsiaTheme="majorEastAsia"/>
        </w:rPr>
        <w:t xml:space="preserve"> </w:t>
      </w:r>
      <w:r w:rsidR="004E389D">
        <w:rPr>
          <w:rFonts w:eastAsiaTheme="majorEastAsia"/>
        </w:rPr>
        <w:t xml:space="preserve"> </w:t>
      </w:r>
    </w:p>
    <w:p w14:paraId="3EC97A98" w14:textId="0D789A13" w:rsidR="00D75895" w:rsidRDefault="00D75895" w:rsidP="00B3691F">
      <w:pPr>
        <w:rPr>
          <w:rFonts w:eastAsiaTheme="majorEastAsia"/>
        </w:rPr>
      </w:pPr>
      <w:r>
        <w:rPr>
          <w:rFonts w:eastAsiaTheme="majorEastAsia"/>
        </w:rPr>
        <w:t xml:space="preserve">When the pilot has been successfully completed, the company can begin to migrate </w:t>
      </w:r>
      <w:r w:rsidR="00911E8B">
        <w:rPr>
          <w:rFonts w:eastAsiaTheme="majorEastAsia"/>
        </w:rPr>
        <w:t>other customers.</w:t>
      </w:r>
    </w:p>
    <w:p w14:paraId="785F0160" w14:textId="3D707F9C" w:rsidR="004E389D" w:rsidRPr="001C282A" w:rsidRDefault="004E389D" w:rsidP="00B3691F">
      <w:pPr>
        <w:rPr>
          <w:rFonts w:eastAsiaTheme="majorEastAsia"/>
        </w:rPr>
      </w:pPr>
      <w:r>
        <w:rPr>
          <w:rFonts w:eastAsiaTheme="majorEastAsia"/>
        </w:rPr>
        <w:lastRenderedPageBreak/>
        <w:t xml:space="preserve">Over time, capabilities of the reservation system can be upgraded </w:t>
      </w:r>
      <w:r w:rsidR="00026038">
        <w:rPr>
          <w:rFonts w:eastAsiaTheme="majorEastAsia"/>
        </w:rPr>
        <w:t xml:space="preserve">or </w:t>
      </w:r>
      <w:r w:rsidR="00161353">
        <w:rPr>
          <w:rFonts w:eastAsiaTheme="majorEastAsia"/>
        </w:rPr>
        <w:t xml:space="preserve">augmented </w:t>
      </w:r>
      <w:r w:rsidR="00026038">
        <w:rPr>
          <w:rFonts w:eastAsiaTheme="majorEastAsia"/>
        </w:rPr>
        <w:t>to support personalized, private offer</w:t>
      </w:r>
      <w:r w:rsidR="00161353">
        <w:rPr>
          <w:rFonts w:eastAsiaTheme="majorEastAsia"/>
        </w:rPr>
        <w:t xml:space="preserve">s based on internal parameters </w:t>
      </w:r>
      <w:r w:rsidR="00D92339">
        <w:rPr>
          <w:rFonts w:eastAsiaTheme="majorEastAsia"/>
        </w:rPr>
        <w:t>(rates, inventory, revenue management analytics, etc.) and the new, richer customer profile.</w:t>
      </w:r>
    </w:p>
    <w:p w14:paraId="6D4DA7FA" w14:textId="7C0ABF24" w:rsidR="00E863C1" w:rsidRPr="005C0469" w:rsidRDefault="07CE2C1C">
      <w:pPr>
        <w:pStyle w:val="Heading1"/>
      </w:pPr>
      <w:bookmarkStart w:id="288" w:name="_Toc175045879"/>
      <w:bookmarkStart w:id="289" w:name="_Toc200285056"/>
      <w:r w:rsidRPr="005C0469">
        <w:t>Beneficiaries</w:t>
      </w:r>
      <w:bookmarkEnd w:id="288"/>
      <w:bookmarkEnd w:id="289"/>
    </w:p>
    <w:p w14:paraId="0D8B4FDB" w14:textId="23E1BC30" w:rsidR="00A64C74" w:rsidRDefault="324CAB4E" w:rsidP="00362EF6">
      <w:r>
        <w:t xml:space="preserve">The </w:t>
      </w:r>
      <w:r w:rsidR="00904C81">
        <w:t xml:space="preserve">intended </w:t>
      </w:r>
      <w:r>
        <w:t xml:space="preserve">beneficiaries of </w:t>
      </w:r>
      <w:r w:rsidR="00904C81">
        <w:t>this effort include</w:t>
      </w:r>
      <w:r>
        <w:t xml:space="preserve"> travelers, travel service suppliers, intermediaries, and destination service suppliers (e.g., </w:t>
      </w:r>
      <w:r w:rsidR="00CC6403">
        <w:t xml:space="preserve">hotels, vacation rentals, </w:t>
      </w:r>
      <w:r>
        <w:t xml:space="preserve">attractions, restaurants, etc.), plus the entities (such as software providers) that enable them. </w:t>
      </w:r>
      <w:r w:rsidR="007744AD">
        <w:t xml:space="preserve">They also include hospitality providers that cater principally to local markets, such as restaurants, nightclubs, </w:t>
      </w:r>
      <w:r w:rsidR="00C86B78">
        <w:t>and event venues</w:t>
      </w:r>
      <w:r w:rsidR="0085750E">
        <w:t>, if they have digital interactions with customers (such as through reservations or ticketing).</w:t>
      </w:r>
    </w:p>
    <w:p w14:paraId="4F96D2B1" w14:textId="77777777" w:rsidR="001236EB" w:rsidRDefault="7507E93D" w:rsidP="001236EB">
      <w:r>
        <w:t xml:space="preserve">The characteristics of companies that can benefit the most include </w:t>
      </w:r>
    </w:p>
    <w:p w14:paraId="5A04EB5D" w14:textId="7DF1A00C" w:rsidR="00E02D1F" w:rsidRPr="005C0469" w:rsidRDefault="001236EB" w:rsidP="001C282A">
      <w:pPr>
        <w:pStyle w:val="ListParagraph"/>
        <w:numPr>
          <w:ilvl w:val="0"/>
          <w:numId w:val="93"/>
        </w:numPr>
      </w:pPr>
      <w:r>
        <w:t xml:space="preserve">ones that want </w:t>
      </w:r>
      <w:r w:rsidR="00362EF6" w:rsidRPr="005C0469">
        <w:t xml:space="preserve">to incorporate traveler information, requirements, and preferences into solutions that address </w:t>
      </w:r>
      <w:r w:rsidR="000917BC">
        <w:t>dreaming, planning</w:t>
      </w:r>
      <w:r w:rsidR="00362EF6" w:rsidRPr="005C0469">
        <w:t xml:space="preserve">, booking, </w:t>
      </w:r>
      <w:r w:rsidR="000917BC">
        <w:t>experiencing</w:t>
      </w:r>
      <w:r w:rsidR="00362EF6" w:rsidRPr="005C0469">
        <w:t xml:space="preserve">, and </w:t>
      </w:r>
      <w:r w:rsidR="000917BC">
        <w:t xml:space="preserve">sharing </w:t>
      </w:r>
      <w:r w:rsidR="00362EF6" w:rsidRPr="005C0469">
        <w:t>of travel experiences</w:t>
      </w:r>
    </w:p>
    <w:p w14:paraId="172C5B85" w14:textId="07D5B072" w:rsidR="00A72983" w:rsidRDefault="00E02D1F" w:rsidP="00E02D1F">
      <w:pPr>
        <w:pStyle w:val="ListParagraph"/>
        <w:numPr>
          <w:ilvl w:val="0"/>
          <w:numId w:val="93"/>
        </w:numPr>
      </w:pPr>
      <w:r>
        <w:t xml:space="preserve">ones that want to deliver </w:t>
      </w:r>
      <w:r w:rsidR="00705A2F">
        <w:t>truly personalized offers to improve conversion rates and upsell potential</w:t>
      </w:r>
      <w:r w:rsidR="00DE06ED">
        <w:t>, and</w:t>
      </w:r>
    </w:p>
    <w:p w14:paraId="25A3793E" w14:textId="0DE41936" w:rsidR="00E02D1F" w:rsidRPr="005C0469" w:rsidRDefault="00705A2F" w:rsidP="001C282A">
      <w:pPr>
        <w:pStyle w:val="ListParagraph"/>
        <w:numPr>
          <w:ilvl w:val="0"/>
          <w:numId w:val="93"/>
        </w:numPr>
      </w:pPr>
      <w:r>
        <w:t xml:space="preserve">ones that </w:t>
      </w:r>
      <w:r w:rsidR="000A63AE">
        <w:t>want to reduce the cyber risk of storing and managing personally identifiable information</w:t>
      </w:r>
      <w:r w:rsidR="00DE06ED">
        <w:t>.</w:t>
      </w:r>
    </w:p>
    <w:p w14:paraId="74D246E4" w14:textId="19CE5F00" w:rsidR="00787572" w:rsidRDefault="07CE2C1C" w:rsidP="006E7699">
      <w:pPr>
        <w:pStyle w:val="Heading1"/>
      </w:pPr>
      <w:bookmarkStart w:id="290" w:name="_Toc175045881"/>
      <w:bookmarkStart w:id="291" w:name="_Toc200285057"/>
      <w:r w:rsidRPr="006E7699">
        <w:t>Principles</w:t>
      </w:r>
      <w:bookmarkEnd w:id="290"/>
      <w:bookmarkEnd w:id="291"/>
    </w:p>
    <w:p w14:paraId="32CA2B7E" w14:textId="1838F2CA" w:rsidR="001147A1" w:rsidRPr="001C282A" w:rsidRDefault="324CAB4E" w:rsidP="001C282A">
      <w:pPr>
        <w:rPr>
          <w:kern w:val="2"/>
          <w:lang w:val="en-US"/>
          <w14:ligatures w14:val="standardContextual"/>
        </w:rPr>
      </w:pPr>
      <w:r w:rsidRPr="001C282A">
        <w:rPr>
          <w:lang w:val="en-US"/>
        </w:rPr>
        <w:t xml:space="preserve">The </w:t>
      </w:r>
      <w:bookmarkStart w:id="292" w:name="_Hlk185516616"/>
      <w:r w:rsidR="005D5C9B">
        <w:rPr>
          <w:lang w:val="en-US"/>
        </w:rPr>
        <w:fldChar w:fldCharType="begin"/>
      </w:r>
      <w:r w:rsidR="005D5C9B">
        <w:rPr>
          <w:lang w:val="en-US"/>
        </w:rPr>
        <w:instrText>HYPERLINK  \l "HATPro_Traveler_Profile_Schema"</w:instrText>
      </w:r>
      <w:r w:rsidR="005D5C9B">
        <w:rPr>
          <w:lang w:val="en-US"/>
        </w:rPr>
      </w:r>
      <w:r w:rsidR="005D5C9B">
        <w:rPr>
          <w:lang w:val="en-US"/>
        </w:rPr>
        <w:fldChar w:fldCharType="separate"/>
      </w:r>
      <w:r w:rsidRPr="005D5C9B">
        <w:rPr>
          <w:rStyle w:val="Hyperlink"/>
          <w:lang w:val="en-US"/>
        </w:rPr>
        <w:t>HATPro</w:t>
      </w:r>
      <w:r w:rsidR="00DB5052" w:rsidRPr="005D5C9B">
        <w:rPr>
          <w:rStyle w:val="Hyperlink"/>
          <w:lang w:val="en-US"/>
        </w:rPr>
        <w:t xml:space="preserve"> </w:t>
      </w:r>
      <w:r w:rsidR="004A2F2D" w:rsidRPr="005D5C9B">
        <w:rPr>
          <w:rStyle w:val="Hyperlink"/>
          <w:lang w:val="en-US"/>
        </w:rPr>
        <w:t>Traveler Profile</w:t>
      </w:r>
      <w:r w:rsidRPr="005D5C9B">
        <w:rPr>
          <w:rStyle w:val="Hyperlink"/>
          <w:lang w:val="en-US"/>
        </w:rPr>
        <w:t xml:space="preserve"> </w:t>
      </w:r>
      <w:r w:rsidR="004A2F2D" w:rsidRPr="005D5C9B">
        <w:rPr>
          <w:rStyle w:val="Hyperlink"/>
          <w:lang w:val="en-US"/>
        </w:rPr>
        <w:t>s</w:t>
      </w:r>
      <w:r w:rsidRPr="005D5C9B">
        <w:rPr>
          <w:rStyle w:val="Hyperlink"/>
          <w:lang w:val="en-US"/>
        </w:rPr>
        <w:t>chema</w:t>
      </w:r>
      <w:r w:rsidR="005D5C9B">
        <w:rPr>
          <w:lang w:val="en-US"/>
        </w:rPr>
        <w:fldChar w:fldCharType="end"/>
      </w:r>
      <w:r w:rsidRPr="324CAB4E">
        <w:rPr>
          <w:lang w:val="en-US"/>
        </w:rPr>
        <w:t xml:space="preserve"> </w:t>
      </w:r>
      <w:bookmarkEnd w:id="292"/>
      <w:r w:rsidRPr="001C282A">
        <w:rPr>
          <w:lang w:val="en-US"/>
        </w:rPr>
        <w:t xml:space="preserve">for </w:t>
      </w:r>
      <w:r w:rsidRPr="001C282A">
        <w:t xml:space="preserve">data presentation and exchange </w:t>
      </w:r>
      <w:r w:rsidR="004A2F2D">
        <w:t xml:space="preserve">is </w:t>
      </w:r>
      <w:r w:rsidRPr="001C282A">
        <w:t>designed to enhance personalization in travel,</w:t>
      </w:r>
      <w:r w:rsidRPr="001C282A">
        <w:rPr>
          <w:lang w:val="en-US"/>
        </w:rPr>
        <w:t xml:space="preserve"> hospitality, and tourism. </w:t>
      </w:r>
    </w:p>
    <w:p w14:paraId="10F33CDF" w14:textId="74FD2725" w:rsidR="001147A1" w:rsidRPr="001C282A" w:rsidRDefault="00A55655" w:rsidP="001C282A">
      <w:pPr>
        <w:rPr>
          <w:kern w:val="2"/>
          <w:szCs w:val="22"/>
          <w:lang w:val="en-US"/>
          <w14:ligatures w14:val="standardContextual"/>
        </w:rPr>
      </w:pPr>
      <w:r>
        <w:rPr>
          <w:kern w:val="2"/>
          <w:szCs w:val="22"/>
          <w:lang w:val="en-US"/>
          <w14:ligatures w14:val="standardContextual"/>
        </w:rPr>
        <w:t xml:space="preserve">It is </w:t>
      </w:r>
      <w:r w:rsidR="001147A1" w:rsidRPr="001C282A">
        <w:rPr>
          <w:kern w:val="2"/>
          <w:szCs w:val="22"/>
          <w:lang w:val="en-US"/>
          <w14:ligatures w14:val="standardContextual"/>
        </w:rPr>
        <w:t xml:space="preserve">built on </w:t>
      </w:r>
      <w:r>
        <w:rPr>
          <w:kern w:val="2"/>
          <w:szCs w:val="22"/>
          <w:lang w:val="en-US"/>
          <w14:ligatures w14:val="standardContextual"/>
        </w:rPr>
        <w:t xml:space="preserve">the foundational </w:t>
      </w:r>
      <w:r w:rsidR="001147A1" w:rsidRPr="001C282A">
        <w:rPr>
          <w:kern w:val="2"/>
          <w:szCs w:val="22"/>
          <w:lang w:val="en-US"/>
          <w14:ligatures w14:val="standardContextual"/>
        </w:rPr>
        <w:t>work of leading global standards organizations</w:t>
      </w:r>
      <w:r>
        <w:rPr>
          <w:kern w:val="2"/>
          <w:szCs w:val="22"/>
          <w:lang w:val="en-US"/>
          <w14:ligatures w14:val="standardContextual"/>
        </w:rPr>
        <w:t>,</w:t>
      </w:r>
      <w:r w:rsidR="001147A1" w:rsidRPr="001C282A">
        <w:rPr>
          <w:kern w:val="2"/>
          <w:szCs w:val="22"/>
          <w:lang w:val="en-US"/>
          <w14:ligatures w14:val="standardContextual"/>
        </w:rPr>
        <w:t xml:space="preserve"> including </w:t>
      </w:r>
      <w:hyperlink w:anchor="W3C" w:history="1">
        <w:r w:rsidR="001147A1" w:rsidRPr="005D5C9B">
          <w:rPr>
            <w:rStyle w:val="Hyperlink"/>
          </w:rPr>
          <w:t>W3C</w:t>
        </w:r>
      </w:hyperlink>
      <w:r w:rsidR="001147A1" w:rsidRPr="005D5C9B">
        <w:t xml:space="preserve">, </w:t>
      </w:r>
      <w:hyperlink w:anchor="DIF" w:history="1">
        <w:r w:rsidR="001147A1" w:rsidRPr="005D5C9B">
          <w:rPr>
            <w:rStyle w:val="Hyperlink"/>
          </w:rPr>
          <w:t>DIF</w:t>
        </w:r>
      </w:hyperlink>
      <w:r w:rsidR="001147A1" w:rsidRPr="005D5C9B">
        <w:t xml:space="preserve">, </w:t>
      </w:r>
      <w:hyperlink w:anchor="ToIP" w:history="1">
        <w:proofErr w:type="spellStart"/>
        <w:r w:rsidR="005D5C9B" w:rsidRPr="005D5C9B">
          <w:rPr>
            <w:rStyle w:val="Hyperlink"/>
          </w:rPr>
          <w:t>ToIP</w:t>
        </w:r>
        <w:proofErr w:type="spellEnd"/>
      </w:hyperlink>
      <w:r w:rsidR="001147A1" w:rsidRPr="005D5C9B">
        <w:t xml:space="preserve">, and the </w:t>
      </w:r>
      <w:hyperlink w:anchor="Open_Wallet_Foundation" w:history="1">
        <w:r w:rsidR="001147A1" w:rsidRPr="005D5C9B">
          <w:rPr>
            <w:rStyle w:val="Hyperlink"/>
          </w:rPr>
          <w:t>Open Wallet Foundation</w:t>
        </w:r>
      </w:hyperlink>
      <w:r w:rsidR="00CF2E63" w:rsidRPr="005D5C9B">
        <w:t xml:space="preserve">, and is aligned with key regulatory frameworks including </w:t>
      </w:r>
      <w:hyperlink w:anchor="GDPR" w:history="1">
        <w:r w:rsidR="00CF2E63" w:rsidRPr="005D5C9B">
          <w:rPr>
            <w:rStyle w:val="Hyperlink"/>
          </w:rPr>
          <w:t>GDPR</w:t>
        </w:r>
      </w:hyperlink>
      <w:r w:rsidR="00CF2E63" w:rsidRPr="005D5C9B">
        <w:t xml:space="preserve"> and </w:t>
      </w:r>
      <w:hyperlink w:anchor="eIDAS" w:history="1">
        <w:r w:rsidR="00CF2E63" w:rsidRPr="005D5C9B">
          <w:rPr>
            <w:rStyle w:val="Hyperlink"/>
          </w:rPr>
          <w:t>eIDAS</w:t>
        </w:r>
      </w:hyperlink>
      <w:r w:rsidR="001147A1" w:rsidRPr="005D5C9B">
        <w:t>. Speci</w:t>
      </w:r>
      <w:proofErr w:type="spellStart"/>
      <w:r w:rsidR="001147A1" w:rsidRPr="001C282A">
        <w:rPr>
          <w:kern w:val="2"/>
          <w:szCs w:val="22"/>
          <w:lang w:val="en-US"/>
          <w14:ligatures w14:val="standardContextual"/>
        </w:rPr>
        <w:t>fically</w:t>
      </w:r>
      <w:proofErr w:type="spellEnd"/>
      <w:r w:rsidR="001147A1" w:rsidRPr="001C282A">
        <w:rPr>
          <w:kern w:val="2"/>
          <w:szCs w:val="22"/>
          <w:lang w:val="en-US"/>
          <w14:ligatures w14:val="standardContextual"/>
        </w:rPr>
        <w:t xml:space="preserve">, </w:t>
      </w:r>
      <w:r w:rsidR="007C5096">
        <w:rPr>
          <w:kern w:val="2"/>
          <w:szCs w:val="22"/>
          <w:lang w:val="en-US"/>
          <w14:ligatures w14:val="standardContextual"/>
        </w:rPr>
        <w:t xml:space="preserve">it </w:t>
      </w:r>
      <w:r w:rsidR="001147A1" w:rsidRPr="001C282A">
        <w:rPr>
          <w:kern w:val="2"/>
          <w:szCs w:val="22"/>
          <w:lang w:val="en-US"/>
          <w14:ligatures w14:val="standardContextual"/>
        </w:rPr>
        <w:t>incorporate</w:t>
      </w:r>
      <w:r w:rsidR="007C5096">
        <w:rPr>
          <w:kern w:val="2"/>
          <w:szCs w:val="22"/>
          <w:lang w:val="en-US"/>
          <w14:ligatures w14:val="standardContextual"/>
        </w:rPr>
        <w:t>s</w:t>
      </w:r>
      <w:r w:rsidR="001147A1" w:rsidRPr="001C282A">
        <w:rPr>
          <w:kern w:val="2"/>
          <w:szCs w:val="22"/>
          <w:lang w:val="en-US"/>
          <w14:ligatures w14:val="standardContextual"/>
        </w:rPr>
        <w:t xml:space="preserve"> their work on digital identity, verifiable data and credentials, consumer-controlled data privacy, consent, selective disclosure</w:t>
      </w:r>
      <w:r w:rsidR="009D3B7F">
        <w:rPr>
          <w:kern w:val="2"/>
          <w:szCs w:val="22"/>
          <w:lang w:val="en-US"/>
          <w14:ligatures w14:val="standardContextual"/>
        </w:rPr>
        <w:t xml:space="preserve">, and </w:t>
      </w:r>
      <w:hyperlink w:anchor="Digital_Wallet" w:history="1">
        <w:r w:rsidR="009D3B7F" w:rsidRPr="005D5C9B">
          <w:rPr>
            <w:rStyle w:val="Hyperlink"/>
          </w:rPr>
          <w:t>digital wallets</w:t>
        </w:r>
      </w:hyperlink>
      <w:r w:rsidR="001147A1" w:rsidRPr="001C282A">
        <w:rPr>
          <w:kern w:val="2"/>
          <w:szCs w:val="22"/>
          <w:lang w:val="en-US"/>
          <w14:ligatures w14:val="standardContextual"/>
        </w:rPr>
        <w:t xml:space="preserve">. A key focus is </w:t>
      </w:r>
      <w:bookmarkStart w:id="293" w:name="_Hlk185516946"/>
      <w:r w:rsidR="001147A1" w:rsidRPr="001C282A">
        <w:rPr>
          <w:kern w:val="2"/>
          <w:szCs w:val="22"/>
          <w:lang w:val="en-US"/>
          <w14:ligatures w14:val="standardContextual"/>
        </w:rPr>
        <w:t xml:space="preserve">interoperability, </w:t>
      </w:r>
      <w:hyperlink w:anchor="Personal_Service_Assistant" w:history="1">
        <w:r w:rsidR="005D5C9B" w:rsidRPr="00082AAC">
          <w:rPr>
            <w:rStyle w:val="Hyperlink"/>
          </w:rPr>
          <w:t xml:space="preserve">personal service </w:t>
        </w:r>
        <w:r w:rsidR="001147A1" w:rsidRPr="00082AAC">
          <w:rPr>
            <w:rStyle w:val="Hyperlink"/>
          </w:rPr>
          <w:t>assistants</w:t>
        </w:r>
      </w:hyperlink>
      <w:r w:rsidR="005D5C9B">
        <w:rPr>
          <w:kern w:val="2"/>
          <w:szCs w:val="22"/>
          <w:lang w:val="en-US"/>
          <w14:ligatures w14:val="standardContextual"/>
        </w:rPr>
        <w:t>,</w:t>
      </w:r>
      <w:r w:rsidR="001147A1" w:rsidRPr="001C282A">
        <w:rPr>
          <w:kern w:val="2"/>
          <w:szCs w:val="22"/>
          <w:lang w:val="en-US"/>
          <w14:ligatures w14:val="standardContextual"/>
        </w:rPr>
        <w:t xml:space="preserve"> and cybersecurity.</w:t>
      </w:r>
      <w:bookmarkEnd w:id="293"/>
    </w:p>
    <w:p w14:paraId="4830C59D" w14:textId="3705469F" w:rsidR="001927D1" w:rsidRPr="001C282A" w:rsidRDefault="324CAB4E" w:rsidP="00D234AF">
      <w:pPr>
        <w:rPr>
          <w:rStyle w:val="normaltextrun"/>
          <w:rFonts w:cs="Arial"/>
          <w:kern w:val="2"/>
          <w:lang w:val="en-US"/>
          <w14:ligatures w14:val="standardContextual"/>
        </w:rPr>
      </w:pPr>
      <w:r w:rsidRPr="001C282A">
        <w:rPr>
          <w:lang w:val="en-US"/>
        </w:rPr>
        <w:t xml:space="preserve">The </w:t>
      </w:r>
      <w:r w:rsidRPr="324CAB4E">
        <w:rPr>
          <w:lang w:val="en-US"/>
        </w:rPr>
        <w:t xml:space="preserve">HATPro </w:t>
      </w:r>
      <w:r w:rsidR="009D3B7F">
        <w:rPr>
          <w:lang w:val="en-US"/>
        </w:rPr>
        <w:t xml:space="preserve">Traveler Profile </w:t>
      </w:r>
      <w:r w:rsidRPr="001C282A">
        <w:rPr>
          <w:lang w:val="en-US"/>
        </w:rPr>
        <w:t xml:space="preserve">is an </w:t>
      </w:r>
      <w:bookmarkStart w:id="294" w:name="_Hlk185517114"/>
      <w:r w:rsidR="005D5C9B">
        <w:fldChar w:fldCharType="begin"/>
      </w:r>
      <w:r w:rsidR="005D5C9B">
        <w:instrText>HYPERLINK  \l "Extensible_Data_Structure"</w:instrText>
      </w:r>
      <w:r w:rsidR="005D5C9B">
        <w:fldChar w:fldCharType="separate"/>
      </w:r>
      <w:r w:rsidRPr="005D5C9B">
        <w:rPr>
          <w:rStyle w:val="Hyperlink"/>
        </w:rPr>
        <w:t>extensible data structure</w:t>
      </w:r>
      <w:r w:rsidR="005D5C9B">
        <w:fldChar w:fldCharType="end"/>
      </w:r>
      <w:r w:rsidRPr="001C282A">
        <w:rPr>
          <w:lang w:val="en-US"/>
        </w:rPr>
        <w:t xml:space="preserve"> </w:t>
      </w:r>
      <w:bookmarkEnd w:id="294"/>
      <w:r w:rsidRPr="001C282A">
        <w:rPr>
          <w:lang w:val="en-US"/>
        </w:rPr>
        <w:t xml:space="preserve">that lays out </w:t>
      </w:r>
      <w:r w:rsidR="00A205A8">
        <w:rPr>
          <w:lang w:val="en-US"/>
        </w:rPr>
        <w:t xml:space="preserve">both </w:t>
      </w:r>
      <w:r w:rsidRPr="001C282A">
        <w:rPr>
          <w:lang w:val="en-US"/>
        </w:rPr>
        <w:t>essential profile elements</w:t>
      </w:r>
      <w:r w:rsidR="00A205A8">
        <w:rPr>
          <w:lang w:val="en-US"/>
        </w:rPr>
        <w:t xml:space="preserve"> and nuanced preferences and needs </w:t>
      </w:r>
      <w:r w:rsidRPr="001C282A">
        <w:rPr>
          <w:lang w:val="en-US"/>
        </w:rPr>
        <w:t xml:space="preserve">that </w:t>
      </w:r>
      <w:r w:rsidR="00A205A8">
        <w:rPr>
          <w:lang w:val="en-US"/>
        </w:rPr>
        <w:t xml:space="preserve">can </w:t>
      </w:r>
      <w:r w:rsidRPr="001C282A">
        <w:rPr>
          <w:lang w:val="en-US"/>
        </w:rPr>
        <w:t xml:space="preserve">help </w:t>
      </w:r>
      <w:r w:rsidR="00D222AD">
        <w:rPr>
          <w:lang w:val="en-US"/>
        </w:rPr>
        <w:t xml:space="preserve">to tailor </w:t>
      </w:r>
      <w:r w:rsidRPr="001C282A">
        <w:rPr>
          <w:lang w:val="en-US"/>
        </w:rPr>
        <w:t>enrich</w:t>
      </w:r>
      <w:r w:rsidR="00D222AD">
        <w:rPr>
          <w:lang w:val="en-US"/>
        </w:rPr>
        <w:t>ed</w:t>
      </w:r>
      <w:r w:rsidRPr="001C282A">
        <w:rPr>
          <w:lang w:val="en-US"/>
        </w:rPr>
        <w:t xml:space="preserve"> travel experiences. It provides self-attested and </w:t>
      </w:r>
      <w:r w:rsidR="00D222AD">
        <w:rPr>
          <w:lang w:val="en-US"/>
        </w:rPr>
        <w:t>self-</w:t>
      </w:r>
      <w:r w:rsidRPr="001C282A">
        <w:rPr>
          <w:lang w:val="en-US"/>
        </w:rPr>
        <w:t xml:space="preserve">managed traveler identity, preferences and requirements. Major principles </w:t>
      </w:r>
      <w:r w:rsidR="00662860">
        <w:rPr>
          <w:lang w:val="en-US"/>
        </w:rPr>
        <w:t>underlying</w:t>
      </w:r>
      <w:r w:rsidRPr="001C282A">
        <w:rPr>
          <w:lang w:val="en-US"/>
        </w:rPr>
        <w:t xml:space="preserve"> the </w:t>
      </w:r>
      <w:r w:rsidR="00662860">
        <w:rPr>
          <w:lang w:val="en-US"/>
        </w:rPr>
        <w:t>HATPro Traveler P</w:t>
      </w:r>
      <w:r w:rsidRPr="001C282A">
        <w:rPr>
          <w:lang w:val="en-US"/>
        </w:rPr>
        <w:t>rofile include:</w:t>
      </w:r>
    </w:p>
    <w:p w14:paraId="3C905FD2" w14:textId="2FD10915" w:rsidR="005075EC" w:rsidRPr="001C282A" w:rsidRDefault="0053534D" w:rsidP="00C26831">
      <w:pPr>
        <w:pStyle w:val="ListParagraph"/>
        <w:numPr>
          <w:ilvl w:val="0"/>
          <w:numId w:val="61"/>
        </w:numPr>
        <w:rPr>
          <w:rStyle w:val="normaltextrun"/>
          <w:rFonts w:eastAsiaTheme="majorEastAsia"/>
        </w:rPr>
      </w:pPr>
      <w:commentRangeStart w:id="295"/>
      <w:r w:rsidRPr="001C282A">
        <w:rPr>
          <w:rStyle w:val="normaltextrun"/>
          <w:rFonts w:eastAsiaTheme="majorEastAsia"/>
          <w:b/>
          <w:bCs/>
        </w:rPr>
        <w:t xml:space="preserve">Open Source: </w:t>
      </w:r>
      <w:r w:rsidRPr="001C282A">
        <w:rPr>
          <w:rStyle w:val="normaltextrun"/>
          <w:rFonts w:eastAsiaTheme="majorEastAsia"/>
        </w:rPr>
        <w:t xml:space="preserve">The profile data structure and exchange protocols are publicly accessible and freely licensable, allowing proprietary implementations and including a mechanism for incorporating ongoing </w:t>
      </w:r>
      <w:r w:rsidR="005075EC">
        <w:rPr>
          <w:rStyle w:val="normaltextrun"/>
          <w:rFonts w:eastAsiaTheme="majorEastAsia"/>
        </w:rPr>
        <w:t xml:space="preserve">extensions and </w:t>
      </w:r>
      <w:r w:rsidRPr="001C282A">
        <w:rPr>
          <w:rStyle w:val="normaltextrun"/>
          <w:rFonts w:eastAsiaTheme="majorEastAsia"/>
        </w:rPr>
        <w:t>changes.</w:t>
      </w:r>
      <w:commentRangeEnd w:id="295"/>
      <w:r w:rsidRPr="005C0469">
        <w:rPr>
          <w:rStyle w:val="CommentReference"/>
        </w:rPr>
        <w:commentReference w:id="295"/>
      </w:r>
      <w:r w:rsidR="00E273AF" w:rsidRPr="001C282A">
        <w:rPr>
          <w:rStyle w:val="normaltextrun"/>
          <w:rFonts w:eastAsiaTheme="majorEastAsia"/>
        </w:rPr>
        <w:t xml:space="preserve"> </w:t>
      </w:r>
    </w:p>
    <w:p w14:paraId="6FBE7BC9" w14:textId="12CD565F" w:rsidR="001B02A0" w:rsidRPr="001C282A" w:rsidRDefault="00F46265" w:rsidP="001C282A">
      <w:pPr>
        <w:pStyle w:val="ListParagraph"/>
        <w:numPr>
          <w:ilvl w:val="0"/>
          <w:numId w:val="61"/>
        </w:numPr>
        <w:rPr>
          <w:rStyle w:val="normaltextrun"/>
          <w:rFonts w:eastAsiaTheme="majorEastAsia"/>
        </w:rPr>
      </w:pPr>
      <w:r w:rsidRPr="005075EC">
        <w:rPr>
          <w:rStyle w:val="normaltextrun"/>
          <w:rFonts w:eastAsiaTheme="majorEastAsia"/>
          <w:b/>
          <w:bCs/>
        </w:rPr>
        <w:t>Verifiable</w:t>
      </w:r>
      <w:r w:rsidRPr="001C282A">
        <w:rPr>
          <w:rStyle w:val="normaltextrun"/>
          <w:rFonts w:eastAsiaTheme="majorEastAsia" w:cs="Arial"/>
        </w:rPr>
        <w:t xml:space="preserve"> </w:t>
      </w:r>
      <w:r w:rsidR="00A47C37" w:rsidRPr="001C282A">
        <w:rPr>
          <w:rStyle w:val="normaltextrun"/>
          <w:rFonts w:eastAsiaTheme="majorEastAsia" w:cs="Arial"/>
          <w:b/>
          <w:bCs/>
        </w:rPr>
        <w:t>Trust Ecosystem</w:t>
      </w:r>
      <w:r w:rsidR="006C665B" w:rsidRPr="001C282A">
        <w:rPr>
          <w:rStyle w:val="normaltextrun"/>
          <w:rFonts w:eastAsiaTheme="majorEastAsia" w:cs="Arial"/>
        </w:rPr>
        <w:t>:</w:t>
      </w:r>
      <w:r w:rsidRPr="001C282A">
        <w:rPr>
          <w:rStyle w:val="normaltextrun"/>
          <w:rFonts w:eastAsiaTheme="majorEastAsia" w:cs="Arial"/>
        </w:rPr>
        <w:t xml:space="preserve"> </w:t>
      </w:r>
      <w:r w:rsidR="00391473" w:rsidRPr="001C282A">
        <w:rPr>
          <w:rStyle w:val="normaltextrun"/>
          <w:rFonts w:eastAsiaTheme="majorEastAsia" w:cs="Arial"/>
        </w:rPr>
        <w:t xml:space="preserve">The </w:t>
      </w:r>
      <w:r w:rsidR="001C7134" w:rsidRPr="001C282A">
        <w:rPr>
          <w:rStyle w:val="normaltextrun"/>
          <w:rFonts w:eastAsiaTheme="majorEastAsia" w:cs="Arial"/>
        </w:rPr>
        <w:t>travel profile is designed to be used in a</w:t>
      </w:r>
      <w:r w:rsidR="009942DB" w:rsidRPr="001C282A">
        <w:rPr>
          <w:rStyle w:val="normaltextrun"/>
          <w:rFonts w:eastAsiaTheme="majorEastAsia" w:cs="Arial"/>
        </w:rPr>
        <w:t xml:space="preserve"> standards-based framework</w:t>
      </w:r>
      <w:r w:rsidR="001C7134" w:rsidRPr="001C282A">
        <w:rPr>
          <w:rStyle w:val="normaltextrun"/>
          <w:rFonts w:eastAsiaTheme="majorEastAsia" w:cs="Arial"/>
        </w:rPr>
        <w:t xml:space="preserve"> that </w:t>
      </w:r>
      <w:r w:rsidR="00A9028E" w:rsidRPr="001C282A">
        <w:rPr>
          <w:rStyle w:val="normaltextrun"/>
          <w:rFonts w:eastAsiaTheme="majorEastAsia" w:cs="Arial"/>
        </w:rPr>
        <w:t xml:space="preserve">enables </w:t>
      </w:r>
      <w:r w:rsidR="000C50D8" w:rsidRPr="001C282A">
        <w:rPr>
          <w:rStyle w:val="normaltextrun"/>
          <w:rFonts w:eastAsiaTheme="majorEastAsia" w:cs="Arial"/>
        </w:rPr>
        <w:t xml:space="preserve">both senders and receivers </w:t>
      </w:r>
      <w:r w:rsidR="00B8482A" w:rsidRPr="001C282A">
        <w:rPr>
          <w:rStyle w:val="normaltextrun"/>
          <w:rFonts w:eastAsiaTheme="majorEastAsia" w:cs="Arial"/>
        </w:rPr>
        <w:t xml:space="preserve">(which may be individuals, organizations, or services) </w:t>
      </w:r>
      <w:r w:rsidR="00391473" w:rsidRPr="001C282A">
        <w:rPr>
          <w:rStyle w:val="normaltextrun"/>
          <w:rFonts w:eastAsiaTheme="majorEastAsia" w:cs="Arial"/>
        </w:rPr>
        <w:t xml:space="preserve">to </w:t>
      </w:r>
      <w:r w:rsidR="00A85EBD" w:rsidRPr="001C282A">
        <w:rPr>
          <w:rStyle w:val="normaltextrun"/>
          <w:rFonts w:eastAsiaTheme="majorEastAsia" w:cs="Arial"/>
        </w:rPr>
        <w:t>exchange digital credentials</w:t>
      </w:r>
      <w:r w:rsidR="00F766CB" w:rsidRPr="001C282A">
        <w:rPr>
          <w:rStyle w:val="normaltextrun"/>
          <w:rFonts w:eastAsiaTheme="majorEastAsia" w:cs="Arial"/>
        </w:rPr>
        <w:t xml:space="preserve"> </w:t>
      </w:r>
      <w:r w:rsidR="008E6A1B" w:rsidRPr="001C282A">
        <w:rPr>
          <w:rStyle w:val="normaltextrun"/>
          <w:rFonts w:eastAsiaTheme="majorEastAsia" w:cs="Arial"/>
        </w:rPr>
        <w:t xml:space="preserve">sufficient to </w:t>
      </w:r>
      <w:r w:rsidR="003456A7" w:rsidRPr="001C282A">
        <w:rPr>
          <w:rStyle w:val="normaltextrun"/>
          <w:rFonts w:eastAsiaTheme="majorEastAsia" w:cs="Arial"/>
        </w:rPr>
        <w:t xml:space="preserve">establish </w:t>
      </w:r>
      <w:r w:rsidR="00D0500E" w:rsidRPr="001C282A">
        <w:rPr>
          <w:rStyle w:val="normaltextrun"/>
          <w:rFonts w:eastAsiaTheme="majorEastAsia" w:cs="Arial"/>
        </w:rPr>
        <w:t xml:space="preserve">whatever level of </w:t>
      </w:r>
      <w:r w:rsidR="00AA3144">
        <w:rPr>
          <w:rStyle w:val="normaltextrun"/>
          <w:rFonts w:eastAsiaTheme="majorEastAsia" w:cs="Arial"/>
        </w:rPr>
        <w:t xml:space="preserve">identity </w:t>
      </w:r>
      <w:r w:rsidR="00685F9D" w:rsidRPr="001C282A">
        <w:rPr>
          <w:rStyle w:val="normaltextrun"/>
          <w:rFonts w:eastAsiaTheme="majorEastAsia" w:cs="Arial"/>
        </w:rPr>
        <w:t xml:space="preserve">verification </w:t>
      </w:r>
      <w:r w:rsidR="005813F1" w:rsidRPr="001C282A">
        <w:rPr>
          <w:rStyle w:val="normaltextrun"/>
          <w:rFonts w:eastAsiaTheme="majorEastAsia" w:cs="Arial"/>
        </w:rPr>
        <w:t xml:space="preserve">they </w:t>
      </w:r>
      <w:r w:rsidR="00D0500E" w:rsidRPr="001C282A">
        <w:rPr>
          <w:rStyle w:val="normaltextrun"/>
          <w:rFonts w:eastAsiaTheme="majorEastAsia" w:cs="Arial"/>
        </w:rPr>
        <w:t xml:space="preserve">require </w:t>
      </w:r>
      <w:r w:rsidR="005813F1" w:rsidRPr="001C282A">
        <w:rPr>
          <w:rStyle w:val="normaltextrun"/>
          <w:rFonts w:eastAsiaTheme="majorEastAsia" w:cs="Arial"/>
        </w:rPr>
        <w:t xml:space="preserve">before exchanging </w:t>
      </w:r>
      <w:r w:rsidR="00B700A7" w:rsidRPr="001C282A">
        <w:rPr>
          <w:rStyle w:val="normaltextrun"/>
          <w:rFonts w:eastAsiaTheme="majorEastAsia" w:cs="Arial"/>
        </w:rPr>
        <w:t>data</w:t>
      </w:r>
      <w:r w:rsidR="009967AA">
        <w:rPr>
          <w:rStyle w:val="normaltextrun"/>
          <w:rFonts w:eastAsiaTheme="majorEastAsia" w:cs="Arial"/>
        </w:rPr>
        <w:t xml:space="preserve"> or conducting transactions</w:t>
      </w:r>
      <w:r w:rsidR="007A684C" w:rsidRPr="001C282A">
        <w:rPr>
          <w:rStyle w:val="normaltextrun"/>
          <w:rFonts w:eastAsiaTheme="majorEastAsia" w:cs="Arial"/>
        </w:rPr>
        <w:t xml:space="preserve">. </w:t>
      </w:r>
      <w:r w:rsidR="005D5E91" w:rsidRPr="001C282A">
        <w:rPr>
          <w:rStyle w:val="normaltextrun"/>
          <w:rFonts w:eastAsiaTheme="majorEastAsia" w:cs="Arial"/>
        </w:rPr>
        <w:t xml:space="preserve">Each party </w:t>
      </w:r>
      <w:r w:rsidR="00467611" w:rsidRPr="001C282A">
        <w:rPr>
          <w:rStyle w:val="normaltextrun"/>
          <w:rFonts w:eastAsiaTheme="majorEastAsia" w:cs="Arial"/>
        </w:rPr>
        <w:t xml:space="preserve">can present </w:t>
      </w:r>
      <w:r w:rsidR="008F391F" w:rsidRPr="001C282A">
        <w:rPr>
          <w:rStyle w:val="normaltextrun"/>
          <w:rFonts w:eastAsiaTheme="majorEastAsia" w:cs="Arial"/>
        </w:rPr>
        <w:t xml:space="preserve">digital </w:t>
      </w:r>
      <w:r w:rsidR="00F36B39" w:rsidRPr="001C282A">
        <w:rPr>
          <w:rStyle w:val="normaltextrun"/>
          <w:rFonts w:eastAsiaTheme="majorEastAsia" w:cs="Arial"/>
        </w:rPr>
        <w:t xml:space="preserve">credentials </w:t>
      </w:r>
      <w:r w:rsidR="008F391F" w:rsidRPr="001C282A">
        <w:rPr>
          <w:rStyle w:val="normaltextrun"/>
          <w:rFonts w:eastAsiaTheme="majorEastAsia" w:cs="Arial"/>
        </w:rPr>
        <w:t>from third parties</w:t>
      </w:r>
      <w:r w:rsidR="001C1E34" w:rsidRPr="001C282A">
        <w:rPr>
          <w:rStyle w:val="normaltextrun"/>
          <w:rFonts w:eastAsiaTheme="majorEastAsia" w:cs="Arial"/>
        </w:rPr>
        <w:t xml:space="preserve"> (</w:t>
      </w:r>
      <w:r w:rsidR="00B54535" w:rsidRPr="001C282A">
        <w:rPr>
          <w:rStyle w:val="normaltextrun"/>
          <w:rFonts w:eastAsiaTheme="majorEastAsia" w:cs="Arial"/>
        </w:rPr>
        <w:t>such as</w:t>
      </w:r>
      <w:r w:rsidR="00C81E35" w:rsidRPr="001C282A">
        <w:rPr>
          <w:rStyle w:val="normaltextrun"/>
          <w:rFonts w:eastAsiaTheme="majorEastAsia" w:cs="Arial"/>
        </w:rPr>
        <w:t xml:space="preserve"> </w:t>
      </w:r>
      <w:r w:rsidR="002F4714" w:rsidRPr="001C282A">
        <w:rPr>
          <w:rStyle w:val="normaltextrun"/>
          <w:rFonts w:eastAsiaTheme="majorEastAsia" w:cs="Arial"/>
        </w:rPr>
        <w:t>government</w:t>
      </w:r>
      <w:r w:rsidR="00B54535" w:rsidRPr="001C282A">
        <w:rPr>
          <w:rStyle w:val="normaltextrun"/>
          <w:rFonts w:eastAsiaTheme="majorEastAsia" w:cs="Arial"/>
        </w:rPr>
        <w:t>al agencies</w:t>
      </w:r>
      <w:r w:rsidR="00C52E58" w:rsidRPr="001C282A">
        <w:rPr>
          <w:rStyle w:val="normaltextrun"/>
          <w:rFonts w:eastAsiaTheme="majorEastAsia" w:cs="Arial"/>
        </w:rPr>
        <w:t>, industry associations,</w:t>
      </w:r>
      <w:r w:rsidR="00B54535" w:rsidRPr="001C282A">
        <w:rPr>
          <w:rStyle w:val="normaltextrun"/>
          <w:rFonts w:eastAsiaTheme="majorEastAsia" w:cs="Arial"/>
        </w:rPr>
        <w:t xml:space="preserve"> </w:t>
      </w:r>
      <w:r w:rsidR="001C1E34" w:rsidRPr="001C282A">
        <w:rPr>
          <w:rStyle w:val="normaltextrun"/>
          <w:rFonts w:eastAsiaTheme="majorEastAsia" w:cs="Arial"/>
        </w:rPr>
        <w:t xml:space="preserve">or </w:t>
      </w:r>
      <w:r w:rsidR="002F4714" w:rsidRPr="001C282A">
        <w:rPr>
          <w:rStyle w:val="normaltextrun"/>
          <w:rFonts w:eastAsiaTheme="majorEastAsia" w:cs="Arial"/>
        </w:rPr>
        <w:t xml:space="preserve">certification </w:t>
      </w:r>
      <w:r w:rsidR="000A4F44" w:rsidRPr="001C282A">
        <w:rPr>
          <w:rStyle w:val="normaltextrun"/>
          <w:rFonts w:eastAsiaTheme="majorEastAsia" w:cs="Arial"/>
        </w:rPr>
        <w:lastRenderedPageBreak/>
        <w:t>organizations</w:t>
      </w:r>
      <w:r w:rsidR="001C1E34" w:rsidRPr="001C282A">
        <w:rPr>
          <w:rStyle w:val="normaltextrun"/>
          <w:rFonts w:eastAsiaTheme="majorEastAsia" w:cs="Arial"/>
        </w:rPr>
        <w:t>)</w:t>
      </w:r>
      <w:r w:rsidR="00B54535" w:rsidRPr="001C282A">
        <w:rPr>
          <w:rStyle w:val="normaltextrun"/>
          <w:rFonts w:eastAsiaTheme="majorEastAsia" w:cs="Arial"/>
        </w:rPr>
        <w:t xml:space="preserve"> </w:t>
      </w:r>
      <w:r w:rsidR="00A7311D" w:rsidRPr="001C282A">
        <w:rPr>
          <w:rStyle w:val="normaltextrun"/>
          <w:rFonts w:eastAsiaTheme="majorEastAsia" w:cs="Arial"/>
        </w:rPr>
        <w:t xml:space="preserve">that the other party </w:t>
      </w:r>
      <w:r w:rsidR="006D7F8D" w:rsidRPr="001C282A">
        <w:rPr>
          <w:rStyle w:val="normaltextrun"/>
          <w:rFonts w:eastAsiaTheme="majorEastAsia" w:cs="Arial"/>
        </w:rPr>
        <w:t>(B2B, B2C</w:t>
      </w:r>
      <w:r w:rsidR="00971F3B" w:rsidRPr="001C282A">
        <w:rPr>
          <w:rStyle w:val="normaltextrun"/>
          <w:rFonts w:eastAsiaTheme="majorEastAsia" w:cs="Arial"/>
        </w:rPr>
        <w:t>, C2B</w:t>
      </w:r>
      <w:r w:rsidR="006D7F8D" w:rsidRPr="001C282A">
        <w:rPr>
          <w:rStyle w:val="normaltextrun"/>
          <w:rFonts w:eastAsiaTheme="majorEastAsia" w:cs="Arial"/>
        </w:rPr>
        <w:t xml:space="preserve">) </w:t>
      </w:r>
      <w:r w:rsidR="00F36B39" w:rsidRPr="001C282A">
        <w:rPr>
          <w:rStyle w:val="normaltextrun"/>
          <w:rFonts w:eastAsiaTheme="majorEastAsia" w:cs="Arial"/>
        </w:rPr>
        <w:t xml:space="preserve">can </w:t>
      </w:r>
      <w:r w:rsidR="00A706F0" w:rsidRPr="001C282A">
        <w:rPr>
          <w:rStyle w:val="normaltextrun"/>
          <w:rFonts w:eastAsiaTheme="majorEastAsia" w:cs="Arial"/>
        </w:rPr>
        <w:t xml:space="preserve">verify </w:t>
      </w:r>
      <w:r w:rsidR="00363C64" w:rsidRPr="001C282A">
        <w:rPr>
          <w:rStyle w:val="normaltextrun"/>
          <w:rFonts w:eastAsiaTheme="majorEastAsia" w:cs="Arial"/>
        </w:rPr>
        <w:t>independently</w:t>
      </w:r>
      <w:r w:rsidR="00143012">
        <w:rPr>
          <w:rStyle w:val="normaltextrun"/>
          <w:rFonts w:eastAsiaTheme="majorEastAsia" w:cs="Arial"/>
        </w:rPr>
        <w:t xml:space="preserve">, </w:t>
      </w:r>
      <w:r w:rsidR="00363C64" w:rsidRPr="001C282A">
        <w:rPr>
          <w:rStyle w:val="normaltextrun"/>
          <w:rFonts w:eastAsiaTheme="majorEastAsia" w:cs="Arial"/>
        </w:rPr>
        <w:t xml:space="preserve">in </w:t>
      </w:r>
      <w:r w:rsidR="0018659D" w:rsidRPr="001C282A">
        <w:rPr>
          <w:rStyle w:val="normaltextrun"/>
          <w:rFonts w:eastAsiaTheme="majorEastAsia" w:cs="Arial"/>
        </w:rPr>
        <w:t>real-time</w:t>
      </w:r>
      <w:r w:rsidR="00143012">
        <w:rPr>
          <w:rStyle w:val="normaltextrun"/>
          <w:rFonts w:eastAsiaTheme="majorEastAsia" w:cs="Arial"/>
        </w:rPr>
        <w:t xml:space="preserve">, and without </w:t>
      </w:r>
      <w:r w:rsidR="00E01764">
        <w:rPr>
          <w:rStyle w:val="normaltextrun"/>
          <w:rFonts w:eastAsiaTheme="majorEastAsia" w:cs="Arial"/>
        </w:rPr>
        <w:t>connecting to the issuer</w:t>
      </w:r>
      <w:r w:rsidR="00363C64" w:rsidRPr="001C282A">
        <w:rPr>
          <w:rStyle w:val="normaltextrun"/>
          <w:rFonts w:eastAsiaTheme="majorEastAsia" w:cs="Arial"/>
        </w:rPr>
        <w:t>.</w:t>
      </w:r>
      <w:r w:rsidR="00255C74" w:rsidRPr="001C282A">
        <w:rPr>
          <w:rStyle w:val="normaltextrun"/>
          <w:rFonts w:eastAsiaTheme="majorEastAsia" w:cs="Arial"/>
        </w:rPr>
        <w:t xml:space="preserve"> </w:t>
      </w:r>
      <w:r w:rsidR="5C610B62" w:rsidRPr="001C282A">
        <w:rPr>
          <w:rStyle w:val="normaltextrun"/>
          <w:rFonts w:eastAsiaTheme="majorEastAsia" w:cs="Arial"/>
        </w:rPr>
        <w:t>For example, where required, travelers can verify that another party is an accredited travel supplier or interm</w:t>
      </w:r>
      <w:r w:rsidR="00270324" w:rsidRPr="001C282A">
        <w:rPr>
          <w:rStyle w:val="normaltextrun"/>
          <w:rFonts w:eastAsiaTheme="majorEastAsia" w:cs="Arial"/>
        </w:rPr>
        <w:t>e</w:t>
      </w:r>
      <w:r w:rsidR="5C610B62" w:rsidRPr="001C282A">
        <w:rPr>
          <w:rStyle w:val="normaltextrun"/>
          <w:rFonts w:eastAsiaTheme="majorEastAsia" w:cs="Arial"/>
        </w:rPr>
        <w:t>diary and not a phishing site, while a travel supplier can verify the identity and age of a booker.</w:t>
      </w:r>
    </w:p>
    <w:p w14:paraId="68264099" w14:textId="1D112393" w:rsidR="009619B1" w:rsidRPr="001C282A" w:rsidRDefault="009619B1" w:rsidP="00C26831">
      <w:pPr>
        <w:pStyle w:val="ListParagraph"/>
        <w:numPr>
          <w:ilvl w:val="0"/>
          <w:numId w:val="61"/>
        </w:numPr>
        <w:rPr>
          <w:rStyle w:val="normaltextrun"/>
          <w:rFonts w:eastAsiaTheme="majorEastAsia"/>
        </w:rPr>
      </w:pPr>
      <w:r w:rsidRPr="001C282A">
        <w:rPr>
          <w:rStyle w:val="normaltextrun"/>
          <w:rFonts w:eastAsiaTheme="majorEastAsia"/>
          <w:b/>
          <w:bCs/>
        </w:rPr>
        <w:t>Interoperability:</w:t>
      </w:r>
      <w:r w:rsidRPr="001C282A">
        <w:rPr>
          <w:rStyle w:val="normaltextrun"/>
          <w:rFonts w:eastAsiaTheme="majorEastAsia"/>
        </w:rPr>
        <w:t xml:space="preserve"> </w:t>
      </w:r>
      <w:r w:rsidR="004B6860" w:rsidRPr="001C282A">
        <w:rPr>
          <w:rStyle w:val="normaltextrun"/>
          <w:rFonts w:eastAsiaTheme="majorEastAsia"/>
        </w:rPr>
        <w:t xml:space="preserve">The travel profile uses </w:t>
      </w:r>
      <w:r w:rsidR="00695BA5" w:rsidRPr="001C282A">
        <w:rPr>
          <w:rStyle w:val="normaltextrun"/>
          <w:rFonts w:eastAsiaTheme="majorEastAsia"/>
        </w:rPr>
        <w:t>a def</w:t>
      </w:r>
      <w:r w:rsidR="00D31BFB" w:rsidRPr="001C282A">
        <w:rPr>
          <w:rStyle w:val="normaltextrun"/>
          <w:rFonts w:eastAsiaTheme="majorEastAsia"/>
        </w:rPr>
        <w:t xml:space="preserve">ined schema and </w:t>
      </w:r>
      <w:r w:rsidR="004B6860" w:rsidRPr="001C282A">
        <w:rPr>
          <w:rStyle w:val="normaltextrun"/>
          <w:rFonts w:eastAsiaTheme="majorEastAsia"/>
        </w:rPr>
        <w:t>i</w:t>
      </w:r>
      <w:r w:rsidR="00DB69D9" w:rsidRPr="001C282A">
        <w:rPr>
          <w:rStyle w:val="normaltextrun"/>
          <w:rFonts w:eastAsiaTheme="majorEastAsia"/>
        </w:rPr>
        <w:t>ndustry s</w:t>
      </w:r>
      <w:r w:rsidR="00432157" w:rsidRPr="001C282A">
        <w:rPr>
          <w:rStyle w:val="normaltextrun"/>
          <w:rFonts w:eastAsiaTheme="majorEastAsia"/>
        </w:rPr>
        <w:t xml:space="preserve">tandard approaches for </w:t>
      </w:r>
      <w:r w:rsidR="00DB69D9" w:rsidRPr="001C282A">
        <w:rPr>
          <w:rStyle w:val="normaltextrun"/>
          <w:rFonts w:eastAsiaTheme="majorEastAsia"/>
        </w:rPr>
        <w:t xml:space="preserve">preparation and encoding </w:t>
      </w:r>
      <w:r w:rsidR="008E347B" w:rsidRPr="001C282A">
        <w:rPr>
          <w:rStyle w:val="normaltextrun"/>
          <w:rFonts w:eastAsiaTheme="majorEastAsia"/>
        </w:rPr>
        <w:t xml:space="preserve">of </w:t>
      </w:r>
      <w:r w:rsidR="00DB69D9" w:rsidRPr="001C282A">
        <w:rPr>
          <w:rStyle w:val="normaltextrun"/>
          <w:rFonts w:eastAsiaTheme="majorEastAsia"/>
        </w:rPr>
        <w:t>data</w:t>
      </w:r>
      <w:r w:rsidR="00B14042" w:rsidRPr="001C282A">
        <w:rPr>
          <w:rStyle w:val="normaltextrun"/>
          <w:rFonts w:eastAsiaTheme="majorEastAsia"/>
        </w:rPr>
        <w:t>. This includes character sets, language, locale, geocoding, and similar items.</w:t>
      </w:r>
      <w:r w:rsidR="00D31BFB" w:rsidRPr="001C282A">
        <w:rPr>
          <w:rStyle w:val="normaltextrun"/>
          <w:rFonts w:eastAsiaTheme="majorEastAsia"/>
        </w:rPr>
        <w:t xml:space="preserve"> Th</w:t>
      </w:r>
      <w:r w:rsidR="00A87598" w:rsidRPr="001C282A">
        <w:rPr>
          <w:rStyle w:val="normaltextrun"/>
          <w:rFonts w:eastAsiaTheme="majorEastAsia"/>
        </w:rPr>
        <w:t>e</w:t>
      </w:r>
      <w:r w:rsidR="00D31BFB" w:rsidRPr="001C282A">
        <w:rPr>
          <w:rStyle w:val="normaltextrun"/>
          <w:rFonts w:eastAsiaTheme="majorEastAsia"/>
        </w:rPr>
        <w:t xml:space="preserve"> approach is designed</w:t>
      </w:r>
      <w:r w:rsidR="00DB69D9" w:rsidRPr="001C282A">
        <w:rPr>
          <w:rStyle w:val="normaltextrun"/>
          <w:rFonts w:eastAsiaTheme="majorEastAsia"/>
        </w:rPr>
        <w:t xml:space="preserve"> </w:t>
      </w:r>
      <w:r w:rsidR="008E347B" w:rsidRPr="001C282A">
        <w:rPr>
          <w:rStyle w:val="normaltextrun"/>
          <w:rFonts w:eastAsiaTheme="majorEastAsia"/>
        </w:rPr>
        <w:t xml:space="preserve">to </w:t>
      </w:r>
      <w:r w:rsidR="00336BC4" w:rsidRPr="001C282A">
        <w:rPr>
          <w:rStyle w:val="normaltextrun"/>
          <w:rFonts w:eastAsiaTheme="majorEastAsia"/>
        </w:rPr>
        <w:t xml:space="preserve">facilitate interoperability within and </w:t>
      </w:r>
      <w:r w:rsidR="00E42FEC" w:rsidRPr="001C282A">
        <w:rPr>
          <w:rStyle w:val="normaltextrun"/>
          <w:rFonts w:eastAsiaTheme="majorEastAsia"/>
        </w:rPr>
        <w:t xml:space="preserve">among </w:t>
      </w:r>
      <w:r w:rsidR="00336BC4" w:rsidRPr="001C282A">
        <w:rPr>
          <w:rStyle w:val="normaltextrun"/>
          <w:rFonts w:eastAsiaTheme="majorEastAsia"/>
        </w:rPr>
        <w:t>parties</w:t>
      </w:r>
      <w:r w:rsidR="009230B7">
        <w:rPr>
          <w:rStyle w:val="normaltextrun"/>
          <w:rFonts w:eastAsiaTheme="majorEastAsia"/>
        </w:rPr>
        <w:t xml:space="preserve"> who may be from different cultures</w:t>
      </w:r>
      <w:r w:rsidR="00E44A84">
        <w:rPr>
          <w:rStyle w:val="normaltextrun"/>
          <w:rFonts w:eastAsiaTheme="majorEastAsia"/>
        </w:rPr>
        <w:t xml:space="preserve"> or</w:t>
      </w:r>
      <w:r w:rsidR="009230B7">
        <w:rPr>
          <w:rStyle w:val="normaltextrun"/>
          <w:rFonts w:eastAsiaTheme="majorEastAsia"/>
        </w:rPr>
        <w:t xml:space="preserve"> countries</w:t>
      </w:r>
      <w:r w:rsidR="00E44A84">
        <w:rPr>
          <w:rStyle w:val="normaltextrun"/>
          <w:rFonts w:eastAsiaTheme="majorEastAsia"/>
        </w:rPr>
        <w:t xml:space="preserve"> or who may use different languages</w:t>
      </w:r>
      <w:r w:rsidR="00412302" w:rsidRPr="001C282A">
        <w:rPr>
          <w:rStyle w:val="normaltextrun"/>
          <w:rFonts w:eastAsiaTheme="majorEastAsia"/>
        </w:rPr>
        <w:t>.</w:t>
      </w:r>
      <w:r w:rsidR="00AE40AC">
        <w:rPr>
          <w:rStyle w:val="normaltextrun"/>
          <w:rFonts w:eastAsiaTheme="majorEastAsia"/>
        </w:rPr>
        <w:t xml:space="preserve"> The objective is that any consumer, using an app or digital agent of their choosing</w:t>
      </w:r>
      <w:r w:rsidR="00AD00E2">
        <w:rPr>
          <w:rStyle w:val="normaltextrun"/>
          <w:rFonts w:eastAsiaTheme="majorEastAsia"/>
        </w:rPr>
        <w:t xml:space="preserve"> that supports the standard</w:t>
      </w:r>
      <w:r w:rsidR="00AE40AC">
        <w:rPr>
          <w:rStyle w:val="normaltextrun"/>
          <w:rFonts w:eastAsiaTheme="majorEastAsia"/>
        </w:rPr>
        <w:t xml:space="preserve">, should be able to </w:t>
      </w:r>
      <w:r w:rsidR="00AD00E2">
        <w:rPr>
          <w:rStyle w:val="normaltextrun"/>
          <w:rFonts w:eastAsiaTheme="majorEastAsia"/>
        </w:rPr>
        <w:t xml:space="preserve">effectively transact business with any travel supplier or intermediary </w:t>
      </w:r>
      <w:r w:rsidR="00055057">
        <w:rPr>
          <w:rStyle w:val="normaltextrun"/>
          <w:rFonts w:eastAsiaTheme="majorEastAsia"/>
        </w:rPr>
        <w:t xml:space="preserve">(or agent acting on their behalf) that </w:t>
      </w:r>
      <w:r w:rsidR="00E44A84">
        <w:rPr>
          <w:rStyle w:val="normaltextrun"/>
          <w:rFonts w:eastAsiaTheme="majorEastAsia"/>
        </w:rPr>
        <w:t xml:space="preserve">also </w:t>
      </w:r>
      <w:r w:rsidR="00055057">
        <w:rPr>
          <w:rStyle w:val="normaltextrun"/>
          <w:rFonts w:eastAsiaTheme="majorEastAsia"/>
        </w:rPr>
        <w:t>supports the standard.</w:t>
      </w:r>
      <w:r w:rsidR="00412302" w:rsidRPr="001C282A">
        <w:rPr>
          <w:rStyle w:val="normaltextrun"/>
          <w:rFonts w:eastAsiaTheme="majorEastAsia"/>
        </w:rPr>
        <w:t xml:space="preserve"> </w:t>
      </w:r>
    </w:p>
    <w:p w14:paraId="46DB910C" w14:textId="53518E96" w:rsidR="00990B2A" w:rsidRPr="001C282A" w:rsidRDefault="00990B2A" w:rsidP="00C26831">
      <w:pPr>
        <w:pStyle w:val="ListParagraph"/>
        <w:numPr>
          <w:ilvl w:val="0"/>
          <w:numId w:val="61"/>
        </w:numPr>
        <w:rPr>
          <w:rStyle w:val="normaltextrun"/>
          <w:rFonts w:eastAsiaTheme="majorEastAsia"/>
        </w:rPr>
      </w:pPr>
      <w:r w:rsidRPr="001C282A">
        <w:rPr>
          <w:rStyle w:val="normaltextrun"/>
          <w:rFonts w:eastAsiaTheme="majorEastAsia"/>
          <w:b/>
          <w:bCs/>
        </w:rPr>
        <w:t>Data Exchange:</w:t>
      </w:r>
      <w:r w:rsidRPr="001C282A">
        <w:rPr>
          <w:rStyle w:val="normaltextrun"/>
          <w:rFonts w:eastAsiaTheme="majorEastAsia"/>
        </w:rPr>
        <w:t xml:space="preserve"> The focus is on </w:t>
      </w:r>
      <w:r w:rsidR="00A804DC" w:rsidRPr="001C282A">
        <w:rPr>
          <w:rStyle w:val="normaltextrun"/>
          <w:rFonts w:eastAsiaTheme="majorEastAsia"/>
        </w:rPr>
        <w:t xml:space="preserve">the </w:t>
      </w:r>
      <w:r w:rsidRPr="001C282A">
        <w:rPr>
          <w:rStyle w:val="normaltextrun"/>
          <w:rFonts w:eastAsiaTheme="majorEastAsia"/>
        </w:rPr>
        <w:t>presentation of a</w:t>
      </w:r>
      <w:r w:rsidR="00A804DC" w:rsidRPr="001C282A">
        <w:rPr>
          <w:rStyle w:val="normaltextrun"/>
          <w:rFonts w:eastAsiaTheme="majorEastAsia"/>
        </w:rPr>
        <w:t xml:space="preserve"> standard</w:t>
      </w:r>
      <w:r w:rsidRPr="001C282A">
        <w:rPr>
          <w:rStyle w:val="normaltextrun"/>
          <w:rFonts w:eastAsiaTheme="majorEastAsia"/>
        </w:rPr>
        <w:t xml:space="preserve"> data </w:t>
      </w:r>
      <w:r w:rsidR="008726F1" w:rsidRPr="001C282A">
        <w:rPr>
          <w:rStyle w:val="normaltextrun"/>
          <w:rFonts w:eastAsiaTheme="majorEastAsia"/>
        </w:rPr>
        <w:t>structure</w:t>
      </w:r>
      <w:r w:rsidR="006216D1" w:rsidRPr="001C282A">
        <w:rPr>
          <w:rStyle w:val="normaltextrun"/>
          <w:rFonts w:eastAsiaTheme="majorEastAsia"/>
        </w:rPr>
        <w:t xml:space="preserve"> for </w:t>
      </w:r>
      <w:r w:rsidR="004062B3" w:rsidRPr="001C282A">
        <w:rPr>
          <w:rStyle w:val="normaltextrun"/>
          <w:rFonts w:eastAsiaTheme="majorEastAsia"/>
        </w:rPr>
        <w:t xml:space="preserve">exchange </w:t>
      </w:r>
      <w:r w:rsidR="00EB1CD9" w:rsidRPr="001C282A">
        <w:rPr>
          <w:rStyle w:val="normaltextrun"/>
          <w:rFonts w:eastAsiaTheme="majorEastAsia"/>
        </w:rPr>
        <w:t xml:space="preserve">between </w:t>
      </w:r>
      <w:r w:rsidR="0066027E" w:rsidRPr="001C282A">
        <w:rPr>
          <w:rStyle w:val="normaltextrun"/>
          <w:rFonts w:eastAsiaTheme="majorEastAsia"/>
        </w:rPr>
        <w:t>parties to a travel transaction. It l</w:t>
      </w:r>
      <w:r w:rsidRPr="001C282A">
        <w:rPr>
          <w:rStyle w:val="normaltextrun"/>
          <w:rFonts w:eastAsiaTheme="majorEastAsia"/>
        </w:rPr>
        <w:t>everag</w:t>
      </w:r>
      <w:r w:rsidR="0066027E" w:rsidRPr="001C282A">
        <w:rPr>
          <w:rStyle w:val="normaltextrun"/>
          <w:rFonts w:eastAsiaTheme="majorEastAsia"/>
        </w:rPr>
        <w:t>es</w:t>
      </w:r>
      <w:r w:rsidRPr="001C282A">
        <w:rPr>
          <w:rStyle w:val="normaltextrun"/>
          <w:rFonts w:eastAsiaTheme="majorEastAsia"/>
        </w:rPr>
        <w:t xml:space="preserve"> existing standards for </w:t>
      </w:r>
      <w:r w:rsidR="00013377" w:rsidRPr="001C282A">
        <w:rPr>
          <w:rStyle w:val="normaltextrun"/>
          <w:rFonts w:eastAsiaTheme="majorEastAsia"/>
        </w:rPr>
        <w:t>v</w:t>
      </w:r>
      <w:r w:rsidRPr="001C282A">
        <w:rPr>
          <w:rStyle w:val="normaltextrun"/>
          <w:rFonts w:eastAsiaTheme="majorEastAsia"/>
        </w:rPr>
        <w:t xml:space="preserve">erifiable </w:t>
      </w:r>
      <w:r w:rsidR="00013377" w:rsidRPr="001C282A">
        <w:rPr>
          <w:rStyle w:val="normaltextrun"/>
          <w:rFonts w:eastAsiaTheme="majorEastAsia"/>
        </w:rPr>
        <w:t>c</w:t>
      </w:r>
      <w:r w:rsidRPr="001C282A">
        <w:rPr>
          <w:rStyle w:val="normaltextrun"/>
          <w:rFonts w:eastAsiaTheme="majorEastAsia"/>
        </w:rPr>
        <w:t>redential presentation, exchange protocols, and the principles of verifiable data</w:t>
      </w:r>
      <w:r w:rsidR="002A599E">
        <w:rPr>
          <w:rStyle w:val="normaltextrun"/>
          <w:rFonts w:eastAsiaTheme="majorEastAsia"/>
        </w:rPr>
        <w:t xml:space="preserve"> (see Section </w:t>
      </w:r>
      <w:r w:rsidR="00B96FA1">
        <w:rPr>
          <w:rStyle w:val="normaltextrun"/>
          <w:rFonts w:eastAsiaTheme="majorEastAsia"/>
        </w:rPr>
        <w:fldChar w:fldCharType="begin"/>
      </w:r>
      <w:r w:rsidR="00B96FA1">
        <w:rPr>
          <w:rStyle w:val="normaltextrun"/>
          <w:rFonts w:eastAsiaTheme="majorEastAsia"/>
        </w:rPr>
        <w:instrText xml:space="preserve"> REF _Ref197339967 \w \h </w:instrText>
      </w:r>
      <w:r w:rsidR="00B96FA1">
        <w:rPr>
          <w:rStyle w:val="normaltextrun"/>
          <w:rFonts w:eastAsiaTheme="majorEastAsia"/>
        </w:rPr>
      </w:r>
      <w:r w:rsidR="00B96FA1">
        <w:rPr>
          <w:rStyle w:val="normaltextrun"/>
          <w:rFonts w:eastAsiaTheme="majorEastAsia"/>
        </w:rPr>
        <w:fldChar w:fldCharType="separate"/>
      </w:r>
      <w:r w:rsidR="00B96FA1">
        <w:rPr>
          <w:rStyle w:val="normaltextrun"/>
          <w:rFonts w:eastAsiaTheme="majorEastAsia"/>
        </w:rPr>
        <w:t>8.5</w:t>
      </w:r>
      <w:r w:rsidR="00B96FA1">
        <w:rPr>
          <w:rStyle w:val="normaltextrun"/>
          <w:rFonts w:eastAsiaTheme="majorEastAsia"/>
        </w:rPr>
        <w:fldChar w:fldCharType="end"/>
      </w:r>
      <w:r w:rsidR="002A599E">
        <w:rPr>
          <w:rStyle w:val="normaltextrun"/>
          <w:rFonts w:eastAsiaTheme="majorEastAsia"/>
        </w:rPr>
        <w:t>)</w:t>
      </w:r>
      <w:r w:rsidR="00454D2B" w:rsidRPr="001C282A">
        <w:rPr>
          <w:rStyle w:val="normaltextrun"/>
          <w:rFonts w:eastAsiaTheme="majorEastAsia"/>
        </w:rPr>
        <w:t>, and is extensible</w:t>
      </w:r>
      <w:r w:rsidR="0053534D" w:rsidRPr="001C282A">
        <w:rPr>
          <w:rStyle w:val="normaltextrun"/>
          <w:rFonts w:eastAsiaTheme="majorEastAsia"/>
        </w:rPr>
        <w:t xml:space="preserve"> by design</w:t>
      </w:r>
      <w:r w:rsidRPr="001C282A">
        <w:rPr>
          <w:rStyle w:val="normaltextrun"/>
          <w:rFonts w:eastAsiaTheme="majorEastAsia"/>
        </w:rPr>
        <w:t xml:space="preserve">. The presentation and structure are independent of the </w:t>
      </w:r>
      <w:r w:rsidR="00AA44A7">
        <w:rPr>
          <w:rStyle w:val="normaltextrun"/>
          <w:rFonts w:eastAsiaTheme="majorEastAsia"/>
        </w:rPr>
        <w:t xml:space="preserve">underlying </w:t>
      </w:r>
      <w:r w:rsidRPr="001C282A">
        <w:rPr>
          <w:rStyle w:val="normaltextrun"/>
          <w:rFonts w:eastAsiaTheme="majorEastAsia"/>
        </w:rPr>
        <w:t>data storage and management implementation</w:t>
      </w:r>
      <w:r w:rsidR="00AA44A7">
        <w:rPr>
          <w:rStyle w:val="normaltextrun"/>
          <w:rFonts w:eastAsiaTheme="majorEastAsia"/>
        </w:rPr>
        <w:t xml:space="preserve">, enabling both innovation and the support of legacy systems </w:t>
      </w:r>
      <w:r w:rsidR="006273FE">
        <w:rPr>
          <w:rStyle w:val="normaltextrun"/>
          <w:rFonts w:eastAsiaTheme="majorEastAsia"/>
        </w:rPr>
        <w:t>for profile management</w:t>
      </w:r>
      <w:r w:rsidRPr="001C282A">
        <w:rPr>
          <w:rStyle w:val="normaltextrun"/>
          <w:rFonts w:eastAsiaTheme="majorEastAsia"/>
        </w:rPr>
        <w:t>.</w:t>
      </w:r>
    </w:p>
    <w:p w14:paraId="65F9348A" w14:textId="58DA36C0" w:rsidR="005A0FCA" w:rsidRPr="001C282A" w:rsidRDefault="005A0FCA" w:rsidP="00C26831">
      <w:pPr>
        <w:pStyle w:val="ListParagraph"/>
        <w:numPr>
          <w:ilvl w:val="0"/>
          <w:numId w:val="61"/>
        </w:numPr>
        <w:rPr>
          <w:rStyle w:val="normaltextrun"/>
          <w:rFonts w:eastAsiaTheme="majorEastAsia"/>
        </w:rPr>
      </w:pPr>
      <w:r w:rsidRPr="001C282A">
        <w:rPr>
          <w:rStyle w:val="normaltextrun"/>
          <w:rFonts w:eastAsiaTheme="majorEastAsia"/>
          <w:b/>
          <w:bCs/>
        </w:rPr>
        <w:t>Data Privacy:</w:t>
      </w:r>
      <w:r w:rsidRPr="001C282A">
        <w:rPr>
          <w:rStyle w:val="normaltextrun"/>
          <w:rFonts w:eastAsiaTheme="majorEastAsia"/>
        </w:rPr>
        <w:t xml:space="preserve"> </w:t>
      </w:r>
      <w:r w:rsidR="00597615" w:rsidRPr="001C282A">
        <w:rPr>
          <w:rStyle w:val="normaltextrun"/>
          <w:rFonts w:eastAsiaTheme="majorEastAsia"/>
        </w:rPr>
        <w:t xml:space="preserve">The </w:t>
      </w:r>
      <w:r w:rsidRPr="001C282A">
        <w:rPr>
          <w:rStyle w:val="normaltextrun"/>
          <w:rFonts w:eastAsiaTheme="majorEastAsia"/>
        </w:rPr>
        <w:t>travel profile incorporates privacy by design. It supports deep personalization, while minimizing the need for travel suppliers and intermediaries to retain and secure personal data beyond that required for operational or regulatory requirements. Unlike legacy practices for customer data management, any current data can be requested from travelers as needed, any time, on demand</w:t>
      </w:r>
      <w:r w:rsidR="003804E8">
        <w:rPr>
          <w:rStyle w:val="normaltextrun"/>
          <w:rFonts w:eastAsiaTheme="majorEastAsia"/>
        </w:rPr>
        <w:t xml:space="preserve">, subject only to </w:t>
      </w:r>
      <w:r w:rsidR="006F686D">
        <w:rPr>
          <w:rStyle w:val="normaltextrun"/>
          <w:rFonts w:eastAsiaTheme="majorEastAsia"/>
        </w:rPr>
        <w:t>the traveler’s consent (whether previously granted or granted at the time of the request)</w:t>
      </w:r>
      <w:r w:rsidRPr="001C282A">
        <w:rPr>
          <w:rStyle w:val="normaltextrun"/>
          <w:rFonts w:eastAsiaTheme="majorEastAsia"/>
        </w:rPr>
        <w:t xml:space="preserve">. </w:t>
      </w:r>
    </w:p>
    <w:p w14:paraId="328409D4" w14:textId="2B118CF0" w:rsidR="005B7806" w:rsidRDefault="005A0FCA" w:rsidP="00C26831">
      <w:pPr>
        <w:pStyle w:val="ListParagraph"/>
        <w:numPr>
          <w:ilvl w:val="0"/>
          <w:numId w:val="61"/>
        </w:numPr>
        <w:rPr>
          <w:rStyle w:val="normaltextrun"/>
          <w:rFonts w:eastAsiaTheme="majorEastAsia"/>
        </w:rPr>
      </w:pPr>
      <w:r w:rsidRPr="001C282A">
        <w:rPr>
          <w:rStyle w:val="normaltextrun"/>
          <w:rFonts w:eastAsiaTheme="majorEastAsia"/>
          <w:b/>
          <w:bCs/>
        </w:rPr>
        <w:t>User-Controlled Data Disclosure:</w:t>
      </w:r>
      <w:r w:rsidRPr="001C282A">
        <w:rPr>
          <w:rStyle w:val="normaltextrun"/>
          <w:rFonts w:eastAsiaTheme="majorEastAsia"/>
        </w:rPr>
        <w:t xml:space="preserve"> The </w:t>
      </w:r>
      <w:r w:rsidR="00CE68DE">
        <w:rPr>
          <w:rStyle w:val="normaltextrun"/>
          <w:rFonts w:eastAsiaTheme="majorEastAsia"/>
        </w:rPr>
        <w:t xml:space="preserve">schema </w:t>
      </w:r>
      <w:r w:rsidR="00B33E11">
        <w:rPr>
          <w:rStyle w:val="normaltextrun"/>
          <w:rFonts w:eastAsiaTheme="majorEastAsia"/>
        </w:rPr>
        <w:t>anticipates the ability of travel</w:t>
      </w:r>
      <w:r w:rsidR="00B33E11" w:rsidRPr="001C282A">
        <w:rPr>
          <w:rStyle w:val="normaltextrun"/>
          <w:rFonts w:eastAsiaTheme="majorEastAsia"/>
        </w:rPr>
        <w:t xml:space="preserve"> </w:t>
      </w:r>
      <w:r w:rsidR="00B33E11">
        <w:rPr>
          <w:rStyle w:val="normaltextrun"/>
          <w:rFonts w:eastAsiaTheme="majorEastAsia"/>
        </w:rPr>
        <w:t>providers</w:t>
      </w:r>
      <w:r w:rsidR="00B33E11" w:rsidRPr="001C282A">
        <w:rPr>
          <w:rStyle w:val="normaltextrun"/>
          <w:rFonts w:eastAsiaTheme="majorEastAsia"/>
        </w:rPr>
        <w:t xml:space="preserve"> </w:t>
      </w:r>
      <w:r w:rsidR="005C060F">
        <w:rPr>
          <w:rStyle w:val="normaltextrun"/>
          <w:rFonts w:eastAsiaTheme="majorEastAsia"/>
        </w:rPr>
        <w:t xml:space="preserve">to </w:t>
      </w:r>
      <w:r w:rsidR="004355FD">
        <w:rPr>
          <w:rStyle w:val="normaltextrun"/>
          <w:rFonts w:eastAsiaTheme="majorEastAsia"/>
        </w:rPr>
        <w:t xml:space="preserve">obtain all </w:t>
      </w:r>
      <w:r w:rsidR="00CB5F6D">
        <w:rPr>
          <w:rStyle w:val="normaltextrun"/>
          <w:rFonts w:eastAsiaTheme="majorEastAsia"/>
        </w:rPr>
        <w:t xml:space="preserve">necessary </w:t>
      </w:r>
      <w:r w:rsidRPr="001C282A">
        <w:rPr>
          <w:rStyle w:val="normaltextrun"/>
          <w:rFonts w:eastAsiaTheme="majorEastAsia"/>
        </w:rPr>
        <w:t xml:space="preserve">profile data in </w:t>
      </w:r>
      <w:r w:rsidR="00CB5F6D">
        <w:rPr>
          <w:rStyle w:val="normaltextrun"/>
          <w:rFonts w:eastAsiaTheme="majorEastAsia"/>
        </w:rPr>
        <w:t xml:space="preserve">a </w:t>
      </w:r>
      <w:r w:rsidRPr="001C282A">
        <w:rPr>
          <w:rStyle w:val="normaltextrun"/>
          <w:rFonts w:eastAsiaTheme="majorEastAsia"/>
        </w:rPr>
        <w:t>request</w:t>
      </w:r>
      <w:r w:rsidR="00CE68DE">
        <w:rPr>
          <w:rStyle w:val="normaltextrun"/>
          <w:rFonts w:eastAsiaTheme="majorEastAsia"/>
        </w:rPr>
        <w:t xml:space="preserve"> (the request protocol is a</w:t>
      </w:r>
      <w:r w:rsidR="00CB5F6D">
        <w:rPr>
          <w:rStyle w:val="normaltextrun"/>
          <w:rFonts w:eastAsiaTheme="majorEastAsia"/>
        </w:rPr>
        <w:t xml:space="preserve"> planned </w:t>
      </w:r>
      <w:r w:rsidR="00CE68DE">
        <w:rPr>
          <w:rStyle w:val="normaltextrun"/>
          <w:rFonts w:eastAsiaTheme="majorEastAsia"/>
        </w:rPr>
        <w:t xml:space="preserve">future </w:t>
      </w:r>
      <w:r w:rsidR="00177194">
        <w:rPr>
          <w:rStyle w:val="normaltextrun"/>
          <w:rFonts w:eastAsiaTheme="majorEastAsia"/>
        </w:rPr>
        <w:t>project</w:t>
      </w:r>
      <w:r w:rsidR="00FA4A60">
        <w:rPr>
          <w:rStyle w:val="normaltextrun"/>
          <w:rFonts w:eastAsiaTheme="majorEastAsia"/>
        </w:rPr>
        <w:t xml:space="preserve">), while also indicating </w:t>
      </w:r>
      <w:r w:rsidR="00C5003E">
        <w:rPr>
          <w:rStyle w:val="normaltextrun"/>
          <w:rFonts w:eastAsiaTheme="majorEastAsia"/>
        </w:rPr>
        <w:t xml:space="preserve">additional data that </w:t>
      </w:r>
      <w:r w:rsidR="002D1F67">
        <w:rPr>
          <w:rStyle w:val="normaltextrun"/>
          <w:rFonts w:eastAsiaTheme="majorEastAsia"/>
        </w:rPr>
        <w:t xml:space="preserve">is desirable but not essential </w:t>
      </w:r>
      <w:r w:rsidR="00C5003E">
        <w:rPr>
          <w:rStyle w:val="normaltextrun"/>
          <w:rFonts w:eastAsiaTheme="majorEastAsia"/>
        </w:rPr>
        <w:t xml:space="preserve">(which may </w:t>
      </w:r>
      <w:r w:rsidR="004355FD">
        <w:rPr>
          <w:rStyle w:val="normaltextrun"/>
          <w:rFonts w:eastAsiaTheme="majorEastAsia"/>
        </w:rPr>
        <w:t xml:space="preserve">be useful for </w:t>
      </w:r>
      <w:r w:rsidR="00C5003E">
        <w:rPr>
          <w:rStyle w:val="normaltextrun"/>
          <w:rFonts w:eastAsiaTheme="majorEastAsia"/>
        </w:rPr>
        <w:t xml:space="preserve">personalization). At the same time, the </w:t>
      </w:r>
      <w:r w:rsidR="00160B9A">
        <w:rPr>
          <w:rStyle w:val="normaltextrun"/>
          <w:rFonts w:eastAsiaTheme="majorEastAsia"/>
        </w:rPr>
        <w:t xml:space="preserve">consumer (or their digital agent) </w:t>
      </w:r>
      <w:r w:rsidR="00947D5C">
        <w:rPr>
          <w:rStyle w:val="normaltextrun"/>
          <w:rFonts w:eastAsiaTheme="majorEastAsia"/>
        </w:rPr>
        <w:t xml:space="preserve">must consent to sharing any data. </w:t>
      </w:r>
      <w:r w:rsidR="00262A77">
        <w:rPr>
          <w:rStyle w:val="normaltextrun"/>
          <w:rFonts w:eastAsiaTheme="majorEastAsia"/>
        </w:rPr>
        <w:t xml:space="preserve">Not sharing data </w:t>
      </w:r>
      <w:r w:rsidR="004355FD">
        <w:rPr>
          <w:rStyle w:val="normaltextrun"/>
          <w:rFonts w:eastAsiaTheme="majorEastAsia"/>
        </w:rPr>
        <w:t>required</w:t>
      </w:r>
      <w:r w:rsidR="00CA437F">
        <w:rPr>
          <w:rStyle w:val="normaltextrun"/>
          <w:rFonts w:eastAsiaTheme="majorEastAsia"/>
        </w:rPr>
        <w:t xml:space="preserve"> </w:t>
      </w:r>
      <w:r w:rsidR="004355FD">
        <w:rPr>
          <w:rStyle w:val="normaltextrun"/>
          <w:rFonts w:eastAsiaTheme="majorEastAsia"/>
        </w:rPr>
        <w:t xml:space="preserve">by a </w:t>
      </w:r>
      <w:r w:rsidR="005B7806">
        <w:rPr>
          <w:rStyle w:val="normaltextrun"/>
          <w:rFonts w:eastAsiaTheme="majorEastAsia"/>
        </w:rPr>
        <w:t xml:space="preserve">provider </w:t>
      </w:r>
      <w:r w:rsidR="00262A77">
        <w:rPr>
          <w:rStyle w:val="normaltextrun"/>
          <w:rFonts w:eastAsiaTheme="majorEastAsia"/>
        </w:rPr>
        <w:t>would</w:t>
      </w:r>
      <w:r w:rsidR="005B7806">
        <w:rPr>
          <w:rStyle w:val="normaltextrun"/>
          <w:rFonts w:eastAsiaTheme="majorEastAsia"/>
        </w:rPr>
        <w:t>, as today,</w:t>
      </w:r>
      <w:r w:rsidR="00262A77">
        <w:rPr>
          <w:rStyle w:val="normaltextrun"/>
          <w:rFonts w:eastAsiaTheme="majorEastAsia"/>
        </w:rPr>
        <w:t xml:space="preserve"> result in a failed transaction (for example, most providers will not confirm a booking without a name)</w:t>
      </w:r>
      <w:r w:rsidR="005621DE">
        <w:rPr>
          <w:rStyle w:val="normaltextrun"/>
          <w:rFonts w:eastAsiaTheme="majorEastAsia"/>
        </w:rPr>
        <w:t xml:space="preserve">, </w:t>
      </w:r>
      <w:r w:rsidR="0033563B">
        <w:rPr>
          <w:rStyle w:val="normaltextrun"/>
          <w:rFonts w:eastAsiaTheme="majorEastAsia"/>
        </w:rPr>
        <w:t xml:space="preserve">while not sharing optional data </w:t>
      </w:r>
      <w:r w:rsidR="00BF62FD">
        <w:rPr>
          <w:rStyle w:val="normaltextrun"/>
          <w:rFonts w:eastAsiaTheme="majorEastAsia"/>
        </w:rPr>
        <w:t xml:space="preserve">will still allow the transaction to proceed. </w:t>
      </w:r>
    </w:p>
    <w:p w14:paraId="2461714B" w14:textId="3995F2B5" w:rsidR="005A0FCA" w:rsidRPr="001C282A" w:rsidRDefault="005B7806" w:rsidP="00C26831">
      <w:pPr>
        <w:pStyle w:val="ListParagraph"/>
        <w:numPr>
          <w:ilvl w:val="0"/>
          <w:numId w:val="61"/>
        </w:numPr>
        <w:rPr>
          <w:rStyle w:val="normaltextrun"/>
          <w:rFonts w:eastAsiaTheme="majorEastAsia"/>
        </w:rPr>
      </w:pPr>
      <w:r>
        <w:rPr>
          <w:rStyle w:val="normaltextrun"/>
          <w:rFonts w:eastAsiaTheme="majorEastAsia"/>
          <w:b/>
          <w:bCs/>
        </w:rPr>
        <w:t>Progressive Disclosure:</w:t>
      </w:r>
      <w:r>
        <w:rPr>
          <w:rStyle w:val="normaltextrun"/>
          <w:rFonts w:eastAsiaTheme="majorEastAsia"/>
        </w:rPr>
        <w:t xml:space="preserve"> </w:t>
      </w:r>
      <w:r w:rsidR="00BF62FD" w:rsidRPr="00C824E5">
        <w:rPr>
          <w:rStyle w:val="normaltextrun"/>
          <w:rFonts w:eastAsiaTheme="majorEastAsia"/>
        </w:rPr>
        <w:t xml:space="preserve">As appropriate, </w:t>
      </w:r>
      <w:r>
        <w:rPr>
          <w:rStyle w:val="normaltextrun"/>
          <w:rFonts w:eastAsiaTheme="majorEastAsia"/>
        </w:rPr>
        <w:t xml:space="preserve">a </w:t>
      </w:r>
      <w:r w:rsidR="00BF62FD" w:rsidRPr="00C824E5">
        <w:rPr>
          <w:rStyle w:val="normaltextrun"/>
          <w:rFonts w:eastAsiaTheme="majorEastAsia"/>
        </w:rPr>
        <w:t xml:space="preserve">traveler may remain anonymous during the </w:t>
      </w:r>
      <w:r w:rsidR="00D81F7D">
        <w:rPr>
          <w:rStyle w:val="normaltextrun"/>
          <w:rFonts w:eastAsiaTheme="majorEastAsia"/>
        </w:rPr>
        <w:t xml:space="preserve">dreaming and planning </w:t>
      </w:r>
      <w:r w:rsidR="00BF62FD" w:rsidRPr="00E93D36">
        <w:rPr>
          <w:rStyle w:val="normaltextrun"/>
          <w:rFonts w:eastAsiaTheme="majorEastAsia"/>
        </w:rPr>
        <w:t>phase</w:t>
      </w:r>
      <w:r w:rsidR="00D81F7D">
        <w:rPr>
          <w:rStyle w:val="normaltextrun"/>
          <w:rFonts w:eastAsiaTheme="majorEastAsia"/>
        </w:rPr>
        <w:t>s</w:t>
      </w:r>
      <w:r w:rsidR="00BF62FD" w:rsidRPr="00E93D36">
        <w:rPr>
          <w:rStyle w:val="normaltextrun"/>
          <w:rFonts w:eastAsiaTheme="majorEastAsia"/>
        </w:rPr>
        <w:t xml:space="preserve"> </w:t>
      </w:r>
      <w:r w:rsidR="00841673">
        <w:rPr>
          <w:rStyle w:val="normaltextrun"/>
          <w:rFonts w:eastAsiaTheme="majorEastAsia"/>
        </w:rPr>
        <w:t>but</w:t>
      </w:r>
      <w:r w:rsidR="00BF62FD" w:rsidRPr="00C824E5">
        <w:rPr>
          <w:rStyle w:val="normaltextrun"/>
          <w:rFonts w:eastAsiaTheme="majorEastAsia"/>
        </w:rPr>
        <w:t xml:space="preserve"> disclose additional information (such as their name) </w:t>
      </w:r>
      <w:r w:rsidR="00841673">
        <w:rPr>
          <w:rStyle w:val="normaltextrun"/>
          <w:rFonts w:eastAsiaTheme="majorEastAsia"/>
        </w:rPr>
        <w:t>later in the process</w:t>
      </w:r>
      <w:r w:rsidR="00BF62FD" w:rsidRPr="00C824E5">
        <w:rPr>
          <w:rStyle w:val="normaltextrun"/>
          <w:rFonts w:eastAsiaTheme="majorEastAsia"/>
        </w:rPr>
        <w:t>, such as to complete a booking</w:t>
      </w:r>
      <w:r w:rsidR="0029599F">
        <w:rPr>
          <w:rStyle w:val="normaltextrun"/>
          <w:rFonts w:eastAsiaTheme="majorEastAsia"/>
        </w:rPr>
        <w:t xml:space="preserve"> or to customize the service delivery</w:t>
      </w:r>
      <w:r w:rsidR="00BF62FD" w:rsidRPr="00C824E5">
        <w:rPr>
          <w:rStyle w:val="normaltextrun"/>
          <w:rFonts w:eastAsiaTheme="majorEastAsia"/>
        </w:rPr>
        <w:t>.</w:t>
      </w:r>
      <w:r w:rsidR="000516DC">
        <w:rPr>
          <w:rStyle w:val="normaltextrun"/>
          <w:rFonts w:eastAsiaTheme="majorEastAsia"/>
        </w:rPr>
        <w:t xml:space="preserve"> It is assumed that </w:t>
      </w:r>
      <w:hyperlink w:anchor="Personal_Service_Assistant" w:history="1">
        <w:r w:rsidR="000516DC" w:rsidRPr="0063575B">
          <w:rPr>
            <w:rStyle w:val="Hyperlink"/>
            <w:rFonts w:eastAsiaTheme="majorEastAsia"/>
          </w:rPr>
          <w:t>personal service assistants</w:t>
        </w:r>
      </w:hyperlink>
      <w:r w:rsidR="000516DC">
        <w:rPr>
          <w:rStyle w:val="normaltextrun"/>
          <w:rFonts w:eastAsiaTheme="majorEastAsia"/>
        </w:rPr>
        <w:t xml:space="preserve"> </w:t>
      </w:r>
      <w:r w:rsidR="00F22E08">
        <w:rPr>
          <w:rStyle w:val="normaltextrun"/>
          <w:rFonts w:eastAsiaTheme="majorEastAsia"/>
        </w:rPr>
        <w:t xml:space="preserve">may be tasked by consumers to manage this process </w:t>
      </w:r>
      <w:r w:rsidR="003B4239">
        <w:rPr>
          <w:rStyle w:val="normaltextrun"/>
          <w:rFonts w:eastAsiaTheme="majorEastAsia"/>
        </w:rPr>
        <w:t>according to rules set by the consumer</w:t>
      </w:r>
      <w:r w:rsidR="006E43D4">
        <w:rPr>
          <w:rStyle w:val="normaltextrun"/>
          <w:rFonts w:eastAsiaTheme="majorEastAsia"/>
        </w:rPr>
        <w:t>.</w:t>
      </w:r>
      <w:r w:rsidR="0029599F">
        <w:rPr>
          <w:rStyle w:val="normaltextrun"/>
          <w:rFonts w:eastAsiaTheme="majorEastAsia"/>
        </w:rPr>
        <w:t xml:space="preserve"> </w:t>
      </w:r>
      <w:r w:rsidR="005A0FCA" w:rsidRPr="001C282A">
        <w:rPr>
          <w:rStyle w:val="normaltextrun"/>
          <w:rFonts w:eastAsiaTheme="majorEastAsia"/>
        </w:rPr>
        <w:t xml:space="preserve">It supports active traveler consent and selective disclosure. </w:t>
      </w:r>
    </w:p>
    <w:p w14:paraId="65A51062" w14:textId="48223CDA" w:rsidR="00821BE7" w:rsidRPr="001C282A" w:rsidRDefault="00821BE7" w:rsidP="00C26831">
      <w:pPr>
        <w:pStyle w:val="ListParagraph"/>
        <w:numPr>
          <w:ilvl w:val="0"/>
          <w:numId w:val="61"/>
        </w:numPr>
        <w:rPr>
          <w:rStyle w:val="normaltextrun"/>
          <w:rFonts w:eastAsiaTheme="majorEastAsia" w:cs="Arial"/>
        </w:rPr>
      </w:pPr>
      <w:r w:rsidRPr="005C0469">
        <w:rPr>
          <w:rStyle w:val="normaltextrun"/>
          <w:rFonts w:eastAsiaTheme="majorEastAsia"/>
          <w:b/>
          <w:bCs/>
        </w:rPr>
        <w:t xml:space="preserve">Digital Empowerment: </w:t>
      </w:r>
      <w:r w:rsidRPr="005C0469">
        <w:rPr>
          <w:rStyle w:val="normaltextrun"/>
          <w:rFonts w:eastAsiaTheme="majorEastAsia"/>
        </w:rPr>
        <w:t xml:space="preserve">Consumers </w:t>
      </w:r>
      <w:r w:rsidR="00413253" w:rsidRPr="005C0469">
        <w:rPr>
          <w:rStyle w:val="normaltextrun"/>
          <w:rFonts w:eastAsiaTheme="majorEastAsia"/>
        </w:rPr>
        <w:t xml:space="preserve">may </w:t>
      </w:r>
      <w:r w:rsidRPr="005C0469">
        <w:rPr>
          <w:rStyle w:val="normaltextrun"/>
          <w:rFonts w:eastAsiaTheme="majorEastAsia"/>
        </w:rPr>
        <w:t>have user-friendly applications (</w:t>
      </w:r>
      <w:r w:rsidR="00413253" w:rsidRPr="005C0469">
        <w:rPr>
          <w:rStyle w:val="normaltextrun"/>
          <w:rFonts w:eastAsiaTheme="majorEastAsia"/>
        </w:rPr>
        <w:t xml:space="preserve">via </w:t>
      </w:r>
      <w:r w:rsidR="00413253" w:rsidRPr="0063575B">
        <w:rPr>
          <w:rFonts w:eastAsiaTheme="majorEastAsia"/>
        </w:rPr>
        <w:t>p</w:t>
      </w:r>
      <w:r w:rsidRPr="0063575B">
        <w:rPr>
          <w:rFonts w:eastAsiaTheme="majorEastAsia"/>
        </w:rPr>
        <w:t xml:space="preserve">ersonal </w:t>
      </w:r>
      <w:r w:rsidR="00413253" w:rsidRPr="0063575B">
        <w:rPr>
          <w:rFonts w:eastAsiaTheme="majorEastAsia"/>
        </w:rPr>
        <w:t>s</w:t>
      </w:r>
      <w:r w:rsidRPr="0063575B">
        <w:rPr>
          <w:rFonts w:eastAsiaTheme="majorEastAsia"/>
        </w:rPr>
        <w:t xml:space="preserve">ervice </w:t>
      </w:r>
      <w:r w:rsidR="00413253" w:rsidRPr="0063575B">
        <w:rPr>
          <w:rFonts w:eastAsiaTheme="majorEastAsia"/>
        </w:rPr>
        <w:t>a</w:t>
      </w:r>
      <w:r w:rsidRPr="0063575B">
        <w:rPr>
          <w:rFonts w:eastAsiaTheme="majorEastAsia"/>
        </w:rPr>
        <w:t>ssistants</w:t>
      </w:r>
      <w:r w:rsidR="00E80FED">
        <w:rPr>
          <w:rStyle w:val="normaltextrun"/>
          <w:rFonts w:eastAsiaTheme="majorEastAsia"/>
        </w:rPr>
        <w:t xml:space="preserve"> and /or </w:t>
      </w:r>
      <w:hyperlink w:anchor="Digital_Agent" w:history="1">
        <w:r w:rsidR="00DE1930" w:rsidRPr="0063575B">
          <w:rPr>
            <w:rStyle w:val="Hyperlink"/>
            <w:rFonts w:eastAsiaTheme="majorEastAsia"/>
          </w:rPr>
          <w:t xml:space="preserve">digital </w:t>
        </w:r>
        <w:r w:rsidR="00E80FED" w:rsidRPr="0063575B">
          <w:rPr>
            <w:rStyle w:val="Hyperlink"/>
            <w:rFonts w:eastAsiaTheme="majorEastAsia"/>
          </w:rPr>
          <w:t>agents</w:t>
        </w:r>
      </w:hyperlink>
      <w:r w:rsidRPr="005C0469">
        <w:rPr>
          <w:rStyle w:val="normaltextrun"/>
          <w:rFonts w:eastAsiaTheme="majorEastAsia"/>
        </w:rPr>
        <w:t>) that are accessible on mobile or other devices. These applications are not just for storage of profile(s) but are active platforms for data management, reflecting user consent and preferences. They can facilitate the creation and exchange of profile information, ensuring a tailored experience across various services, including travel, finance, and healthcare.</w:t>
      </w:r>
    </w:p>
    <w:p w14:paraId="6D1C6838" w14:textId="7AE52BE0" w:rsidR="00AB1C77" w:rsidRPr="001C282A" w:rsidRDefault="5C610B62" w:rsidP="00C26831">
      <w:pPr>
        <w:pStyle w:val="ListParagraph"/>
        <w:numPr>
          <w:ilvl w:val="0"/>
          <w:numId w:val="61"/>
        </w:numPr>
        <w:rPr>
          <w:rStyle w:val="normaltextrun"/>
          <w:rFonts w:eastAsiaTheme="majorEastAsia"/>
        </w:rPr>
      </w:pPr>
      <w:r w:rsidRPr="001C282A">
        <w:rPr>
          <w:rStyle w:val="normaltextrun"/>
          <w:rFonts w:eastAsiaTheme="majorEastAsia" w:cs="Arial"/>
          <w:b/>
          <w:bCs/>
        </w:rPr>
        <w:t xml:space="preserve">Seamless Interaction: </w:t>
      </w:r>
      <w:r w:rsidRPr="001C282A">
        <w:rPr>
          <w:rStyle w:val="normaltextrun"/>
          <w:rFonts w:eastAsiaTheme="majorEastAsia" w:cs="Arial"/>
        </w:rPr>
        <w:t xml:space="preserve">The presentation and protocols will facilitate seamless interactions of travelers with all kinds of </w:t>
      </w:r>
      <w:r w:rsidR="00091734">
        <w:rPr>
          <w:rStyle w:val="normaltextrun"/>
          <w:rFonts w:eastAsiaTheme="majorEastAsia" w:cs="Arial"/>
        </w:rPr>
        <w:t xml:space="preserve">suppliers </w:t>
      </w:r>
      <w:r w:rsidRPr="001C282A">
        <w:rPr>
          <w:rStyle w:val="normaltextrun"/>
          <w:rFonts w:eastAsiaTheme="majorEastAsia" w:cs="Arial"/>
        </w:rPr>
        <w:t xml:space="preserve">and intermediaries via </w:t>
      </w:r>
      <w:r w:rsidRPr="001C282A">
        <w:rPr>
          <w:rStyle w:val="normaltextrun"/>
          <w:rFonts w:eastAsiaTheme="majorEastAsia" w:cs="Arial"/>
        </w:rPr>
        <w:lastRenderedPageBreak/>
        <w:t xml:space="preserve">standardized interfaces. These interfaces use </w:t>
      </w:r>
      <w:hyperlink w:anchor="Self_Sovereign_Identity" w:history="1">
        <w:r w:rsidRPr="0063575B">
          <w:rPr>
            <w:rStyle w:val="Hyperlink"/>
            <w:rFonts w:eastAsiaTheme="majorEastAsia" w:cs="Arial"/>
          </w:rPr>
          <w:t>Self-Sovereign Identity (SSI)</w:t>
        </w:r>
      </w:hyperlink>
      <w:r w:rsidRPr="001C282A">
        <w:rPr>
          <w:rStyle w:val="normaltextrun"/>
          <w:rFonts w:eastAsiaTheme="majorEastAsia" w:cs="Arial"/>
        </w:rPr>
        <w:t xml:space="preserve"> principles, ensuring that travelers can manage their preferences and privacy with confidence. These interfaces and interactions include but are not limited </w:t>
      </w:r>
      <w:r w:rsidRPr="001C282A">
        <w:rPr>
          <w:rStyle w:val="normaltextrun"/>
          <w:rFonts w:eastAsiaTheme="majorEastAsia" w:cs="Arial"/>
          <w:i/>
          <w:iCs/>
        </w:rPr>
        <w:t xml:space="preserve">to </w:t>
      </w:r>
      <w:hyperlink w:anchor="Digital_Wallet" w:history="1">
        <w:r w:rsidRPr="0063575B">
          <w:rPr>
            <w:rStyle w:val="Hyperlink"/>
            <w:rFonts w:eastAsiaTheme="majorEastAsia"/>
          </w:rPr>
          <w:t>digital wallets</w:t>
        </w:r>
      </w:hyperlink>
      <w:r w:rsidRPr="0063575B">
        <w:rPr>
          <w:rFonts w:eastAsiaTheme="majorEastAsia"/>
        </w:rPr>
        <w:t xml:space="preserve">, </w:t>
      </w:r>
      <w:hyperlink w:anchor="Personal_Service_Assistant" w:history="1">
        <w:r w:rsidRPr="0063575B">
          <w:rPr>
            <w:rStyle w:val="Hyperlink"/>
            <w:rFonts w:eastAsiaTheme="majorEastAsia"/>
          </w:rPr>
          <w:t xml:space="preserve">personal </w:t>
        </w:r>
        <w:r w:rsidR="00F12195" w:rsidRPr="0063575B">
          <w:rPr>
            <w:rStyle w:val="Hyperlink"/>
            <w:rFonts w:eastAsiaTheme="majorEastAsia"/>
          </w:rPr>
          <w:t>service assistants</w:t>
        </w:r>
      </w:hyperlink>
      <w:r w:rsidR="00F12195" w:rsidRPr="0063575B">
        <w:rPr>
          <w:rFonts w:eastAsiaTheme="majorEastAsia"/>
        </w:rPr>
        <w:t xml:space="preserve">, </w:t>
      </w:r>
      <w:r w:rsidR="00C80C3D" w:rsidRPr="0063575B">
        <w:rPr>
          <w:rFonts w:eastAsiaTheme="majorEastAsia"/>
        </w:rPr>
        <w:t xml:space="preserve">and </w:t>
      </w:r>
      <w:hyperlink w:anchor="Digital_Agent" w:history="1">
        <w:r w:rsidR="008050D7" w:rsidRPr="0063575B">
          <w:rPr>
            <w:rStyle w:val="Hyperlink"/>
            <w:rFonts w:eastAsiaTheme="majorEastAsia"/>
          </w:rPr>
          <w:t xml:space="preserve">digital </w:t>
        </w:r>
        <w:r w:rsidRPr="0063575B">
          <w:rPr>
            <w:rStyle w:val="Hyperlink"/>
            <w:rFonts w:eastAsiaTheme="majorEastAsia"/>
          </w:rPr>
          <w:t>agents</w:t>
        </w:r>
      </w:hyperlink>
      <w:r w:rsidR="00C80C3D">
        <w:rPr>
          <w:rStyle w:val="normaltextrun"/>
          <w:rFonts w:eastAsiaTheme="majorEastAsia" w:cs="Arial"/>
        </w:rPr>
        <w:t xml:space="preserve"> used by</w:t>
      </w:r>
      <w:r w:rsidRPr="001C282A">
        <w:rPr>
          <w:rStyle w:val="normaltextrun"/>
          <w:rFonts w:eastAsiaTheme="majorEastAsia" w:cs="Arial"/>
        </w:rPr>
        <w:t xml:space="preserve"> suppliers and intermediaries. The nature and structure of these user interfaces are out of scope.</w:t>
      </w:r>
      <w:r w:rsidRPr="005C0469">
        <w:rPr>
          <w:rStyle w:val="normaltextrun"/>
          <w:rFonts w:eastAsiaTheme="majorEastAsia"/>
        </w:rPr>
        <w:t> </w:t>
      </w:r>
    </w:p>
    <w:p w14:paraId="43C41CC9" w14:textId="2586870F" w:rsidR="00AB1C77" w:rsidRPr="001C282A" w:rsidRDefault="5C610B62" w:rsidP="00C26831">
      <w:pPr>
        <w:pStyle w:val="ListParagraph"/>
        <w:numPr>
          <w:ilvl w:val="0"/>
          <w:numId w:val="61"/>
        </w:numPr>
        <w:rPr>
          <w:rStyle w:val="normaltextrun"/>
          <w:rFonts w:eastAsiaTheme="majorEastAsia"/>
        </w:rPr>
      </w:pPr>
      <w:r w:rsidRPr="005C0469">
        <w:rPr>
          <w:rStyle w:val="normaltextrun"/>
          <w:rFonts w:eastAsiaTheme="majorEastAsia"/>
          <w:b/>
          <w:bCs/>
        </w:rPr>
        <w:t>Regulatory Considerations:</w:t>
      </w:r>
      <w:r w:rsidRPr="005C0469">
        <w:rPr>
          <w:rStyle w:val="normaltextrun"/>
          <w:rFonts w:eastAsiaTheme="majorEastAsia"/>
        </w:rPr>
        <w:t xml:space="preserve"> </w:t>
      </w:r>
      <w:bookmarkStart w:id="296" w:name="_Hlk191560357"/>
      <w:r w:rsidRPr="005C0469">
        <w:rPr>
          <w:rStyle w:val="normaltextrun"/>
          <w:rFonts w:eastAsiaTheme="majorEastAsia"/>
        </w:rPr>
        <w:t xml:space="preserve">The data structure and exchange protocol are </w:t>
      </w:r>
      <w:r w:rsidR="00091734">
        <w:rPr>
          <w:rStyle w:val="normaltextrun"/>
          <w:rFonts w:eastAsiaTheme="majorEastAsia"/>
        </w:rPr>
        <w:t xml:space="preserve">consistent with </w:t>
      </w:r>
      <w:r w:rsidRPr="005C0469">
        <w:rPr>
          <w:rStyle w:val="normaltextrun"/>
          <w:rFonts w:eastAsiaTheme="majorEastAsia"/>
        </w:rPr>
        <w:t xml:space="preserve">regulatory requirements like </w:t>
      </w:r>
      <w:hyperlink w:anchor="General_Data_Protection_Regulation" w:history="1">
        <w:r w:rsidR="00E80FED" w:rsidRPr="0063575B">
          <w:rPr>
            <w:rStyle w:val="Hyperlink"/>
            <w:rFonts w:eastAsiaTheme="majorEastAsia"/>
          </w:rPr>
          <w:t>General Data Protection Regulation (</w:t>
        </w:r>
        <w:r w:rsidRPr="0063575B">
          <w:rPr>
            <w:rStyle w:val="Hyperlink"/>
            <w:rFonts w:eastAsiaTheme="majorEastAsia"/>
          </w:rPr>
          <w:t>GDPR</w:t>
        </w:r>
        <w:r w:rsidR="00E80FED" w:rsidRPr="0063575B">
          <w:rPr>
            <w:rStyle w:val="Hyperlink"/>
            <w:rFonts w:eastAsiaTheme="majorEastAsia"/>
          </w:rPr>
          <w:t>)</w:t>
        </w:r>
      </w:hyperlink>
      <w:r w:rsidR="00091734">
        <w:rPr>
          <w:rStyle w:val="normaltextrun"/>
          <w:rFonts w:eastAsiaTheme="majorEastAsia"/>
        </w:rPr>
        <w:t xml:space="preserve"> and </w:t>
      </w:r>
      <w:hyperlink w:anchor="eIDAS" w:history="1">
        <w:r w:rsidR="00091734" w:rsidRPr="0063575B">
          <w:rPr>
            <w:rStyle w:val="Hyperlink"/>
            <w:rFonts w:eastAsiaTheme="majorEastAsia"/>
          </w:rPr>
          <w:t>eIDAS</w:t>
        </w:r>
      </w:hyperlink>
      <w:r w:rsidR="00DC369E">
        <w:rPr>
          <w:rStyle w:val="normaltextrun"/>
          <w:rFonts w:eastAsiaTheme="majorEastAsia"/>
        </w:rPr>
        <w:t xml:space="preserve"> (both applying across the European Union)</w:t>
      </w:r>
      <w:r w:rsidRPr="005C0469">
        <w:rPr>
          <w:rStyle w:val="normaltextrun"/>
          <w:rFonts w:eastAsiaTheme="majorEastAsia"/>
        </w:rPr>
        <w:t xml:space="preserve">. </w:t>
      </w:r>
      <w:r w:rsidRPr="005C0469">
        <w:rPr>
          <w:rFonts w:eastAsiaTheme="majorEastAsia"/>
        </w:rPr>
        <w:t xml:space="preserve">It is </w:t>
      </w:r>
      <w:r w:rsidRPr="005C0469">
        <w:rPr>
          <w:rStyle w:val="normaltextrun"/>
          <w:rFonts w:eastAsiaTheme="majorEastAsia"/>
        </w:rPr>
        <w:t>the responsibility of implementers to address specific storage-related considerations</w:t>
      </w:r>
      <w:r w:rsidR="00631A63">
        <w:rPr>
          <w:rStyle w:val="normaltextrun"/>
          <w:rFonts w:eastAsiaTheme="majorEastAsia"/>
        </w:rPr>
        <w:t xml:space="preserve"> for retained data</w:t>
      </w:r>
      <w:r w:rsidRPr="005C0469">
        <w:rPr>
          <w:rStyle w:val="normaltextrun"/>
          <w:rFonts w:eastAsiaTheme="majorEastAsia"/>
        </w:rPr>
        <w:t xml:space="preserve">, such as the </w:t>
      </w:r>
      <w:r w:rsidRPr="001C282A">
        <w:rPr>
          <w:rStyle w:val="normaltextrun"/>
          <w:rFonts w:eastAsiaTheme="majorEastAsia"/>
        </w:rPr>
        <w:t>“right to be forgotten”</w:t>
      </w:r>
      <w:r w:rsidRPr="005C0469">
        <w:rPr>
          <w:rStyle w:val="normaltextrun"/>
          <w:rFonts w:eastAsiaTheme="majorEastAsia"/>
        </w:rPr>
        <w:t xml:space="preserve"> and the use, processing, and sharing of data with other parties.</w:t>
      </w:r>
      <w:r w:rsidR="00631A63">
        <w:rPr>
          <w:rStyle w:val="normaltextrun"/>
          <w:rFonts w:eastAsiaTheme="majorEastAsia"/>
        </w:rPr>
        <w:t xml:space="preserve"> However, </w:t>
      </w:r>
      <w:r w:rsidR="00253EAA">
        <w:rPr>
          <w:rStyle w:val="normaltextrun"/>
          <w:rFonts w:eastAsiaTheme="majorEastAsia"/>
        </w:rPr>
        <w:t>the availability of permissioned data “on demand” directly from the traveler can vastly reduce the amount of data that must be stored.</w:t>
      </w:r>
    </w:p>
    <w:bookmarkEnd w:id="296"/>
    <w:p w14:paraId="4B5EF12A" w14:textId="6D4439D9" w:rsidR="00B07B2B" w:rsidRPr="005C0469" w:rsidRDefault="001D0949" w:rsidP="00C26831">
      <w:pPr>
        <w:pStyle w:val="ListParagraph"/>
        <w:numPr>
          <w:ilvl w:val="0"/>
          <w:numId w:val="61"/>
        </w:numPr>
      </w:pPr>
      <w:r w:rsidRPr="001C282A">
        <w:rPr>
          <w:rStyle w:val="normaltextrun"/>
          <w:rFonts w:eastAsiaTheme="majorEastAsia" w:cs="Arial"/>
          <w:b/>
          <w:bCs/>
        </w:rPr>
        <w:t>Interaction with Other Industr</w:t>
      </w:r>
      <w:r w:rsidR="00530698" w:rsidRPr="001C282A">
        <w:rPr>
          <w:rStyle w:val="normaltextrun"/>
          <w:rFonts w:eastAsiaTheme="majorEastAsia" w:cs="Arial"/>
          <w:b/>
          <w:bCs/>
        </w:rPr>
        <w:t>ies</w:t>
      </w:r>
      <w:r w:rsidRPr="001C282A">
        <w:rPr>
          <w:rStyle w:val="normaltextrun"/>
          <w:rFonts w:eastAsiaTheme="majorEastAsia" w:cs="Arial"/>
          <w:b/>
          <w:bCs/>
        </w:rPr>
        <w:t xml:space="preserve">: </w:t>
      </w:r>
      <w:r w:rsidR="00B94B4D">
        <w:rPr>
          <w:rStyle w:val="normaltextrun"/>
          <w:rFonts w:eastAsiaTheme="majorEastAsia" w:cs="Arial"/>
        </w:rPr>
        <w:t xml:space="preserve">While designed to meet the needs of the hospitality and travel industry, </w:t>
      </w:r>
      <w:r w:rsidR="00135D6B">
        <w:rPr>
          <w:rStyle w:val="normaltextrun"/>
          <w:rFonts w:eastAsiaTheme="majorEastAsia" w:cs="Arial"/>
        </w:rPr>
        <w:t xml:space="preserve">some </w:t>
      </w:r>
      <w:r w:rsidR="00D5790F">
        <w:t xml:space="preserve">of the </w:t>
      </w:r>
      <w:r w:rsidR="00E25F19">
        <w:t>HATPro Traveler Profile</w:t>
      </w:r>
      <w:r w:rsidR="00135D6B">
        <w:t>’s content</w:t>
      </w:r>
      <w:r w:rsidR="00E25F19">
        <w:t xml:space="preserve"> </w:t>
      </w:r>
      <w:r w:rsidR="00135D6B">
        <w:t xml:space="preserve">will </w:t>
      </w:r>
      <w:r w:rsidR="00D5790F">
        <w:t xml:space="preserve">overlap </w:t>
      </w:r>
      <w:r w:rsidR="00D172A1">
        <w:t xml:space="preserve">customer profiles used in </w:t>
      </w:r>
      <w:r w:rsidR="00D41E85">
        <w:t xml:space="preserve">other industries, such as </w:t>
      </w:r>
      <w:r w:rsidRPr="005C0469">
        <w:t>healthcare</w:t>
      </w:r>
      <w:r w:rsidR="00032306">
        <w:t xml:space="preserve">, </w:t>
      </w:r>
      <w:r w:rsidRPr="005C0469">
        <w:t>finance</w:t>
      </w:r>
      <w:r w:rsidR="00032306">
        <w:t>, or retail</w:t>
      </w:r>
      <w:r w:rsidR="00D41E85">
        <w:t xml:space="preserve">. </w:t>
      </w:r>
      <w:r w:rsidR="00135D6B">
        <w:t xml:space="preserve">The schema </w:t>
      </w:r>
      <w:r w:rsidR="00AA629B">
        <w:t xml:space="preserve">structure has been designed to support this </w:t>
      </w:r>
      <w:r w:rsidR="001E5415">
        <w:t>in the future If appropriate</w:t>
      </w:r>
      <w:r w:rsidR="006F1300">
        <w:t xml:space="preserve">, including the addition of entire </w:t>
      </w:r>
      <w:r w:rsidR="005F3ED9">
        <w:t>sections that may be specific to another industry</w:t>
      </w:r>
      <w:r w:rsidR="00AA629B">
        <w:t xml:space="preserve">. </w:t>
      </w:r>
      <w:r w:rsidRPr="005C0469">
        <w:t>Overlap in efforts may evolve over time; for example, a traveler’s claim of a health condition may ultimately become verifiable by a healthcare entity that has joined the framework.</w:t>
      </w:r>
      <w:bookmarkStart w:id="297" w:name="_Toc164079750"/>
      <w:bookmarkStart w:id="298" w:name="_Toc164079751"/>
      <w:bookmarkStart w:id="299" w:name="_Toc164079752"/>
      <w:bookmarkStart w:id="300" w:name="_Toc164079753"/>
      <w:bookmarkStart w:id="301" w:name="_Toc164079754"/>
      <w:bookmarkStart w:id="302" w:name="_Toc164079755"/>
      <w:bookmarkStart w:id="303" w:name="_Toc164079756"/>
      <w:bookmarkStart w:id="304" w:name="_Toc164079757"/>
      <w:bookmarkEnd w:id="297"/>
      <w:bookmarkEnd w:id="298"/>
      <w:bookmarkEnd w:id="299"/>
      <w:bookmarkEnd w:id="300"/>
      <w:bookmarkEnd w:id="301"/>
      <w:bookmarkEnd w:id="302"/>
      <w:bookmarkEnd w:id="303"/>
      <w:bookmarkEnd w:id="304"/>
    </w:p>
    <w:p w14:paraId="3D4B560A" w14:textId="6D6C1EC2" w:rsidR="00755C90" w:rsidRPr="005C0469" w:rsidRDefault="07CE2C1C">
      <w:pPr>
        <w:pStyle w:val="Heading1"/>
      </w:pPr>
      <w:bookmarkStart w:id="305" w:name="_Ref197341297"/>
      <w:bookmarkStart w:id="306" w:name="_Toc200285058"/>
      <w:r w:rsidRPr="005C0469">
        <w:t>Scope</w:t>
      </w:r>
      <w:bookmarkEnd w:id="305"/>
      <w:bookmarkEnd w:id="306"/>
      <w:r w:rsidRPr="005C0469">
        <w:t xml:space="preserve"> </w:t>
      </w:r>
    </w:p>
    <w:p w14:paraId="0003C94B" w14:textId="0B3369C1" w:rsidR="005874DB" w:rsidRPr="005C0469" w:rsidRDefault="1203EBFB" w:rsidP="005874DB">
      <w:r w:rsidRPr="005C0469">
        <w:t xml:space="preserve">To keep the effort to develop a </w:t>
      </w:r>
      <w:hyperlink w:anchor="Profile_Presentation" w:history="1">
        <w:r w:rsidRPr="0063575B">
          <w:rPr>
            <w:rStyle w:val="Hyperlink"/>
          </w:rPr>
          <w:t>profile presentation</w:t>
        </w:r>
      </w:hyperlink>
      <w:r w:rsidRPr="005C0469">
        <w:t xml:space="preserve"> well-bounded and manageable, the scope has been carefully constrained. This section outlines the boundaries of the effort to date, identifies pre-existing work that covers (or is expected to cover) certain aspects that </w:t>
      </w:r>
      <w:r w:rsidR="005C722E">
        <w:t xml:space="preserve">are often present in legacy </w:t>
      </w:r>
      <w:r w:rsidRPr="005C0469">
        <w:t xml:space="preserve">profiles, and catalogs potential future efforts that may be undertaken by the </w:t>
      </w:r>
      <w:r w:rsidR="009C73DF" w:rsidRPr="0063575B">
        <w:t>DIF</w:t>
      </w:r>
      <w:r w:rsidRPr="005C0469">
        <w:t xml:space="preserve"> </w:t>
      </w:r>
      <w:hyperlink w:anchor="Hospitality_and_Travel_Working_Group" w:history="1">
        <w:r w:rsidRPr="0063575B">
          <w:rPr>
            <w:rStyle w:val="Hyperlink"/>
            <w:iCs/>
          </w:rPr>
          <w:t xml:space="preserve">Hospitality &amp; Travel </w:t>
        </w:r>
        <w:r w:rsidR="00E63F12" w:rsidRPr="0063575B">
          <w:rPr>
            <w:rStyle w:val="Hyperlink"/>
            <w:iCs/>
          </w:rPr>
          <w:t>Work</w:t>
        </w:r>
        <w:r w:rsidR="0063575B" w:rsidRPr="0063575B">
          <w:rPr>
            <w:rStyle w:val="Hyperlink"/>
            <w:iCs/>
          </w:rPr>
          <w:t>ing G</w:t>
        </w:r>
        <w:r w:rsidR="00E63F12" w:rsidRPr="0063575B">
          <w:rPr>
            <w:rStyle w:val="Hyperlink"/>
            <w:iCs/>
          </w:rPr>
          <w:t>roup</w:t>
        </w:r>
      </w:hyperlink>
      <w:r w:rsidR="00E63F12">
        <w:rPr>
          <w:i/>
          <w:iCs/>
        </w:rPr>
        <w:t xml:space="preserve"> </w:t>
      </w:r>
      <w:r w:rsidRPr="005C0469">
        <w:t>or other</w:t>
      </w:r>
      <w:r w:rsidR="009C73DF">
        <w:t>s</w:t>
      </w:r>
      <w:r w:rsidRPr="005C0469">
        <w:t>.</w:t>
      </w:r>
    </w:p>
    <w:p w14:paraId="726BFF8A" w14:textId="7780212F" w:rsidR="007F5378" w:rsidRDefault="1203EBFB" w:rsidP="005874DB">
      <w:r w:rsidRPr="005C0469">
        <w:t xml:space="preserve">In short, the scope of the </w:t>
      </w:r>
      <w:r w:rsidRPr="00AE455E">
        <w:t>profile presentation</w:t>
      </w:r>
      <w:r w:rsidRPr="005C0469">
        <w:t xml:space="preserve"> is limited to information about a single traveler</w:t>
      </w:r>
      <w:r w:rsidR="00444DF6">
        <w:t xml:space="preserve"> that is to be</w:t>
      </w:r>
      <w:r w:rsidRPr="005C0469">
        <w:t xml:space="preserve"> sent to </w:t>
      </w:r>
      <w:r w:rsidR="00FB49A3">
        <w:t xml:space="preserve">one or more </w:t>
      </w:r>
      <w:r w:rsidRPr="005C0469">
        <w:t>supplier</w:t>
      </w:r>
      <w:r w:rsidR="00FB49A3">
        <w:t>s</w:t>
      </w:r>
      <w:r w:rsidR="00444DF6">
        <w:t>, i</w:t>
      </w:r>
      <w:r w:rsidRPr="005C0469">
        <w:t>ntermediar</w:t>
      </w:r>
      <w:r w:rsidR="00FB49A3">
        <w:t>ies</w:t>
      </w:r>
      <w:r w:rsidR="00444DF6">
        <w:t>, or other party</w:t>
      </w:r>
      <w:r w:rsidR="00A14286">
        <w:t xml:space="preserve"> in the context of a </w:t>
      </w:r>
      <w:r w:rsidR="00427660">
        <w:t>trip that is contemplated, planned, or in process</w:t>
      </w:r>
      <w:r w:rsidR="00AE455E">
        <w:t xml:space="preserve">. </w:t>
      </w:r>
      <w:r w:rsidR="00427660" w:rsidRPr="005C0469">
        <w:t xml:space="preserve">In this context, a trip may range from a simple walk to a nearby restaurant </w:t>
      </w:r>
      <w:r w:rsidR="00427660">
        <w:t xml:space="preserve">for a meal, </w:t>
      </w:r>
      <w:r w:rsidR="00427660" w:rsidRPr="005C0469">
        <w:t xml:space="preserve">to a complex international </w:t>
      </w:r>
      <w:hyperlink w:anchor="Itinerary" w:history="1">
        <w:r w:rsidR="00427660" w:rsidRPr="0063575B">
          <w:rPr>
            <w:rStyle w:val="Hyperlink"/>
          </w:rPr>
          <w:t>itinerary</w:t>
        </w:r>
      </w:hyperlink>
      <w:r w:rsidR="00427660" w:rsidRPr="005C0469">
        <w:t xml:space="preserve"> with multiple flights, hotels, rental cars, </w:t>
      </w:r>
      <w:r w:rsidR="00497420">
        <w:t xml:space="preserve">restaurant reservations, </w:t>
      </w:r>
      <w:r w:rsidR="00427660" w:rsidRPr="005C0469">
        <w:t>tours, activities, and other aspects.</w:t>
      </w:r>
      <w:r w:rsidR="001523D0">
        <w:t xml:space="preserve"> </w:t>
      </w:r>
    </w:p>
    <w:p w14:paraId="2C4DF92C" w14:textId="2727B2D3" w:rsidR="005874DB" w:rsidRPr="005C0469" w:rsidRDefault="007C480C" w:rsidP="005874DB">
      <w:r>
        <w:t xml:space="preserve">While there are many </w:t>
      </w:r>
      <w:proofErr w:type="gramStart"/>
      <w:r>
        <w:t>potential</w:t>
      </w:r>
      <w:proofErr w:type="gramEnd"/>
      <w:r>
        <w:t xml:space="preserve"> uses</w:t>
      </w:r>
      <w:r w:rsidR="007F5378">
        <w:t xml:space="preserve"> a supplier or intermediary may make of the information</w:t>
      </w:r>
      <w:r w:rsidR="00D44E1A">
        <w:t xml:space="preserve">, the common ones are to provide a </w:t>
      </w:r>
      <w:r w:rsidR="1203EBFB" w:rsidRPr="005C0469">
        <w:t>(potentially personalized) response and offer for travel and hospitality experience</w:t>
      </w:r>
      <w:r w:rsidR="00A54F81">
        <w:t>(s)</w:t>
      </w:r>
      <w:r w:rsidR="0031094F">
        <w:t xml:space="preserve">, or to gather information </w:t>
      </w:r>
      <w:r w:rsidR="00354A61">
        <w:t>to personalize the service delivery itself</w:t>
      </w:r>
      <w:r w:rsidR="1203EBFB" w:rsidRPr="005C0469">
        <w:t xml:space="preserve">. </w:t>
      </w:r>
    </w:p>
    <w:p w14:paraId="1E200D5F" w14:textId="3D83E8D9" w:rsidR="00924F51" w:rsidRPr="005C0469" w:rsidRDefault="07CE2C1C">
      <w:pPr>
        <w:pStyle w:val="Heading2"/>
      </w:pPr>
      <w:bookmarkStart w:id="307" w:name="_Toc200285059"/>
      <w:r w:rsidRPr="005C0469">
        <w:t xml:space="preserve">Overview of </w:t>
      </w:r>
      <w:r w:rsidRPr="00AE2656">
        <w:t>Profile Presentation</w:t>
      </w:r>
      <w:bookmarkEnd w:id="307"/>
      <w:r w:rsidRPr="005C0469">
        <w:t xml:space="preserve"> </w:t>
      </w:r>
    </w:p>
    <w:p w14:paraId="465CC5EE" w14:textId="72B9ACB8" w:rsidR="005874DB" w:rsidRPr="005C0469" w:rsidRDefault="16ED89A6" w:rsidP="005874DB">
      <w:r w:rsidRPr="005C0469">
        <w:t xml:space="preserve">A profile may be presented digitally at any phase: during </w:t>
      </w:r>
      <w:r w:rsidR="00067437">
        <w:t>dreaming, planning</w:t>
      </w:r>
      <w:proofErr w:type="gramStart"/>
      <w:r w:rsidRPr="005C0469">
        <w:t>, ,</w:t>
      </w:r>
      <w:proofErr w:type="gramEnd"/>
      <w:r w:rsidRPr="005C0469">
        <w:t xml:space="preserve"> booking, registration, service delivery, or post-travel reviews and other sharing activities. </w:t>
      </w:r>
      <w:r w:rsidR="007775E8">
        <w:t xml:space="preserve">The </w:t>
      </w:r>
      <w:hyperlink w:anchor="HATPro_Traveler_Profile" w:history="1">
        <w:r w:rsidR="007775E8" w:rsidRPr="00354665">
          <w:rPr>
            <w:rStyle w:val="Hyperlink"/>
          </w:rPr>
          <w:t>HATPro Traveler Profile</w:t>
        </w:r>
      </w:hyperlink>
      <w:r w:rsidR="007775E8">
        <w:t xml:space="preserve"> does </w:t>
      </w:r>
      <w:r w:rsidR="00045846">
        <w:t xml:space="preserve">not </w:t>
      </w:r>
      <w:r w:rsidRPr="005C0469">
        <w:t xml:space="preserve">define which elements of the profile may be required or optional at each phase, but suppliers and intermediaries may </w:t>
      </w:r>
      <w:r w:rsidR="00635364" w:rsidRPr="005C0469">
        <w:t xml:space="preserve">(as they do today) </w:t>
      </w:r>
      <w:r w:rsidRPr="005C0469">
        <w:t xml:space="preserve">require certain information to be provided at </w:t>
      </w:r>
      <w:r w:rsidR="00045846">
        <w:t>different points</w:t>
      </w:r>
      <w:r w:rsidR="003E4F62">
        <w:t xml:space="preserve"> in the process</w:t>
      </w:r>
      <w:r w:rsidRPr="005C0469">
        <w:t xml:space="preserve">. Typically, only minimal information is required during </w:t>
      </w:r>
      <w:r w:rsidR="00067437">
        <w:t xml:space="preserve">dreaming </w:t>
      </w:r>
      <w:r w:rsidRPr="005C0469">
        <w:t xml:space="preserve">and </w:t>
      </w:r>
      <w:r w:rsidR="00067437">
        <w:t xml:space="preserve">planning </w:t>
      </w:r>
      <w:r w:rsidRPr="005C0469">
        <w:t xml:space="preserve">(which are often </w:t>
      </w:r>
      <w:r w:rsidRPr="005C0469">
        <w:lastRenderedPageBreak/>
        <w:t>conducted anonymously). Additional information (such as name</w:t>
      </w:r>
      <w:r w:rsidR="00D477AA">
        <w:t xml:space="preserve"> and</w:t>
      </w:r>
      <w:r w:rsidRPr="005C0469">
        <w:t xml:space="preserve"> contact information) is often required at booking, registration, or during service delivery. </w:t>
      </w:r>
    </w:p>
    <w:p w14:paraId="702224EB" w14:textId="7787F1F4" w:rsidR="005874DB" w:rsidRPr="005C0469" w:rsidRDefault="054533D3" w:rsidP="005874DB">
      <w:r w:rsidRPr="005C0469">
        <w:t xml:space="preserve">A profile may be presented proactively (through </w:t>
      </w:r>
      <w:r w:rsidRPr="00354665">
        <w:t xml:space="preserve">a </w:t>
      </w:r>
      <w:hyperlink w:anchor="Personal_Service_Assistant" w:history="1">
        <w:r w:rsidRPr="00354665">
          <w:rPr>
            <w:rStyle w:val="Hyperlink"/>
          </w:rPr>
          <w:t xml:space="preserve">personal </w:t>
        </w:r>
        <w:r w:rsidR="00822413" w:rsidRPr="00354665">
          <w:rPr>
            <w:rStyle w:val="Hyperlink"/>
          </w:rPr>
          <w:t>service assistant</w:t>
        </w:r>
      </w:hyperlink>
      <w:r w:rsidRPr="00354665">
        <w:t>)</w:t>
      </w:r>
      <w:r w:rsidRPr="005C0469">
        <w:t xml:space="preserve"> by a traveler who wants to engage with one or more suppliers or intermediaries, or in response to a </w:t>
      </w:r>
      <w:hyperlink w:anchor="Profile_Request" w:history="1">
        <w:r w:rsidR="00C20484" w:rsidRPr="00354665">
          <w:rPr>
            <w:rStyle w:val="Hyperlink"/>
          </w:rPr>
          <w:t>p</w:t>
        </w:r>
        <w:r w:rsidRPr="00354665">
          <w:rPr>
            <w:rStyle w:val="Hyperlink"/>
          </w:rPr>
          <w:t xml:space="preserve">rofile </w:t>
        </w:r>
        <w:r w:rsidR="00C20484" w:rsidRPr="00354665">
          <w:rPr>
            <w:rStyle w:val="Hyperlink"/>
          </w:rPr>
          <w:t>r</w:t>
        </w:r>
        <w:r w:rsidRPr="00354665">
          <w:rPr>
            <w:rStyle w:val="Hyperlink"/>
          </w:rPr>
          <w:t>equest</w:t>
        </w:r>
      </w:hyperlink>
      <w:r w:rsidRPr="005C0469">
        <w:t xml:space="preserve"> (a future effort) by a supplier or intermediary. In each case, a supplier or intermediary may require certain profile fields and request others, but the traveler (through their </w:t>
      </w:r>
      <w:r w:rsidR="001B422E" w:rsidRPr="001C282A">
        <w:t>personal service assistant</w:t>
      </w:r>
      <w:r w:rsidRPr="005C0469">
        <w:t xml:space="preserve">) must consent. Conversations between a traveler’s personal software </w:t>
      </w:r>
      <w:r w:rsidR="00BF3FC6">
        <w:t>assistant</w:t>
      </w:r>
      <w:r w:rsidR="00BF3FC6" w:rsidRPr="005C0469">
        <w:t xml:space="preserve"> </w:t>
      </w:r>
      <w:r w:rsidRPr="005C0469">
        <w:t xml:space="preserve">and a supplier or intermediary may be iterative; for example, as an anonymous traveler moves from the </w:t>
      </w:r>
      <w:r w:rsidR="0040549E">
        <w:t xml:space="preserve">dreaming or planning phase </w:t>
      </w:r>
      <w:r w:rsidRPr="005C0469">
        <w:t xml:space="preserve">to </w:t>
      </w:r>
      <w:r w:rsidR="0040549E">
        <w:t xml:space="preserve">the booking </w:t>
      </w:r>
      <w:r w:rsidRPr="005C0469">
        <w:t xml:space="preserve">phase with a particular </w:t>
      </w:r>
      <w:r w:rsidR="005F112D">
        <w:t>provider</w:t>
      </w:r>
      <w:r w:rsidRPr="005C0469">
        <w:t xml:space="preserve">, that </w:t>
      </w:r>
      <w:r w:rsidR="005F112D">
        <w:t xml:space="preserve">provider </w:t>
      </w:r>
      <w:r w:rsidRPr="005C0469">
        <w:t>might require or request additional information that it may need to construct the most appropriate offers.</w:t>
      </w:r>
    </w:p>
    <w:p w14:paraId="68EF51A4" w14:textId="52286E2A" w:rsidR="005874DB" w:rsidRPr="005C0469" w:rsidRDefault="1203EBFB" w:rsidP="005874DB">
      <w:r w:rsidRPr="005C0469">
        <w:t xml:space="preserve">There </w:t>
      </w:r>
      <w:r w:rsidR="00E93F23">
        <w:t xml:space="preserve">may be </w:t>
      </w:r>
      <w:r w:rsidRPr="005C0469">
        <w:t xml:space="preserve">negotiation as to what information </w:t>
      </w:r>
      <w:r w:rsidR="00354665">
        <w:t xml:space="preserve">is to be </w:t>
      </w:r>
      <w:r w:rsidRPr="005C0469">
        <w:t xml:space="preserve">provided. A supplier or intermediary </w:t>
      </w:r>
      <w:r w:rsidR="00644D7B">
        <w:t xml:space="preserve">can </w:t>
      </w:r>
      <w:r w:rsidRPr="005C0469">
        <w:t>require specific fields. A traveler (or their agent) is free to consent to providing those fields</w:t>
      </w:r>
      <w:r w:rsidR="00BA490B">
        <w:t>,</w:t>
      </w:r>
      <w:r w:rsidRPr="005C0469">
        <w:t xml:space="preserve"> or not. However, a traveler who declines consent for a required field should expect that the supplier or intermediary will be unable to respond with more than an error result. This mirrors the analog process in which (for example) a name must be provided at the time of an airline booking, but a frequent flyer number is optional. The traveler </w:t>
      </w:r>
      <w:r w:rsidR="00BA490B">
        <w:t xml:space="preserve">may refuse </w:t>
      </w:r>
      <w:r w:rsidRPr="005C0469">
        <w:t xml:space="preserve">to provide their name, but if they do, the airline will not </w:t>
      </w:r>
      <w:r w:rsidR="00760533">
        <w:t>confirm</w:t>
      </w:r>
      <w:r w:rsidR="00760533" w:rsidRPr="005C0469">
        <w:t xml:space="preserve"> </w:t>
      </w:r>
      <w:r w:rsidRPr="005C0469">
        <w:t>the booking. On the other hand, the traveler can decline to provide a frequent flyer number (even if they have one)</w:t>
      </w:r>
      <w:r w:rsidR="00914867">
        <w:t>,</w:t>
      </w:r>
      <w:r w:rsidRPr="005C0469">
        <w:t xml:space="preserve"> and unless the airline has an unusual business model that requires one, the booking can still be made.</w:t>
      </w:r>
    </w:p>
    <w:p w14:paraId="7C946FFB" w14:textId="2CE84B00" w:rsidR="00924F51" w:rsidRPr="005C0469" w:rsidRDefault="07CE2C1C">
      <w:pPr>
        <w:pStyle w:val="Heading2"/>
      </w:pPr>
      <w:bookmarkStart w:id="308" w:name="_Toc200285060"/>
      <w:r w:rsidRPr="005C0469">
        <w:t xml:space="preserve">Information Excluded from the </w:t>
      </w:r>
      <w:r w:rsidR="001B6FFA">
        <w:t>HATPro Profile</w:t>
      </w:r>
      <w:r w:rsidR="00CC5F30">
        <w:t xml:space="preserve"> Presentation</w:t>
      </w:r>
      <w:bookmarkEnd w:id="308"/>
    </w:p>
    <w:p w14:paraId="401BED99" w14:textId="5A15BD39" w:rsidR="005874DB" w:rsidRPr="00392D58" w:rsidRDefault="005874DB" w:rsidP="005874DB">
      <w:r w:rsidRPr="005C0469">
        <w:t xml:space="preserve">Not all information about a traveler that is necessary to support </w:t>
      </w:r>
      <w:r w:rsidR="0040549E">
        <w:t>dreaming</w:t>
      </w:r>
      <w:r w:rsidRPr="005C0469">
        <w:t xml:space="preserve">, </w:t>
      </w:r>
      <w:r w:rsidR="0040549E">
        <w:t xml:space="preserve">planning, </w:t>
      </w:r>
      <w:r w:rsidRPr="005C0469">
        <w:t xml:space="preserve">booking, or delivery of travel and tourism services is included in the </w:t>
      </w:r>
      <w:hyperlink w:anchor="Profile_Presentation" w:history="1">
        <w:r w:rsidR="00853DAA" w:rsidRPr="00644D7B">
          <w:rPr>
            <w:rStyle w:val="Hyperlink"/>
          </w:rPr>
          <w:t>p</w:t>
        </w:r>
        <w:r w:rsidRPr="00644D7B">
          <w:rPr>
            <w:rStyle w:val="Hyperlink"/>
          </w:rPr>
          <w:t xml:space="preserve">rofile </w:t>
        </w:r>
        <w:r w:rsidR="00853DAA" w:rsidRPr="00644D7B">
          <w:rPr>
            <w:rStyle w:val="Hyperlink"/>
          </w:rPr>
          <w:t>p</w:t>
        </w:r>
        <w:r w:rsidRPr="00644D7B">
          <w:rPr>
            <w:rStyle w:val="Hyperlink"/>
          </w:rPr>
          <w:t>resentation</w:t>
        </w:r>
      </w:hyperlink>
      <w:r w:rsidRPr="005C0469">
        <w:t xml:space="preserve">. Rather, it broadly covers identifying information, communication preferences, characteristics (such as willingness to undertake certain kinds of activities, or lifestyle attributes), specific requirements (such as accessibility or dietary), and preferences. </w:t>
      </w:r>
      <w:r w:rsidR="006350B1">
        <w:t>A</w:t>
      </w:r>
      <w:r w:rsidR="00006C2E">
        <w:t xml:space="preserve">ll information in the HATPro Traveler Profile is </w:t>
      </w:r>
      <w:hyperlink w:anchor="Self_Attested" w:history="1">
        <w:r w:rsidR="00006C2E" w:rsidRPr="003D7F7E">
          <w:rPr>
            <w:rStyle w:val="Hyperlink"/>
          </w:rPr>
          <w:t>self-attested</w:t>
        </w:r>
      </w:hyperlink>
      <w:r w:rsidR="00006C2E">
        <w:t xml:space="preserve">, meaning that it has been </w:t>
      </w:r>
      <w:r w:rsidR="00990A89">
        <w:t xml:space="preserve">stated by the traveler but </w:t>
      </w:r>
      <w:r w:rsidR="008C3067">
        <w:t>not verified by anyone else</w:t>
      </w:r>
      <w:r w:rsidR="00402255">
        <w:t xml:space="preserve"> (see below for how </w:t>
      </w:r>
      <w:hyperlink w:anchor="Third_Party_Attestation" w:history="1">
        <w:r w:rsidR="00402255" w:rsidRPr="003D7F7E">
          <w:rPr>
            <w:rStyle w:val="Hyperlink"/>
          </w:rPr>
          <w:t>third-party attestations</w:t>
        </w:r>
      </w:hyperlink>
      <w:r w:rsidR="00402255">
        <w:t xml:space="preserve"> are supported).</w:t>
      </w:r>
    </w:p>
    <w:p w14:paraId="0A76EB70" w14:textId="0A811508" w:rsidR="005874DB" w:rsidRPr="005C0469" w:rsidRDefault="16ED89A6" w:rsidP="005874DB">
      <w:r w:rsidRPr="005C0469">
        <w:t xml:space="preserve">In </w:t>
      </w:r>
      <w:r w:rsidR="00CC5F30">
        <w:t xml:space="preserve">many </w:t>
      </w:r>
      <w:r w:rsidRPr="005C0469">
        <w:t>cases</w:t>
      </w:r>
      <w:r w:rsidR="00CC5F30">
        <w:t>,</w:t>
      </w:r>
      <w:r w:rsidRPr="005C0469">
        <w:t xml:space="preserve"> a traveler will also </w:t>
      </w:r>
      <w:r w:rsidR="00CC5F30">
        <w:t xml:space="preserve">need to specify </w:t>
      </w:r>
      <w:r w:rsidRPr="005C0469">
        <w:t>when and where they want to travel, what they want to do, and other requirements. Such information will generally limit the scope of suppliers or intermediaries queried</w:t>
      </w:r>
      <w:r w:rsidR="003D7F7E">
        <w:t xml:space="preserve"> (e.g., </w:t>
      </w:r>
      <w:r w:rsidR="00D46C37">
        <w:t>to airlines or hotels serving a particular market)</w:t>
      </w:r>
      <w:r w:rsidRPr="005C0469">
        <w:t xml:space="preserve">; it will also enable the traveler’s personal </w:t>
      </w:r>
      <w:r w:rsidR="002A3573">
        <w:t xml:space="preserve">service assistant </w:t>
      </w:r>
      <w:r w:rsidRPr="005C0469">
        <w:t xml:space="preserve">to filter results. This type of information is excluded from the profile presentation but may be communicated in tandem with </w:t>
      </w:r>
      <w:r w:rsidR="0090078A" w:rsidRPr="005C0469">
        <w:t>it (</w:t>
      </w:r>
      <w:r w:rsidR="003C32D7">
        <w:t>t</w:t>
      </w:r>
      <w:r w:rsidRPr="005C0469">
        <w:t xml:space="preserve">he </w:t>
      </w:r>
      <w:r w:rsidR="00044BCE">
        <w:t xml:space="preserve">HATPro Traveler Profile </w:t>
      </w:r>
      <w:r w:rsidRPr="005C0469">
        <w:t>does not attempt to define how this is done)</w:t>
      </w:r>
      <w:r w:rsidR="003C32D7">
        <w:t>.</w:t>
      </w:r>
      <w:r w:rsidR="00853DAA">
        <w:t xml:space="preserve"> </w:t>
      </w:r>
      <w:r w:rsidRPr="005C0469">
        <w:t xml:space="preserve">The information in the profile is intended to help suppliers and intermediaries who meet the basic requirements (such as hotels in </w:t>
      </w:r>
      <w:r w:rsidR="003C32D7">
        <w:t xml:space="preserve">a </w:t>
      </w:r>
      <w:r w:rsidRPr="005C0469">
        <w:t xml:space="preserve">destination </w:t>
      </w:r>
      <w:r w:rsidR="00E93D36" w:rsidRPr="005C0469">
        <w:t>city) to</w:t>
      </w:r>
      <w:r w:rsidRPr="005C0469">
        <w:t xml:space="preserve"> personalize offers made in response, and/or to provide a better experience during the service delivery phase. </w:t>
      </w:r>
    </w:p>
    <w:p w14:paraId="0F32EDE6" w14:textId="798E5E41" w:rsidR="005874DB" w:rsidRPr="005C0469" w:rsidRDefault="1203EBFB" w:rsidP="005874DB">
      <w:r w:rsidRPr="005C0469">
        <w:t xml:space="preserve">The profile also excludes information that </w:t>
      </w:r>
      <w:r w:rsidR="0085291E">
        <w:t xml:space="preserve">may </w:t>
      </w:r>
      <w:r w:rsidRPr="005C0469">
        <w:t xml:space="preserve">require verification or proof, such as passports, visas, credit card numbers, memberships, certifications, and affiliations. These may determine eligibility for certain travel experiences and/or qualify the traveler for special rates, packages, or privileges. In the </w:t>
      </w:r>
      <w:r w:rsidRPr="00A818ED">
        <w:t>self-sovereign identity</w:t>
      </w:r>
      <w:r w:rsidRPr="005C0469">
        <w:t xml:space="preserve"> framework, these are more properly presented as </w:t>
      </w:r>
      <w:hyperlink w:anchor="Verifiable_Credential" w:history="1">
        <w:r w:rsidR="00853DAA" w:rsidRPr="00A818ED">
          <w:rPr>
            <w:rStyle w:val="Hyperlink"/>
          </w:rPr>
          <w:t>v</w:t>
        </w:r>
        <w:r w:rsidRPr="00A818ED">
          <w:rPr>
            <w:rStyle w:val="Hyperlink"/>
          </w:rPr>
          <w:t xml:space="preserve">erifiable </w:t>
        </w:r>
        <w:r w:rsidR="00853DAA" w:rsidRPr="00A818ED">
          <w:rPr>
            <w:rStyle w:val="Hyperlink"/>
          </w:rPr>
          <w:t>c</w:t>
        </w:r>
        <w:r w:rsidRPr="00A818ED">
          <w:rPr>
            <w:rStyle w:val="Hyperlink"/>
          </w:rPr>
          <w:t>redentials (VCs)</w:t>
        </w:r>
        <w:r w:rsidR="002E44AD" w:rsidRPr="00A818ED">
          <w:rPr>
            <w:rStyle w:val="Hyperlink"/>
          </w:rPr>
          <w:t>.</w:t>
        </w:r>
      </w:hyperlink>
      <w:r w:rsidR="002E44AD">
        <w:t xml:space="preserve"> This effort a</w:t>
      </w:r>
      <w:r w:rsidRPr="005C0469">
        <w:t>ssume</w:t>
      </w:r>
      <w:r w:rsidR="002E44AD">
        <w:t>s</w:t>
      </w:r>
      <w:r w:rsidRPr="005C0469">
        <w:t xml:space="preserve"> that where required, the appropriate VCs are delivered in tandem with the profile. The profile is therefore limited to information where the traveler’s self-attestation is sufficient. </w:t>
      </w:r>
    </w:p>
    <w:p w14:paraId="2FDD4B99" w14:textId="5B03765A" w:rsidR="005874DB" w:rsidRPr="005C0469" w:rsidRDefault="00A818ED" w:rsidP="005874DB">
      <w:r>
        <w:lastRenderedPageBreak/>
        <w:t>F</w:t>
      </w:r>
      <w:r w:rsidR="005874DB" w:rsidRPr="005C0469">
        <w:t xml:space="preserve">or interoperability with legacy systems used by suppliers, intermediaries, and third parties, extensions </w:t>
      </w:r>
      <w:r w:rsidR="00310F23">
        <w:t xml:space="preserve">may </w:t>
      </w:r>
      <w:r w:rsidR="005874DB" w:rsidRPr="005C0469">
        <w:t>be needed to provide transitional support for supplying information that would otherwise be covered by VCs. These extensions, to the extent they are deemed necessary, will be defined at a future date based on industry feedback. For example, a supplier may require a credit card to confirm a booking</w:t>
      </w:r>
      <w:r w:rsidR="00882821">
        <w:t xml:space="preserve">. If </w:t>
      </w:r>
      <w:r w:rsidR="005874DB" w:rsidRPr="005C0469">
        <w:t xml:space="preserve">either the issuing bank or a supplier or intermediary </w:t>
      </w:r>
      <w:r w:rsidR="00882821">
        <w:t xml:space="preserve">cannot </w:t>
      </w:r>
      <w:r w:rsidR="005874DB" w:rsidRPr="005C0469">
        <w:t xml:space="preserve">support </w:t>
      </w:r>
      <w:r w:rsidR="00882821">
        <w:t xml:space="preserve">the </w:t>
      </w:r>
      <w:r w:rsidR="005874DB" w:rsidRPr="005C0469">
        <w:t>use of a VC rather than a traditional payment card presentation</w:t>
      </w:r>
      <w:r w:rsidR="0064343F">
        <w:t xml:space="preserve">, then </w:t>
      </w:r>
      <w:r w:rsidR="005874DB" w:rsidRPr="005C0469">
        <w:t>the credit card would need to be presented in legacy form. Whether this is presented as part of a profile, or in an additional document that accompanies it, is yet to be determined.</w:t>
      </w:r>
    </w:p>
    <w:p w14:paraId="56CDB39F" w14:textId="4A8F0531" w:rsidR="00924F51" w:rsidRPr="005C0469" w:rsidRDefault="07CE2C1C">
      <w:pPr>
        <w:pStyle w:val="Heading2"/>
      </w:pPr>
      <w:bookmarkStart w:id="309" w:name="_Toc175045885"/>
      <w:bookmarkStart w:id="310" w:name="_Toc175045886"/>
      <w:bookmarkStart w:id="311" w:name="_Toc200285061"/>
      <w:bookmarkEnd w:id="309"/>
      <w:bookmarkEnd w:id="310"/>
      <w:r w:rsidRPr="005C0469">
        <w:t>Supported Supplier Categories</w:t>
      </w:r>
      <w:bookmarkEnd w:id="311"/>
    </w:p>
    <w:p w14:paraId="57AA0B84" w14:textId="736DCDD3" w:rsidR="005874DB" w:rsidRPr="005C0469" w:rsidRDefault="005874DB" w:rsidP="005874DB">
      <w:r w:rsidRPr="005C0469">
        <w:t xml:space="preserve">The </w:t>
      </w:r>
      <w:hyperlink w:anchor="Profile_Presentation" w:history="1">
        <w:r w:rsidRPr="00310F23">
          <w:rPr>
            <w:rStyle w:val="Hyperlink"/>
          </w:rPr>
          <w:t>profile presentation</w:t>
        </w:r>
      </w:hyperlink>
      <w:r w:rsidRPr="005C0469">
        <w:t xml:space="preserve"> is intended to be applicable to any </w:t>
      </w:r>
      <w:r w:rsidR="00CB1123">
        <w:t xml:space="preserve">hospitality, </w:t>
      </w:r>
      <w:r w:rsidRPr="005C0469">
        <w:t>travel</w:t>
      </w:r>
      <w:r w:rsidR="00FF1701">
        <w:t xml:space="preserve">, </w:t>
      </w:r>
      <w:r w:rsidRPr="005C0469">
        <w:t>tourism</w:t>
      </w:r>
      <w:r w:rsidR="00FF1701">
        <w:t>, or leisure activity</w:t>
      </w:r>
      <w:r w:rsidRPr="005C0469">
        <w:t xml:space="preserve"> supplier. The more common ones have been built out already by identifying and codifying the specific requirements, preferences, and characteristics that they typically require or request during the booking or service delivery process. </w:t>
      </w:r>
      <w:r w:rsidR="00E93D36" w:rsidRPr="005C0469">
        <w:t>However, many</w:t>
      </w:r>
      <w:r w:rsidRPr="005C0469">
        <w:t xml:space="preserve"> specialized ones (notably for activities like skiing, golf, fishing, </w:t>
      </w:r>
      <w:r w:rsidR="0090078A" w:rsidRPr="005C0469">
        <w:t>skydiving</w:t>
      </w:r>
      <w:r w:rsidRPr="005C0469">
        <w:t xml:space="preserve">, etc.) are contemplated but have </w:t>
      </w:r>
      <w:r w:rsidR="00463AB9">
        <w:t xml:space="preserve">yet to be </w:t>
      </w:r>
      <w:r w:rsidRPr="005C0469">
        <w:t>built out</w:t>
      </w:r>
      <w:r w:rsidR="00737E92">
        <w:t>, or have been specified only in part, due</w:t>
      </w:r>
      <w:r w:rsidRPr="005C0469">
        <w:t xml:space="preserve"> to lack of adequate expertise within the </w:t>
      </w:r>
      <w:r w:rsidR="00BA61D0">
        <w:t>Work</w:t>
      </w:r>
      <w:r w:rsidR="00310F23">
        <w:t>ing G</w:t>
      </w:r>
      <w:r w:rsidR="00BA61D0">
        <w:t>roup</w:t>
      </w:r>
      <w:r w:rsidRPr="005C0469">
        <w:t xml:space="preserve">. The intention is to engage experts in each area to build out additional details </w:t>
      </w:r>
      <w:r w:rsidR="00E61395">
        <w:t>over time</w:t>
      </w:r>
      <w:r w:rsidRPr="005C0469">
        <w:t>.</w:t>
      </w:r>
    </w:p>
    <w:p w14:paraId="3188A61D" w14:textId="77777777" w:rsidR="005874DB" w:rsidRPr="005C0469" w:rsidRDefault="005874DB" w:rsidP="005874DB">
      <w:r w:rsidRPr="005C0469">
        <w:t xml:space="preserve">Supplier categories supported in the initial version of the </w:t>
      </w:r>
      <w:r w:rsidRPr="00310F23">
        <w:t>profile presentation</w:t>
      </w:r>
      <w:r w:rsidRPr="005C0469">
        <w:t xml:space="preserve"> include:</w:t>
      </w:r>
    </w:p>
    <w:p w14:paraId="6259743C" w14:textId="5C078A2E" w:rsidR="005874DB" w:rsidRPr="005C0469" w:rsidRDefault="005874DB" w:rsidP="001C282A">
      <w:pPr>
        <w:pStyle w:val="BulletLevel1"/>
      </w:pPr>
      <w:r w:rsidRPr="005C0469">
        <w:t>Air travel</w:t>
      </w:r>
    </w:p>
    <w:p w14:paraId="1CCD0980" w14:textId="284CEFC3" w:rsidR="005874DB" w:rsidRPr="005C0469" w:rsidRDefault="005874DB" w:rsidP="001C282A">
      <w:pPr>
        <w:pStyle w:val="BulletLevel1"/>
        <w:spacing w:before="0"/>
      </w:pPr>
      <w:r w:rsidRPr="005C0469">
        <w:t>Lodging</w:t>
      </w:r>
    </w:p>
    <w:p w14:paraId="00F235F7" w14:textId="2A96D8A5" w:rsidR="005874DB" w:rsidRPr="005C0469" w:rsidRDefault="005874DB" w:rsidP="001C282A">
      <w:pPr>
        <w:pStyle w:val="BulletLevel1"/>
        <w:spacing w:before="0"/>
      </w:pPr>
      <w:r w:rsidRPr="005C0469">
        <w:t>Car rental</w:t>
      </w:r>
    </w:p>
    <w:p w14:paraId="670CFCA0" w14:textId="7801EC62" w:rsidR="005874DB" w:rsidRPr="005C0469" w:rsidRDefault="005874DB" w:rsidP="001C282A">
      <w:pPr>
        <w:pStyle w:val="BulletLevel1"/>
        <w:spacing w:before="0"/>
      </w:pPr>
      <w:r w:rsidRPr="005C0469">
        <w:t>Train travel</w:t>
      </w:r>
    </w:p>
    <w:p w14:paraId="7844734B" w14:textId="7CD65F83" w:rsidR="005874DB" w:rsidRPr="005C0469" w:rsidRDefault="005874DB" w:rsidP="001C282A">
      <w:pPr>
        <w:pStyle w:val="BulletLevel1"/>
        <w:spacing w:before="0"/>
      </w:pPr>
      <w:r w:rsidRPr="005C0469">
        <w:t>Bus travel</w:t>
      </w:r>
    </w:p>
    <w:p w14:paraId="7508027F" w14:textId="471B24CB" w:rsidR="005874DB" w:rsidRPr="005C0469" w:rsidRDefault="005874DB" w:rsidP="001C282A">
      <w:pPr>
        <w:pStyle w:val="BulletLevel1"/>
        <w:spacing w:before="0"/>
      </w:pPr>
      <w:r w:rsidRPr="005C0469">
        <w:t>Ferry travel</w:t>
      </w:r>
    </w:p>
    <w:p w14:paraId="4F54C4E3" w14:textId="775F517D" w:rsidR="005874DB" w:rsidRPr="005C0469" w:rsidRDefault="005874DB" w:rsidP="001C282A">
      <w:pPr>
        <w:pStyle w:val="BulletLevel1"/>
        <w:spacing w:before="0"/>
      </w:pPr>
      <w:r w:rsidRPr="005C0469">
        <w:t>Cruises</w:t>
      </w:r>
    </w:p>
    <w:p w14:paraId="3AC71016" w14:textId="237D1560" w:rsidR="005874DB" w:rsidRPr="005C0469" w:rsidRDefault="005874DB" w:rsidP="001C282A">
      <w:pPr>
        <w:pStyle w:val="BulletLevel1"/>
        <w:spacing w:before="0"/>
      </w:pPr>
      <w:r w:rsidRPr="005C0469">
        <w:t>Taxis and transportation network providers e.g. Uber, Lyft, Grab</w:t>
      </w:r>
    </w:p>
    <w:p w14:paraId="01C0FA79" w14:textId="10A9C417" w:rsidR="005874DB" w:rsidRPr="005C0469" w:rsidRDefault="005874DB" w:rsidP="001C282A">
      <w:pPr>
        <w:pStyle w:val="BulletLevel1"/>
        <w:spacing w:before="0"/>
      </w:pPr>
      <w:r w:rsidRPr="005C0469">
        <w:t>Autonomous vehicle travel</w:t>
      </w:r>
    </w:p>
    <w:p w14:paraId="0845FFFD" w14:textId="60F24470" w:rsidR="000612B1" w:rsidRPr="005C0469" w:rsidRDefault="000612B1" w:rsidP="001C282A">
      <w:pPr>
        <w:pStyle w:val="BulletLevel1"/>
        <w:spacing w:before="0"/>
      </w:pPr>
      <w:r w:rsidRPr="005C0469">
        <w:t>Vehicle-based sightseeing</w:t>
      </w:r>
    </w:p>
    <w:p w14:paraId="63559A05" w14:textId="6B39DFE0" w:rsidR="005874DB" w:rsidRPr="005C0469" w:rsidRDefault="005874DB" w:rsidP="001C282A">
      <w:pPr>
        <w:pStyle w:val="BulletLevel1"/>
        <w:spacing w:before="0"/>
      </w:pPr>
      <w:r w:rsidRPr="005C0469">
        <w:t xml:space="preserve">Recreational vehicle </w:t>
      </w:r>
      <w:r w:rsidR="008F2340" w:rsidRPr="005C0469">
        <w:t xml:space="preserve">and boat </w:t>
      </w:r>
      <w:r w:rsidRPr="005C0469">
        <w:t>rental</w:t>
      </w:r>
    </w:p>
    <w:p w14:paraId="0BC650CD" w14:textId="186A9A8D" w:rsidR="002974BF" w:rsidRPr="005C0469" w:rsidRDefault="002974BF" w:rsidP="001C282A">
      <w:pPr>
        <w:pStyle w:val="BulletLevel1"/>
        <w:spacing w:before="0"/>
      </w:pPr>
      <w:r w:rsidRPr="005C0469">
        <w:t>Attractions</w:t>
      </w:r>
    </w:p>
    <w:p w14:paraId="1B3B9CC6" w14:textId="1078A9EE" w:rsidR="005874DB" w:rsidRPr="005C0469" w:rsidRDefault="1203EBFB" w:rsidP="001C282A">
      <w:pPr>
        <w:pStyle w:val="BulletLevel1"/>
        <w:spacing w:before="0"/>
      </w:pPr>
      <w:r w:rsidRPr="005C0469">
        <w:t xml:space="preserve">Restaurants </w:t>
      </w:r>
      <w:r w:rsidR="004D64C2">
        <w:t xml:space="preserve">and </w:t>
      </w:r>
      <w:r w:rsidR="005874DB" w:rsidRPr="005C0469">
        <w:t>venues such as events, bars, nightclubs</w:t>
      </w:r>
    </w:p>
    <w:p w14:paraId="33DCF7D4" w14:textId="299DC59A" w:rsidR="00916B4F" w:rsidRPr="00916B4F" w:rsidRDefault="16ED89A6" w:rsidP="00916B4F">
      <w:pPr>
        <w:rPr>
          <w:ins w:id="312" w:author="Douglas Rice" w:date="2025-06-08T13:36:00Z"/>
        </w:rPr>
      </w:pPr>
      <w:del w:id="313" w:author="Douglas Rice" w:date="2025-06-08T13:37:00Z" w16du:dateUtc="2025-06-08T18:37:00Z">
        <w:r w:rsidRPr="005C0469" w:rsidDel="00E50039">
          <w:delText>A</w:delText>
        </w:r>
        <w:r w:rsidR="00627306" w:rsidDel="00E50039">
          <w:delText xml:space="preserve">n umbrella </w:delText>
        </w:r>
        <w:r w:rsidRPr="005C0469" w:rsidDel="00E50039">
          <w:delText xml:space="preserve">category </w:delText>
        </w:r>
        <w:r w:rsidR="00FE0FFE" w:rsidDel="00E50039">
          <w:delText>is also provided for</w:delText>
        </w:r>
        <w:r w:rsidRPr="005C0469" w:rsidDel="00E50039">
          <w:delText xml:space="preserve"> “Things to Do.” Some requirements, preferences, and characteristics apply to all subcategories of “Things to Do,” but each experience type may also have its own requirements, preferences, and characteristics.</w:delText>
        </w:r>
      </w:del>
      <w:ins w:id="314" w:author="Douglas Rice" w:date="2025-06-08T13:36:00Z">
        <w:r w:rsidR="00916B4F" w:rsidRPr="00916B4F">
          <w:t>The project has defined a</w:t>
        </w:r>
      </w:ins>
      <w:ins w:id="315" w:author="Douglas Rice" w:date="2025-06-08T13:36:00Z" w16du:dateUtc="2025-06-08T18:36:00Z">
        <w:r w:rsidR="00EB4C04">
          <w:t>n</w:t>
        </w:r>
      </w:ins>
      <w:ins w:id="316" w:author="Douglas Rice" w:date="2025-06-08T13:36:00Z">
        <w:r w:rsidR="00916B4F" w:rsidRPr="00916B4F">
          <w:t xml:space="preserve"> </w:t>
        </w:r>
      </w:ins>
      <w:ins w:id="317" w:author="Douglas Rice" w:date="2025-06-08T13:37:00Z" w16du:dateUtc="2025-06-08T18:37:00Z">
        <w:r w:rsidR="00E50039">
          <w:t xml:space="preserve">umbrella </w:t>
        </w:r>
      </w:ins>
      <w:ins w:id="318" w:author="Douglas Rice" w:date="2025-06-08T13:36:00Z">
        <w:r w:rsidR="00916B4F" w:rsidRPr="00916B4F">
          <w:t xml:space="preserve">category, “Things to Do” (activities), which </w:t>
        </w:r>
      </w:ins>
      <w:ins w:id="319" w:author="Douglas Rice" w:date="2025-06-08T13:41:00Z" w16du:dateUtc="2025-06-08T18:41:00Z">
        <w:r w:rsidR="00F3068D">
          <w:t>covers everything</w:t>
        </w:r>
      </w:ins>
      <w:ins w:id="320" w:author="Douglas Rice" w:date="2025-06-08T13:36:00Z">
        <w:r w:rsidR="00916B4F" w:rsidRPr="00916B4F">
          <w:t xml:space="preserve"> from passive (“seated bus tour”) to physically demanding, high-risk activities (“climbing the Matterhorn”)</w:t>
        </w:r>
      </w:ins>
      <w:ins w:id="321" w:author="Douglas Rice" w:date="2025-06-08T13:37:00Z" w16du:dateUtc="2025-06-08T18:37:00Z">
        <w:r w:rsidR="00E50039">
          <w:t>. These</w:t>
        </w:r>
      </w:ins>
      <w:ins w:id="322" w:author="Douglas Rice" w:date="2025-06-08T13:36:00Z">
        <w:r w:rsidR="00916B4F" w:rsidRPr="00916B4F">
          <w:t xml:space="preserve"> </w:t>
        </w:r>
      </w:ins>
      <w:ins w:id="323" w:author="Douglas Rice" w:date="2025-06-08T13:37:00Z" w16du:dateUtc="2025-06-08T18:37:00Z">
        <w:r w:rsidR="00E50039">
          <w:t xml:space="preserve">have been designed at a high level but </w:t>
        </w:r>
      </w:ins>
      <w:ins w:id="324" w:author="Douglas Rice" w:date="2025-06-08T13:36:00Z">
        <w:r w:rsidR="00916B4F" w:rsidRPr="00916B4F">
          <w:t xml:space="preserve">are not part of the initial release. </w:t>
        </w:r>
      </w:ins>
    </w:p>
    <w:p w14:paraId="0AFE5FEE" w14:textId="6F0B97BA" w:rsidR="00721C09" w:rsidRDefault="00916B4F" w:rsidP="007D5314">
      <w:pPr>
        <w:rPr>
          <w:ins w:id="325" w:author="Douglas Rice" w:date="2025-06-08T13:47:00Z" w16du:dateUtc="2025-06-08T18:47:00Z"/>
        </w:rPr>
      </w:pPr>
      <w:ins w:id="326" w:author="Douglas Rice" w:date="2025-06-08T13:36:00Z">
        <w:r w:rsidRPr="00916B4F">
          <w:t>The proposed structure is a category/sub-category (graph) structure, which provides for increasingly specialized activities</w:t>
        </w:r>
      </w:ins>
      <w:ins w:id="327" w:author="Douglas Rice" w:date="2025-06-08T13:41:00Z" w16du:dateUtc="2025-06-08T18:41:00Z">
        <w:r w:rsidR="005D02F6">
          <w:t xml:space="preserve">, </w:t>
        </w:r>
      </w:ins>
      <w:ins w:id="328" w:author="Douglas Rice" w:date="2025-06-08T13:42:00Z" w16du:dateUtc="2025-06-08T18:42:00Z">
        <w:r w:rsidR="006C2C98">
          <w:t xml:space="preserve">an example of the hierarchy might be </w:t>
        </w:r>
      </w:ins>
      <w:ins w:id="329" w:author="Douglas Rice" w:date="2025-06-08T13:41:00Z" w16du:dateUtc="2025-06-08T18:41:00Z">
        <w:r w:rsidR="005D02F6">
          <w:t>Sports,</w:t>
        </w:r>
      </w:ins>
      <w:ins w:id="330" w:author="Douglas Rice" w:date="2025-06-08T13:42:00Z" w16du:dateUtc="2025-06-08T18:42:00Z">
        <w:r w:rsidR="005D02F6">
          <w:t xml:space="preserve"> A</w:t>
        </w:r>
        <w:r w:rsidR="008C1F0B">
          <w:t>ctive Sports, Active Winter Sports, Skiing, Alpine Skiing</w:t>
        </w:r>
      </w:ins>
      <w:ins w:id="331" w:author="Douglas Rice" w:date="2025-06-08T13:37:00Z" w16du:dateUtc="2025-06-08T18:37:00Z">
        <w:r w:rsidR="009F1A47">
          <w:t xml:space="preserve">. At </w:t>
        </w:r>
      </w:ins>
      <w:ins w:id="332" w:author="Douglas Rice" w:date="2025-06-08T13:38:00Z" w16du:dateUtc="2025-06-08T18:38:00Z">
        <w:r w:rsidR="009F1A47">
          <w:t xml:space="preserve">any </w:t>
        </w:r>
      </w:ins>
      <w:ins w:id="333" w:author="Douglas Rice" w:date="2025-06-08T13:37:00Z" w16du:dateUtc="2025-06-08T18:37:00Z">
        <w:r w:rsidR="009F1A47">
          <w:t>level</w:t>
        </w:r>
      </w:ins>
      <w:ins w:id="334" w:author="Douglas Rice" w:date="2025-06-08T13:36:00Z">
        <w:r w:rsidRPr="00916B4F">
          <w:t>, a traveler can state preferences</w:t>
        </w:r>
      </w:ins>
      <w:ins w:id="335" w:author="Douglas Rice" w:date="2025-06-08T13:38:00Z" w16du:dateUtc="2025-06-08T18:38:00Z">
        <w:r w:rsidR="001323A1">
          <w:t xml:space="preserve"> and needs</w:t>
        </w:r>
      </w:ins>
      <w:ins w:id="336" w:author="Douglas Rice" w:date="2025-06-08T13:50:00Z" w16du:dateUtc="2025-06-08T18:50:00Z">
        <w:r w:rsidR="00EE734D">
          <w:t xml:space="preserve">; they can </w:t>
        </w:r>
      </w:ins>
      <w:ins w:id="337" w:author="Douglas Rice" w:date="2025-06-08T13:38:00Z" w16du:dateUtc="2025-06-08T18:38:00Z">
        <w:r w:rsidR="001323A1">
          <w:t xml:space="preserve">also </w:t>
        </w:r>
      </w:ins>
      <w:ins w:id="338" w:author="Douglas Rice" w:date="2025-06-08T13:36:00Z">
        <w:r w:rsidRPr="00916B4F">
          <w:t>add relevant experience</w:t>
        </w:r>
      </w:ins>
      <w:ins w:id="339" w:author="Douglas Rice" w:date="2025-06-08T13:38:00Z" w16du:dateUtc="2025-06-08T18:38:00Z">
        <w:r w:rsidR="001323A1">
          <w:t xml:space="preserve"> or </w:t>
        </w:r>
      </w:ins>
      <w:ins w:id="340" w:author="Douglas Rice" w:date="2025-06-08T13:36:00Z">
        <w:r w:rsidRPr="00916B4F">
          <w:t>capabilities</w:t>
        </w:r>
      </w:ins>
      <w:ins w:id="341" w:author="Douglas Rice" w:date="2025-06-08T13:38:00Z" w16du:dateUtc="2025-06-08T18:38:00Z">
        <w:r w:rsidR="001323A1">
          <w:t xml:space="preserve">. </w:t>
        </w:r>
      </w:ins>
    </w:p>
    <w:p w14:paraId="1599D48F" w14:textId="5050247A" w:rsidR="006F6DE1" w:rsidDel="007D5314" w:rsidRDefault="001323A1" w:rsidP="0061048A">
      <w:pPr>
        <w:rPr>
          <w:del w:id="342" w:author="Douglas Rice" w:date="2025-06-08T13:47:00Z" w16du:dateUtc="2025-06-08T18:47:00Z"/>
        </w:rPr>
      </w:pPr>
      <w:ins w:id="343" w:author="Douglas Rice" w:date="2025-06-08T13:38:00Z" w16du:dateUtc="2025-06-08T18:38:00Z">
        <w:r>
          <w:t xml:space="preserve">Experience and capabilities </w:t>
        </w:r>
      </w:ins>
      <w:ins w:id="344" w:author="Douglas Rice" w:date="2025-06-08T13:47:00Z" w16du:dateUtc="2025-06-08T18:47:00Z">
        <w:r w:rsidR="00721C09">
          <w:t xml:space="preserve">may </w:t>
        </w:r>
      </w:ins>
      <w:ins w:id="345" w:author="Douglas Rice" w:date="2025-06-08T13:36:00Z">
        <w:r w:rsidR="00916B4F" w:rsidRPr="00916B4F">
          <w:t>be highly activity</w:t>
        </w:r>
      </w:ins>
      <w:ins w:id="346" w:author="Douglas Rice" w:date="2025-06-08T13:47:00Z" w16du:dateUtc="2025-06-08T18:47:00Z">
        <w:r w:rsidR="00721C09">
          <w:t>-</w:t>
        </w:r>
      </w:ins>
      <w:ins w:id="347" w:author="Douglas Rice" w:date="2025-06-08T13:50:00Z" w16du:dateUtc="2025-06-08T18:50:00Z">
        <w:r w:rsidR="00EE734D" w:rsidRPr="00916B4F">
          <w:t>dependent,</w:t>
        </w:r>
      </w:ins>
      <w:ins w:id="348" w:author="Douglas Rice" w:date="2025-06-08T13:36:00Z">
        <w:r w:rsidR="00916B4F" w:rsidRPr="00916B4F">
          <w:t xml:space="preserve"> and </w:t>
        </w:r>
      </w:ins>
      <w:ins w:id="349" w:author="Douglas Rice" w:date="2025-06-08T13:47:00Z" w16du:dateUtc="2025-06-08T18:47:00Z">
        <w:r w:rsidR="00721C09">
          <w:t xml:space="preserve">the schema will </w:t>
        </w:r>
      </w:ins>
      <w:ins w:id="350" w:author="Douglas Rice" w:date="2025-06-08T13:38:00Z" w16du:dateUtc="2025-06-08T18:38:00Z">
        <w:r w:rsidR="007E3849">
          <w:t xml:space="preserve">require </w:t>
        </w:r>
      </w:ins>
      <w:ins w:id="351" w:author="Douglas Rice" w:date="2025-06-08T13:36:00Z">
        <w:r w:rsidR="00916B4F" w:rsidRPr="00916B4F">
          <w:t xml:space="preserve">input </w:t>
        </w:r>
      </w:ins>
      <w:ins w:id="352" w:author="Douglas Rice" w:date="2025-06-08T13:38:00Z" w16du:dateUtc="2025-06-08T18:38:00Z">
        <w:r w:rsidR="007E3849">
          <w:t xml:space="preserve">from </w:t>
        </w:r>
      </w:ins>
      <w:ins w:id="353" w:author="Douglas Rice" w:date="2025-06-08T13:36:00Z">
        <w:r w:rsidR="00916B4F" w:rsidRPr="00916B4F">
          <w:t xml:space="preserve">experts </w:t>
        </w:r>
      </w:ins>
      <w:ins w:id="354" w:author="Douglas Rice" w:date="2025-06-08T13:38:00Z" w16du:dateUtc="2025-06-08T18:38:00Z">
        <w:r w:rsidR="007E3849">
          <w:t xml:space="preserve">in </w:t>
        </w:r>
      </w:ins>
      <w:ins w:id="355" w:author="Douglas Rice" w:date="2025-06-08T13:36:00Z">
        <w:r w:rsidR="00916B4F" w:rsidRPr="00916B4F">
          <w:t>each category</w:t>
        </w:r>
      </w:ins>
      <w:ins w:id="356" w:author="Douglas Rice" w:date="2025-06-08T13:47:00Z" w16du:dateUtc="2025-06-08T18:47:00Z">
        <w:r w:rsidR="00721C09">
          <w:t>. S</w:t>
        </w:r>
      </w:ins>
      <w:ins w:id="357" w:author="Douglas Rice" w:date="2025-06-08T13:43:00Z" w16du:dateUtc="2025-06-08T18:43:00Z">
        <w:r w:rsidR="006B78E8">
          <w:t xml:space="preserve">pecialized needs and preferences </w:t>
        </w:r>
        <w:r w:rsidR="00322B1B">
          <w:t>will be needed for many categories</w:t>
        </w:r>
      </w:ins>
      <w:ins w:id="358" w:author="Douglas Rice" w:date="2025-06-08T13:44:00Z" w16du:dateUtc="2025-06-08T18:44:00Z">
        <w:r w:rsidR="0094196F">
          <w:t xml:space="preserve">, for example Alpine Skiing might have </w:t>
        </w:r>
      </w:ins>
      <w:ins w:id="359" w:author="Douglas Rice" w:date="2025-06-08T13:47:00Z" w16du:dateUtc="2025-06-08T18:47:00Z">
        <w:r w:rsidR="00CA0352">
          <w:t xml:space="preserve">preferences for </w:t>
        </w:r>
      </w:ins>
      <w:ins w:id="360" w:author="Douglas Rice" w:date="2025-06-08T13:44:00Z" w16du:dateUtc="2025-06-08T18:44:00Z">
        <w:r w:rsidR="0094196F">
          <w:t xml:space="preserve">ski length, boot size, and </w:t>
        </w:r>
        <w:r w:rsidR="00FE2A96">
          <w:t>a</w:t>
        </w:r>
      </w:ins>
      <w:ins w:id="361" w:author="Douglas Rice" w:date="2025-06-08T13:45:00Z" w16du:dateUtc="2025-06-08T18:45:00Z">
        <w:r w:rsidR="00FE2A96">
          <w:t>n altitude and</w:t>
        </w:r>
      </w:ins>
      <w:ins w:id="362" w:author="Douglas Rice" w:date="2025-06-08T13:44:00Z" w16du:dateUtc="2025-06-08T18:44:00Z">
        <w:r w:rsidR="00FE2A96">
          <w:t xml:space="preserve"> temperature range</w:t>
        </w:r>
      </w:ins>
      <w:ins w:id="363" w:author="Douglas Rice" w:date="2025-06-08T13:45:00Z" w16du:dateUtc="2025-06-08T18:45:00Z">
        <w:r w:rsidR="00FE2A96">
          <w:t>s</w:t>
        </w:r>
      </w:ins>
      <w:ins w:id="364" w:author="Douglas Rice" w:date="2025-06-08T13:44:00Z" w16du:dateUtc="2025-06-08T18:44:00Z">
        <w:r w:rsidR="00FE2A96">
          <w:t xml:space="preserve"> that you ar</w:t>
        </w:r>
      </w:ins>
      <w:ins w:id="365" w:author="Douglas Rice" w:date="2025-06-08T13:45:00Z" w16du:dateUtc="2025-06-08T18:45:00Z">
        <w:r w:rsidR="00FE2A96">
          <w:t>e willing to tolerate.</w:t>
        </w:r>
        <w:r w:rsidR="00EB7A5F">
          <w:t xml:space="preserve"> </w:t>
        </w:r>
        <w:r w:rsidR="00EB7A5F">
          <w:lastRenderedPageBreak/>
          <w:t xml:space="preserve">Some of these (e.g. altitude tolerance) might </w:t>
        </w:r>
      </w:ins>
      <w:ins w:id="366" w:author="Douglas Rice" w:date="2025-06-08T13:46:00Z" w16du:dateUtc="2025-06-08T18:46:00Z">
        <w:r w:rsidR="009F55F5">
          <w:t xml:space="preserve">be specified in and inherited from </w:t>
        </w:r>
        <w:r w:rsidR="007D5314">
          <w:t>other categories, e.g. Health and Fitness.</w:t>
        </w:r>
        <w:r w:rsidR="007D5314" w:rsidRPr="005C0469" w:rsidDel="007D5314">
          <w:t xml:space="preserve"> </w:t>
        </w:r>
      </w:ins>
      <w:del w:id="367" w:author="Douglas Rice" w:date="2025-06-08T13:46:00Z" w16du:dateUtc="2025-06-08T18:46:00Z">
        <w:r w:rsidR="16ED89A6" w:rsidRPr="005C0469" w:rsidDel="007D5314">
          <w:delText xml:space="preserve"> </w:delText>
        </w:r>
        <w:commentRangeStart w:id="368"/>
        <w:r w:rsidR="16ED89A6" w:rsidRPr="005C0469" w:rsidDel="007D5314">
          <w:delText xml:space="preserve">The initial specification includes two subcategories, </w:delText>
        </w:r>
        <w:r w:rsidR="00853DAA" w:rsidDel="007D5314">
          <w:delText>s</w:delText>
        </w:r>
        <w:r w:rsidR="16ED89A6" w:rsidRPr="005C0469" w:rsidDel="007D5314">
          <w:delText xml:space="preserve">pa </w:delText>
        </w:r>
        <w:r w:rsidR="00853DAA" w:rsidDel="007D5314">
          <w:delText>s</w:delText>
        </w:r>
        <w:r w:rsidR="16ED89A6" w:rsidRPr="005C0469" w:rsidDel="007D5314">
          <w:delText xml:space="preserve">ervices and </w:delText>
        </w:r>
        <w:r w:rsidR="00853DAA" w:rsidDel="007D5314">
          <w:delText>s</w:delText>
        </w:r>
        <w:r w:rsidR="16ED89A6" w:rsidRPr="005C0469" w:rsidDel="007D5314">
          <w:delText xml:space="preserve">ightseeing </w:delText>
        </w:r>
        <w:r w:rsidR="00853DAA" w:rsidDel="007D5314">
          <w:delText>t</w:delText>
        </w:r>
        <w:r w:rsidR="16ED89A6" w:rsidRPr="005C0469" w:rsidDel="007D5314">
          <w:delText>ours</w:delText>
        </w:r>
        <w:r w:rsidR="00C44101" w:rsidDel="007D5314">
          <w:delText xml:space="preserve"> (these are provided as illustrative examples but are likely incomplete)</w:delText>
        </w:r>
        <w:r w:rsidR="16ED89A6" w:rsidRPr="005C0469" w:rsidDel="007D5314">
          <w:delText xml:space="preserve">. Others, such as skiing, golf, fishing, and </w:delText>
        </w:r>
        <w:r w:rsidR="00E93D36" w:rsidRPr="005C0469" w:rsidDel="007D5314">
          <w:delText>skydiving</w:delText>
        </w:r>
        <w:r w:rsidR="16ED89A6" w:rsidRPr="005C0469" w:rsidDel="007D5314">
          <w:delText>, are expected to be added over time based on input from ex</w:delText>
        </w:r>
      </w:del>
      <w:del w:id="369" w:author="Douglas Rice" w:date="2025-06-08T13:47:00Z" w16du:dateUtc="2025-06-08T18:47:00Z">
        <w:r w:rsidR="16ED89A6" w:rsidRPr="005C0469" w:rsidDel="007D5314">
          <w:delText>perts.</w:delText>
        </w:r>
        <w:r w:rsidR="007D03DD" w:rsidDel="007D5314">
          <w:delText xml:space="preserve"> </w:delText>
        </w:r>
        <w:commentRangeEnd w:id="368"/>
        <w:r w:rsidR="00D71A35" w:rsidDel="007D5314">
          <w:rPr>
            <w:rStyle w:val="CommentReference"/>
          </w:rPr>
          <w:commentReference w:id="368"/>
        </w:r>
      </w:del>
    </w:p>
    <w:p w14:paraId="68BA4708" w14:textId="407D86A8" w:rsidR="00430A9D" w:rsidRDefault="007D03DD" w:rsidP="007D5314">
      <w:del w:id="370" w:author="Douglas Rice" w:date="2025-06-08T13:47:00Z" w16du:dateUtc="2025-06-08T18:47:00Z">
        <w:r w:rsidDel="007D5314">
          <w:delText xml:space="preserve">The structure of </w:delText>
        </w:r>
        <w:r w:rsidR="006F6DE1" w:rsidDel="007D5314">
          <w:delText xml:space="preserve">“Things to Do” requirements and </w:delText>
        </w:r>
        <w:r w:rsidDel="007D5314">
          <w:delText>preferences is hierarchical, allowing</w:delText>
        </w:r>
        <w:r w:rsidR="00A35506" w:rsidDel="007D5314">
          <w:delText xml:space="preserve"> </w:delText>
        </w:r>
        <w:r w:rsidR="008F092F" w:rsidDel="007D5314">
          <w:delText xml:space="preserve">those </w:delText>
        </w:r>
        <w:r w:rsidR="00A35506" w:rsidDel="007D5314">
          <w:delText xml:space="preserve">for </w:delText>
        </w:r>
        <w:r w:rsidR="00DC550C" w:rsidDel="007D5314">
          <w:delText xml:space="preserve">more </w:delText>
        </w:r>
        <w:r w:rsidR="00A35506" w:rsidDel="007D5314">
          <w:delText>specific types of activities (</w:delText>
        </w:r>
        <w:r w:rsidR="00DC550C" w:rsidDel="007D5314">
          <w:delText xml:space="preserve">for example, Nordic skiing or Alpine skiing) to inherit </w:delText>
        </w:r>
        <w:r w:rsidR="008F092F" w:rsidDel="007D5314">
          <w:delText xml:space="preserve">requirements and </w:delText>
        </w:r>
        <w:r w:rsidR="00DC550C" w:rsidDel="007D5314">
          <w:delText xml:space="preserve">preferences from a more generic </w:delText>
        </w:r>
        <w:r w:rsidR="004F2235" w:rsidDel="007D5314">
          <w:delText>category</w:delText>
        </w:r>
        <w:r w:rsidR="00EE3CF8" w:rsidDel="007D5314">
          <w:delText xml:space="preserve"> (skiing)</w:delText>
        </w:r>
        <w:r w:rsidR="004F2235" w:rsidDel="007D5314">
          <w:delText xml:space="preserve">, but also </w:delText>
        </w:r>
        <w:r w:rsidR="00EE3CF8" w:rsidDel="007D5314">
          <w:delText xml:space="preserve">to </w:delText>
        </w:r>
        <w:r w:rsidR="004F2235" w:rsidDel="007D5314">
          <w:delText xml:space="preserve">permit overrides </w:delText>
        </w:r>
        <w:r w:rsidR="008F092F" w:rsidDel="007D5314">
          <w:delText>for the more specific category where needed</w:delText>
        </w:r>
        <w:r w:rsidR="004F2235" w:rsidDel="007D5314">
          <w:delText>.</w:delText>
        </w:r>
      </w:del>
    </w:p>
    <w:p w14:paraId="3A836B0E" w14:textId="2F600823" w:rsidR="00FF1701" w:rsidRPr="005C0469" w:rsidRDefault="00FF1701" w:rsidP="00430A9D">
      <w:r>
        <w:t>It should be noted that artificial intelligence is leading to a kind of merger of the tourism and leisure industries</w:t>
      </w:r>
      <w:r w:rsidR="00901A4B">
        <w:t xml:space="preserve">. Whereas tourism </w:t>
      </w:r>
      <w:r w:rsidR="00227E1D">
        <w:t xml:space="preserve">always involves travel, leisure </w:t>
      </w:r>
      <w:r w:rsidR="00D16142">
        <w:t xml:space="preserve">activities </w:t>
      </w:r>
      <w:r w:rsidR="00227E1D">
        <w:t xml:space="preserve">occur both while traveling and at home. The HATPro profile </w:t>
      </w:r>
      <w:r w:rsidR="005749D9">
        <w:t xml:space="preserve">was designed to support the travel and tourism industry, but because it includes all the leisure elements as well, it </w:t>
      </w:r>
      <w:r w:rsidR="009E7D18">
        <w:t>should support at-home leisure activities equally well.</w:t>
      </w:r>
    </w:p>
    <w:p w14:paraId="4BE588F3" w14:textId="07588D0E" w:rsidR="00924F51" w:rsidRPr="005C0469" w:rsidRDefault="07CE2C1C">
      <w:pPr>
        <w:pStyle w:val="Heading2"/>
      </w:pPr>
      <w:bookmarkStart w:id="371" w:name="_Toc200285062"/>
      <w:r w:rsidRPr="005C0469">
        <w:t>Scope Limitations</w:t>
      </w:r>
      <w:bookmarkEnd w:id="371"/>
    </w:p>
    <w:p w14:paraId="57FA4E59" w14:textId="0F090BFA" w:rsidR="007A0B6F" w:rsidRPr="005C0469" w:rsidRDefault="16ED89A6" w:rsidP="005874DB">
      <w:r w:rsidRPr="005C0469">
        <w:t xml:space="preserve">The </w:t>
      </w:r>
      <w:r w:rsidR="00622FA2" w:rsidRPr="00622FA2">
        <w:t>HATPro Traveler P</w:t>
      </w:r>
      <w:r w:rsidRPr="00622FA2">
        <w:t>rofile</w:t>
      </w:r>
      <w:r w:rsidRPr="001C282A">
        <w:rPr>
          <w:i/>
          <w:iCs/>
        </w:rPr>
        <w:t xml:space="preserve"> </w:t>
      </w:r>
      <w:r w:rsidRPr="00EE0B21">
        <w:t>presentation</w:t>
      </w:r>
      <w:r w:rsidRPr="005C0469">
        <w:t xml:space="preserve"> is just one part of a larger ecosystem; it does not stand alone. It is, however, a key element that can only work if </w:t>
      </w:r>
      <w:r w:rsidR="00D0624F">
        <w:t xml:space="preserve">it is a </w:t>
      </w:r>
      <w:r w:rsidRPr="005C0469">
        <w:t>widely recognized standard</w:t>
      </w:r>
      <w:r w:rsidR="00D0624F">
        <w:t>.</w:t>
      </w:r>
      <w:r w:rsidRPr="005C0469">
        <w:t xml:space="preserve"> </w:t>
      </w:r>
      <w:r w:rsidR="00D0624F">
        <w:t xml:space="preserve">Because it is designed to allow </w:t>
      </w:r>
      <w:r w:rsidRPr="005C0469">
        <w:t xml:space="preserve">a traveler </w:t>
      </w:r>
      <w:r w:rsidR="00D0624F">
        <w:t xml:space="preserve">to </w:t>
      </w:r>
      <w:r w:rsidRPr="005C0469">
        <w:t xml:space="preserve">communicate information </w:t>
      </w:r>
      <w:r w:rsidR="004F2235">
        <w:t xml:space="preserve">about </w:t>
      </w:r>
      <w:r w:rsidR="0045148D">
        <w:t>their identity</w:t>
      </w:r>
      <w:r w:rsidR="004F2235">
        <w:t xml:space="preserve">, </w:t>
      </w:r>
      <w:r w:rsidR="00B752F5">
        <w:t xml:space="preserve">their requirements, and their preferences </w:t>
      </w:r>
      <w:r w:rsidRPr="005C0469">
        <w:t>to any supplier or intermediary, every supplier and intermediary must be able to interpret it</w:t>
      </w:r>
      <w:r w:rsidR="009E0996">
        <w:t xml:space="preserve"> (hence the need for a standard)</w:t>
      </w:r>
      <w:r w:rsidRPr="005C0469">
        <w:t xml:space="preserve">. However, it is critical to recognize other parts of the ecosystem, which are in varying degrees being developed by private companies and standards groups, as well as potential future efforts of the </w:t>
      </w:r>
      <w:r w:rsidR="003854F6">
        <w:t>H&amp;T Work</w:t>
      </w:r>
      <w:r w:rsidR="0025457C">
        <w:t>ing G</w:t>
      </w:r>
      <w:r w:rsidR="003854F6">
        <w:t>roup</w:t>
      </w:r>
      <w:r w:rsidRPr="005C0469">
        <w:t>.</w:t>
      </w:r>
    </w:p>
    <w:p w14:paraId="782744C5" w14:textId="255F3D3B" w:rsidR="00C80ED7" w:rsidRPr="005C0469" w:rsidRDefault="00804B59" w:rsidP="005874DB">
      <w:r w:rsidRPr="005C0469">
        <w:t xml:space="preserve">To reuse prior work and to </w:t>
      </w:r>
      <w:r w:rsidR="00C80ED7" w:rsidRPr="005C0469">
        <w:t xml:space="preserve">keep the task manageable, the following capabilities </w:t>
      </w:r>
      <w:r w:rsidR="000D65D3" w:rsidRPr="005C0469">
        <w:t xml:space="preserve">and ecosystem components </w:t>
      </w:r>
      <w:r w:rsidR="00C80ED7" w:rsidRPr="005C0469">
        <w:t xml:space="preserve">were </w:t>
      </w:r>
      <w:r w:rsidR="00685EF9" w:rsidRPr="005C0469">
        <w:t xml:space="preserve">determined to be </w:t>
      </w:r>
      <w:r w:rsidR="00B270B4" w:rsidRPr="00033112">
        <w:rPr>
          <w:rStyle w:val="StyleUnderline"/>
        </w:rPr>
        <w:t xml:space="preserve">out of </w:t>
      </w:r>
      <w:r w:rsidR="00685EF9" w:rsidRPr="00033112">
        <w:rPr>
          <w:rStyle w:val="StyleUnderline"/>
        </w:rPr>
        <w:t>scope</w:t>
      </w:r>
      <w:r w:rsidR="00685EF9" w:rsidRPr="005C0469">
        <w:t xml:space="preserve"> </w:t>
      </w:r>
      <w:r w:rsidR="00B270B4">
        <w:t xml:space="preserve">for </w:t>
      </w:r>
      <w:r w:rsidR="00685EF9" w:rsidRPr="005C0469">
        <w:t>this effort.</w:t>
      </w:r>
    </w:p>
    <w:p w14:paraId="05F96210" w14:textId="306F5C94" w:rsidR="002C5E37" w:rsidRPr="005C0469" w:rsidRDefault="00630F1E" w:rsidP="005874DB">
      <w:r>
        <w:rPr>
          <w:b/>
          <w:bCs/>
        </w:rPr>
        <w:t>7</w:t>
      </w:r>
      <w:r w:rsidR="00BD66EA" w:rsidRPr="005C0469">
        <w:rPr>
          <w:b/>
          <w:bCs/>
        </w:rPr>
        <w:t xml:space="preserve">.4.1 </w:t>
      </w:r>
      <w:r w:rsidR="00046FBE" w:rsidRPr="005C0469">
        <w:rPr>
          <w:b/>
          <w:bCs/>
        </w:rPr>
        <w:t xml:space="preserve">Identity Resolution: </w:t>
      </w:r>
      <w:r w:rsidR="00744A11" w:rsidRPr="005C0469">
        <w:t xml:space="preserve">Standards created by the </w:t>
      </w:r>
      <w:hyperlink w:anchor="Dentralized_Identity_Foundation" w:history="1">
        <w:r w:rsidR="00744A11" w:rsidRPr="0088462D">
          <w:rPr>
            <w:rStyle w:val="Hyperlink"/>
          </w:rPr>
          <w:t>Decentralized Identi</w:t>
        </w:r>
        <w:r w:rsidR="003854F6" w:rsidRPr="0088462D">
          <w:rPr>
            <w:rStyle w:val="Hyperlink"/>
          </w:rPr>
          <w:t>t</w:t>
        </w:r>
        <w:r w:rsidR="00744A11" w:rsidRPr="0088462D">
          <w:rPr>
            <w:rStyle w:val="Hyperlink"/>
          </w:rPr>
          <w:t xml:space="preserve">y Foundation </w:t>
        </w:r>
        <w:r w:rsidR="00034B04" w:rsidRPr="0088462D">
          <w:rPr>
            <w:rStyle w:val="Hyperlink"/>
          </w:rPr>
          <w:t>(DIF)</w:t>
        </w:r>
      </w:hyperlink>
      <w:r w:rsidR="00034B04" w:rsidRPr="005C0469">
        <w:t xml:space="preserve"> </w:t>
      </w:r>
      <w:r w:rsidR="0096053E" w:rsidRPr="005C0469">
        <w:t xml:space="preserve">are </w:t>
      </w:r>
      <w:r w:rsidR="009D2640" w:rsidRPr="005C0469">
        <w:t>assumed</w:t>
      </w:r>
      <w:r w:rsidR="00D23E89">
        <w:t xml:space="preserve"> </w:t>
      </w:r>
      <w:r w:rsidR="0096053E" w:rsidRPr="005C0469">
        <w:t xml:space="preserve">to </w:t>
      </w:r>
      <w:r w:rsidR="00D23E89">
        <w:t xml:space="preserve">provide </w:t>
      </w:r>
      <w:r w:rsidR="009D2640" w:rsidRPr="005C0469">
        <w:t xml:space="preserve">secure </w:t>
      </w:r>
      <w:r w:rsidR="0096053E" w:rsidRPr="005C0469">
        <w:t>communications between travelers, suppliers, and intermediaries</w:t>
      </w:r>
      <w:r w:rsidR="009D2640" w:rsidRPr="005C0469">
        <w:t xml:space="preserve"> (including the presentation of profiles)</w:t>
      </w:r>
      <w:r w:rsidR="001C7171" w:rsidRPr="005C0469">
        <w:t>. A</w:t>
      </w:r>
      <w:r w:rsidR="00034B04" w:rsidRPr="005C0469">
        <w:t xml:space="preserve">nother </w:t>
      </w:r>
      <w:r w:rsidR="001C7171" w:rsidRPr="005C0469">
        <w:t xml:space="preserve">consortium, </w:t>
      </w:r>
      <w:hyperlink w:anchor="Trust_over_Internet_Protocol" w:history="1">
        <w:r w:rsidR="001C7171" w:rsidRPr="001107C2">
          <w:rPr>
            <w:rStyle w:val="Hyperlink"/>
          </w:rPr>
          <w:t xml:space="preserve">Trust </w:t>
        </w:r>
        <w:r w:rsidR="001107C2" w:rsidRPr="001107C2">
          <w:rPr>
            <w:rStyle w:val="Hyperlink"/>
          </w:rPr>
          <w:t>o</w:t>
        </w:r>
        <w:r w:rsidR="001C7171" w:rsidRPr="001107C2">
          <w:rPr>
            <w:rStyle w:val="Hyperlink"/>
          </w:rPr>
          <w:t>ver I</w:t>
        </w:r>
        <w:r w:rsidR="001107C2" w:rsidRPr="001107C2">
          <w:rPr>
            <w:rStyle w:val="Hyperlink"/>
          </w:rPr>
          <w:t xml:space="preserve">nternet </w:t>
        </w:r>
        <w:r w:rsidR="001C7171" w:rsidRPr="001107C2">
          <w:rPr>
            <w:rStyle w:val="Hyperlink"/>
          </w:rPr>
          <w:t>P</w:t>
        </w:r>
        <w:r w:rsidR="001107C2" w:rsidRPr="001107C2">
          <w:rPr>
            <w:rStyle w:val="Hyperlink"/>
          </w:rPr>
          <w:t>rotocol (</w:t>
        </w:r>
        <w:proofErr w:type="spellStart"/>
        <w:r w:rsidR="001107C2" w:rsidRPr="001107C2">
          <w:rPr>
            <w:rStyle w:val="Hyperlink"/>
          </w:rPr>
          <w:t>ToIP</w:t>
        </w:r>
        <w:proofErr w:type="spellEnd"/>
        <w:r w:rsidR="001107C2" w:rsidRPr="001107C2">
          <w:rPr>
            <w:rStyle w:val="Hyperlink"/>
          </w:rPr>
          <w:t>)</w:t>
        </w:r>
      </w:hyperlink>
      <w:r w:rsidR="001C7171" w:rsidRPr="005C0469">
        <w:t xml:space="preserve">, </w:t>
      </w:r>
      <w:r w:rsidR="00034B04" w:rsidRPr="005C0469">
        <w:t xml:space="preserve">which is closely aligned with DIF, </w:t>
      </w:r>
      <w:r w:rsidR="00655967" w:rsidRPr="005C0469">
        <w:t xml:space="preserve">has been delivering </w:t>
      </w:r>
      <w:r w:rsidR="002C5E37" w:rsidRPr="005C0469">
        <w:t xml:space="preserve">standardized </w:t>
      </w:r>
      <w:r w:rsidR="00655967" w:rsidRPr="005C0469">
        <w:t xml:space="preserve">approaches </w:t>
      </w:r>
      <w:r w:rsidR="002C5E37" w:rsidRPr="005C0469">
        <w:t xml:space="preserve">to </w:t>
      </w:r>
      <w:r w:rsidR="00655967" w:rsidRPr="005C0469">
        <w:t xml:space="preserve">enable each party </w:t>
      </w:r>
      <w:r w:rsidR="00AD028E" w:rsidRPr="005C0469">
        <w:t xml:space="preserve">in a communication to establish trust in the other party </w:t>
      </w:r>
      <w:r w:rsidR="002C5E37" w:rsidRPr="005C0469">
        <w:t xml:space="preserve">that is </w:t>
      </w:r>
      <w:r w:rsidR="00AD028E" w:rsidRPr="005C0469">
        <w:t xml:space="preserve">sufficient for the context of the communication. </w:t>
      </w:r>
      <w:r w:rsidR="00D23E89">
        <w:t xml:space="preserve">The global association </w:t>
      </w:r>
      <w:hyperlink r:id="rId25" w:history="1">
        <w:r w:rsidR="00D23E89" w:rsidRPr="00B80183">
          <w:rPr>
            <w:rStyle w:val="Hyperlink"/>
          </w:rPr>
          <w:t>Ayra</w:t>
        </w:r>
      </w:hyperlink>
      <w:r w:rsidR="00D23E89">
        <w:t xml:space="preserve"> (formerly GAN)</w:t>
      </w:r>
      <w:r w:rsidR="0084614B">
        <w:t xml:space="preserve"> is also creating a registry of registries </w:t>
      </w:r>
      <w:r w:rsidR="009D281B">
        <w:t>that can be used to validate key business credentials</w:t>
      </w:r>
      <w:r w:rsidR="00101100">
        <w:t xml:space="preserve"> (for example, whether </w:t>
      </w:r>
      <w:r w:rsidR="000C0A9B">
        <w:t>the party on the other end of a communication is a legitimate hotel or airline, vs. an impostor).</w:t>
      </w:r>
    </w:p>
    <w:p w14:paraId="02801EF5" w14:textId="4FB67F02" w:rsidR="00046FBE" w:rsidRPr="005C0469" w:rsidRDefault="16ED89A6" w:rsidP="005874DB">
      <w:r w:rsidRPr="005C0469">
        <w:t xml:space="preserve">Each party to a digital communication in the SSI ecosystem is identified by a </w:t>
      </w:r>
      <w:hyperlink w:anchor="Decentralized_Identifier" w:history="1">
        <w:r w:rsidRPr="00B80183">
          <w:rPr>
            <w:rStyle w:val="Hyperlink"/>
          </w:rPr>
          <w:t xml:space="preserve">Decentralized </w:t>
        </w:r>
        <w:proofErr w:type="spellStart"/>
        <w:r w:rsidRPr="00B80183">
          <w:rPr>
            <w:rStyle w:val="Hyperlink"/>
          </w:rPr>
          <w:t>I</w:t>
        </w:r>
        <w:r w:rsidR="00B80183" w:rsidRPr="00B80183">
          <w:rPr>
            <w:rStyle w:val="Hyperlink"/>
          </w:rPr>
          <w:t>D</w:t>
        </w:r>
        <w:r w:rsidRPr="00B80183">
          <w:rPr>
            <w:rStyle w:val="Hyperlink"/>
          </w:rPr>
          <w:t>entifier</w:t>
        </w:r>
        <w:proofErr w:type="spellEnd"/>
        <w:r w:rsidRPr="00B80183">
          <w:rPr>
            <w:rStyle w:val="Hyperlink"/>
          </w:rPr>
          <w:t xml:space="preserve"> (DID)</w:t>
        </w:r>
      </w:hyperlink>
      <w:r w:rsidRPr="005C0469">
        <w:t>, which (depending on context) may be permanent</w:t>
      </w:r>
      <w:r w:rsidR="00EC08A7">
        <w:t>, persistent,</w:t>
      </w:r>
      <w:r w:rsidRPr="005C0469">
        <w:t xml:space="preserve"> or transitory</w:t>
      </w:r>
      <w:r w:rsidR="00EC08A7">
        <w:t xml:space="preserve"> (one-time use)</w:t>
      </w:r>
      <w:r w:rsidRPr="005C0469">
        <w:t xml:space="preserve">. The traveler has the option to acquire DIDs from any of numerous </w:t>
      </w:r>
      <w:r w:rsidR="008B52CB">
        <w:t xml:space="preserve">readily available and typically free </w:t>
      </w:r>
      <w:r w:rsidRPr="005C0469">
        <w:t xml:space="preserve">sources. But rather than </w:t>
      </w:r>
      <w:r w:rsidR="00126738">
        <w:t xml:space="preserve">the DID (and its associated identity) </w:t>
      </w:r>
      <w:r w:rsidRPr="005C0469">
        <w:t>being controlled by the issuing source</w:t>
      </w:r>
      <w:r w:rsidR="00126738">
        <w:t xml:space="preserve"> (as is the case with email, social logins, and the like)</w:t>
      </w:r>
      <w:r w:rsidRPr="005C0469">
        <w:t xml:space="preserve">, the traveler holds the cryptographic keys needed to use their DID. This ensures that the traveler has full control over their own data, </w:t>
      </w:r>
      <w:proofErr w:type="gramStart"/>
      <w:r w:rsidRPr="005C0469">
        <w:t>and also</w:t>
      </w:r>
      <w:proofErr w:type="gramEnd"/>
      <w:r w:rsidRPr="005C0469">
        <w:t xml:space="preserve"> enables suppliers and intermediaries know (to the extent needed by the context) that the party they are communicating with is the </w:t>
      </w:r>
      <w:r w:rsidR="007E1679">
        <w:t xml:space="preserve">intended </w:t>
      </w:r>
      <w:r w:rsidRPr="005C0469">
        <w:t>one and not an impostor. Similarly, suppliers and intermediaries can be securely identified by travelers or their agents, vastly reducing the likelihood that a traveler will book through a sham organization posing as a legitimate supplier.</w:t>
      </w:r>
    </w:p>
    <w:p w14:paraId="579B90D8" w14:textId="66391E7E" w:rsidR="00035ECC" w:rsidRDefault="00630F1E" w:rsidP="005874DB">
      <w:r>
        <w:rPr>
          <w:b/>
          <w:bCs/>
        </w:rPr>
        <w:t>7</w:t>
      </w:r>
      <w:r w:rsidR="00BD66EA" w:rsidRPr="005C0469">
        <w:rPr>
          <w:b/>
          <w:bCs/>
        </w:rPr>
        <w:t xml:space="preserve">.4.2 </w:t>
      </w:r>
      <w:r w:rsidR="005E17EB">
        <w:rPr>
          <w:b/>
          <w:bCs/>
        </w:rPr>
        <w:t xml:space="preserve">Digital </w:t>
      </w:r>
      <w:r w:rsidR="16ED89A6" w:rsidRPr="005C0469">
        <w:rPr>
          <w:b/>
          <w:bCs/>
        </w:rPr>
        <w:t>Wallet:</w:t>
      </w:r>
      <w:r w:rsidR="16ED89A6" w:rsidRPr="005C0469">
        <w:t xml:space="preserve"> </w:t>
      </w:r>
      <w:hyperlink w:anchor="Profile_Presentation" w:history="1">
        <w:r w:rsidR="00853DAA" w:rsidRPr="00C36DC1">
          <w:rPr>
            <w:rStyle w:val="Hyperlink"/>
          </w:rPr>
          <w:t>P</w:t>
        </w:r>
        <w:r w:rsidR="16ED89A6" w:rsidRPr="00C36DC1">
          <w:rPr>
            <w:rStyle w:val="Hyperlink"/>
          </w:rPr>
          <w:t>rofile presentation</w:t>
        </w:r>
        <w:r w:rsidR="00853DAA" w:rsidRPr="00C36DC1">
          <w:rPr>
            <w:rStyle w:val="Hyperlink"/>
          </w:rPr>
          <w:t>s</w:t>
        </w:r>
      </w:hyperlink>
      <w:r w:rsidR="16ED89A6" w:rsidRPr="00C36DC1">
        <w:t xml:space="preserve"> </w:t>
      </w:r>
      <w:r w:rsidR="16ED89A6" w:rsidRPr="005C0469">
        <w:t xml:space="preserve">connect </w:t>
      </w:r>
      <w:r w:rsidR="00D924EA">
        <w:t xml:space="preserve">a traveler’s app with provider systems </w:t>
      </w:r>
      <w:r w:rsidR="16ED89A6" w:rsidRPr="005C0469">
        <w:t>to exchange data</w:t>
      </w:r>
      <w:r w:rsidR="00AA5B20" w:rsidRPr="005C0469">
        <w:t xml:space="preserve">. </w:t>
      </w:r>
      <w:r w:rsidR="000856C3">
        <w:t>T</w:t>
      </w:r>
      <w:r w:rsidR="16ED89A6" w:rsidRPr="005C0469">
        <w:t>he interaction between the traveler and their profile occurs through an app</w:t>
      </w:r>
      <w:r w:rsidR="000856C3">
        <w:t xml:space="preserve"> (typically on a mobile device)</w:t>
      </w:r>
      <w:r w:rsidR="16ED89A6" w:rsidRPr="005C0469">
        <w:t xml:space="preserve"> that is commonly </w:t>
      </w:r>
      <w:r w:rsidR="004E70AF">
        <w:t xml:space="preserve">(if informally) </w:t>
      </w:r>
      <w:r w:rsidR="16ED89A6" w:rsidRPr="005C0469">
        <w:t xml:space="preserve">referred to in the SSI community as a </w:t>
      </w:r>
      <w:hyperlink w:anchor="Digital_Wallet" w:history="1">
        <w:r w:rsidR="007A5530" w:rsidRPr="00C36DC1">
          <w:rPr>
            <w:rStyle w:val="Hyperlink"/>
          </w:rPr>
          <w:t xml:space="preserve">digital </w:t>
        </w:r>
        <w:r w:rsidR="16ED89A6" w:rsidRPr="00C36DC1">
          <w:rPr>
            <w:rStyle w:val="Hyperlink"/>
          </w:rPr>
          <w:t>wallet</w:t>
        </w:r>
      </w:hyperlink>
      <w:r w:rsidR="16ED89A6" w:rsidRPr="005C0469">
        <w:t xml:space="preserve">. In this context, a traveler creates and maintains their profile through </w:t>
      </w:r>
      <w:r w:rsidR="007471BD">
        <w:t>such an application</w:t>
      </w:r>
      <w:r w:rsidR="16ED89A6" w:rsidRPr="005C0469">
        <w:t xml:space="preserve">. The </w:t>
      </w:r>
      <w:r w:rsidR="007A5530">
        <w:t xml:space="preserve">digital </w:t>
      </w:r>
      <w:r w:rsidR="16ED89A6" w:rsidRPr="005C0469">
        <w:t xml:space="preserve">wallet manages stored profile(s) and provides the logic that enables the traveler to interact with those stored profiles in an intuitive way. It allows the traveler to select specific profile elements that are needed for </w:t>
      </w:r>
      <w:r w:rsidR="16ED89A6" w:rsidRPr="005C0469">
        <w:lastRenderedPageBreak/>
        <w:t xml:space="preserve">a particular interaction with a supplier or intermediary; to request any missing elements; and it requests and manages </w:t>
      </w:r>
      <w:r w:rsidR="00794AD1">
        <w:t xml:space="preserve">consent to </w:t>
      </w:r>
      <w:r w:rsidR="16ED89A6" w:rsidRPr="005C0469">
        <w:t>shar</w:t>
      </w:r>
      <w:r w:rsidR="00794AD1">
        <w:t>e</w:t>
      </w:r>
      <w:r w:rsidR="16ED89A6" w:rsidRPr="005C0469">
        <w:t xml:space="preserve"> profile elements with third parties</w:t>
      </w:r>
      <w:r w:rsidR="00716B69">
        <w:t xml:space="preserve"> (generically or specifically)</w:t>
      </w:r>
      <w:r w:rsidR="16ED89A6" w:rsidRPr="005C0469">
        <w:t>. It manages all stored information securely, ensures the validity of changes, and manages any necessary archiving or data retrieval capabilities.</w:t>
      </w:r>
    </w:p>
    <w:p w14:paraId="68E204F8" w14:textId="6079D9FD" w:rsidR="000306F1" w:rsidRDefault="00F629B3" w:rsidP="005874DB">
      <w:r w:rsidRPr="005C0469">
        <w:t xml:space="preserve">Numerous private companies and some governments have </w:t>
      </w:r>
      <w:r w:rsidR="00830FC8" w:rsidRPr="005C0469">
        <w:t xml:space="preserve">created </w:t>
      </w:r>
      <w:r w:rsidR="000878E8">
        <w:t xml:space="preserve">or adopted </w:t>
      </w:r>
      <w:r w:rsidR="00830FC8" w:rsidRPr="005C0469">
        <w:t xml:space="preserve">early versions of </w:t>
      </w:r>
      <w:r w:rsidR="00956E8A">
        <w:t xml:space="preserve">digital </w:t>
      </w:r>
      <w:r w:rsidR="00830FC8" w:rsidRPr="005C0469">
        <w:t>wallets</w:t>
      </w:r>
      <w:r w:rsidR="000878E8">
        <w:t xml:space="preserve">, and the European Union has mandated </w:t>
      </w:r>
      <w:r w:rsidR="00775B2A">
        <w:t xml:space="preserve">that all member countries support at least one </w:t>
      </w:r>
      <w:r w:rsidR="00956E8A">
        <w:t xml:space="preserve">digital </w:t>
      </w:r>
      <w:r w:rsidR="00775B2A">
        <w:t xml:space="preserve">wallet </w:t>
      </w:r>
      <w:r w:rsidR="0095510F">
        <w:t xml:space="preserve">by </w:t>
      </w:r>
      <w:r w:rsidR="00F62074">
        <w:t>November 2026</w:t>
      </w:r>
      <w:r w:rsidR="00830FC8" w:rsidRPr="005C0469">
        <w:t xml:space="preserve">. While details vary, </w:t>
      </w:r>
      <w:r w:rsidR="00956E8A">
        <w:t xml:space="preserve">digital </w:t>
      </w:r>
      <w:r w:rsidR="000306F1" w:rsidRPr="005C0469">
        <w:t>wallet</w:t>
      </w:r>
      <w:r w:rsidR="00830FC8" w:rsidRPr="005C0469">
        <w:t xml:space="preserve">s are typically designed to </w:t>
      </w:r>
      <w:r w:rsidR="00B9055B" w:rsidRPr="005C0469">
        <w:t xml:space="preserve">store underlying profile data, to </w:t>
      </w:r>
      <w:r w:rsidR="000306F1" w:rsidRPr="005C0469">
        <w:t>construct a profile for presentation</w:t>
      </w:r>
      <w:r w:rsidR="00B9055B" w:rsidRPr="005C0469">
        <w:t xml:space="preserve"> when required</w:t>
      </w:r>
      <w:r w:rsidR="000306F1" w:rsidRPr="005C0469">
        <w:t xml:space="preserve">, </w:t>
      </w:r>
      <w:r w:rsidR="00B9055B" w:rsidRPr="005C0469">
        <w:t xml:space="preserve">to </w:t>
      </w:r>
      <w:r w:rsidR="000306F1" w:rsidRPr="005C0469">
        <w:t xml:space="preserve">package it with other information </w:t>
      </w:r>
      <w:r w:rsidR="00B9055B" w:rsidRPr="005C0469">
        <w:t>(</w:t>
      </w:r>
      <w:r w:rsidR="000306F1" w:rsidRPr="005C0469">
        <w:t xml:space="preserve">such as third-party attestations of identity, affiliation, </w:t>
      </w:r>
      <w:r w:rsidR="00CE61F2" w:rsidRPr="005C0469">
        <w:t>or credentials</w:t>
      </w:r>
      <w:r w:rsidR="00B9055B" w:rsidRPr="005C0469">
        <w:t>)</w:t>
      </w:r>
      <w:r w:rsidR="00CE61F2" w:rsidRPr="005C0469">
        <w:t xml:space="preserve">, </w:t>
      </w:r>
      <w:r w:rsidR="00B9055B" w:rsidRPr="005C0469">
        <w:t xml:space="preserve">to </w:t>
      </w:r>
      <w:r w:rsidR="0095510F">
        <w:t xml:space="preserve">select and </w:t>
      </w:r>
      <w:r w:rsidR="00CE61F2" w:rsidRPr="005C0469">
        <w:t>verif</w:t>
      </w:r>
      <w:r w:rsidR="00B9055B" w:rsidRPr="005C0469">
        <w:t>y</w:t>
      </w:r>
      <w:r w:rsidR="00CE61F2" w:rsidRPr="005C0469">
        <w:t xml:space="preserve"> the identity of </w:t>
      </w:r>
      <w:r w:rsidR="009710FF" w:rsidRPr="005C0469">
        <w:t xml:space="preserve">parties to which the profile will be presented, and </w:t>
      </w:r>
      <w:r w:rsidR="00B9055B" w:rsidRPr="005C0469">
        <w:t xml:space="preserve">to </w:t>
      </w:r>
      <w:r w:rsidR="009710FF" w:rsidRPr="005C0469">
        <w:t>manage the communication</w:t>
      </w:r>
      <w:r w:rsidR="00D93BF0" w:rsidRPr="005C0469">
        <w:t>s between the traveler and those parties.</w:t>
      </w:r>
      <w:r w:rsidR="00A602CF" w:rsidRPr="005C0469">
        <w:t xml:space="preserve"> Specifications for </w:t>
      </w:r>
      <w:r w:rsidR="00ED0584">
        <w:t xml:space="preserve">digital </w:t>
      </w:r>
      <w:r w:rsidR="00A602CF" w:rsidRPr="005C0469">
        <w:t>wallets are outside the scope of this effort.</w:t>
      </w:r>
    </w:p>
    <w:p w14:paraId="7AC429B1" w14:textId="045A2B7B" w:rsidR="007471BD" w:rsidRPr="005C0469" w:rsidRDefault="00C36DC1" w:rsidP="005874DB">
      <w:r>
        <w:t xml:space="preserve">Section </w:t>
      </w:r>
      <w:r>
        <w:fldChar w:fldCharType="begin"/>
      </w:r>
      <w:r>
        <w:instrText xml:space="preserve"> REF _Ref197341934 \w \h </w:instrText>
      </w:r>
      <w:r>
        <w:fldChar w:fldCharType="separate"/>
      </w:r>
      <w:r>
        <w:t>8.3</w:t>
      </w:r>
      <w:r>
        <w:fldChar w:fldCharType="end"/>
      </w:r>
      <w:r>
        <w:t xml:space="preserve"> in the Appendix</w:t>
      </w:r>
      <w:r w:rsidR="007471BD">
        <w:t xml:space="preserve"> further extends and defines the role and concept wallet in an evolving digital travel </w:t>
      </w:r>
      <w:r w:rsidR="00E93D36">
        <w:t>ecosystem</w:t>
      </w:r>
      <w:r w:rsidR="007471BD">
        <w:t xml:space="preserve"> that includes travelers, supplier and </w:t>
      </w:r>
      <w:r w:rsidR="00E93D36">
        <w:t>intermediaries</w:t>
      </w:r>
      <w:r w:rsidR="007471BD">
        <w:t>.</w:t>
      </w:r>
    </w:p>
    <w:p w14:paraId="712CB51E" w14:textId="78E87F50" w:rsidR="00426B39" w:rsidRPr="005C0469" w:rsidRDefault="00630F1E" w:rsidP="005874DB">
      <w:r>
        <w:rPr>
          <w:b/>
          <w:bCs/>
        </w:rPr>
        <w:t>7</w:t>
      </w:r>
      <w:r w:rsidR="00BD66EA" w:rsidRPr="005C0469">
        <w:rPr>
          <w:b/>
          <w:bCs/>
        </w:rPr>
        <w:t xml:space="preserve">.4.3 </w:t>
      </w:r>
      <w:r w:rsidR="00426B39" w:rsidRPr="005C0469">
        <w:rPr>
          <w:b/>
          <w:bCs/>
        </w:rPr>
        <w:t>Multiple Profiles:</w:t>
      </w:r>
      <w:r w:rsidR="00426B39" w:rsidRPr="005C0469">
        <w:t xml:space="preserve"> It is assumed that a traveler may want to maintain different profiles for different trip purposes or contexts</w:t>
      </w:r>
      <w:r w:rsidR="00ED0584">
        <w:t xml:space="preserve"> (such as </w:t>
      </w:r>
      <w:r w:rsidR="00C6143F">
        <w:t>business vs. leisure travel)</w:t>
      </w:r>
      <w:r w:rsidR="00426B39" w:rsidRPr="005C0469">
        <w:t xml:space="preserve">. </w:t>
      </w:r>
      <w:r w:rsidR="008C3459">
        <w:t xml:space="preserve">These are outside the scope because the HATPro Traveler Profile is </w:t>
      </w:r>
      <w:r w:rsidR="008C6671">
        <w:t xml:space="preserve">always </w:t>
      </w:r>
      <w:r w:rsidR="008C3459">
        <w:t xml:space="preserve">presented </w:t>
      </w:r>
      <w:r w:rsidR="008C6671">
        <w:t xml:space="preserve">for a specific </w:t>
      </w:r>
      <w:r w:rsidR="00C36DC1">
        <w:t xml:space="preserve">trip </w:t>
      </w:r>
      <w:r w:rsidR="008C6671">
        <w:t>purpose or context</w:t>
      </w:r>
      <w:r w:rsidR="00FB2859">
        <w:t>;</w:t>
      </w:r>
      <w:r w:rsidR="008C6671">
        <w:t xml:space="preserve"> the choice of profile will already have been made</w:t>
      </w:r>
      <w:r w:rsidR="00C6143F">
        <w:t xml:space="preserve"> before the profile presentation is constructed</w:t>
      </w:r>
      <w:r w:rsidR="008C6671">
        <w:t xml:space="preserve">. </w:t>
      </w:r>
      <w:r w:rsidR="003306FE" w:rsidRPr="005C0469">
        <w:t xml:space="preserve">Most likely these will be organized </w:t>
      </w:r>
      <w:r w:rsidR="00C6143F">
        <w:t xml:space="preserve">by a digital wallet or companion software </w:t>
      </w:r>
      <w:r w:rsidR="003306FE" w:rsidRPr="005C0469">
        <w:t xml:space="preserve">in some sort of hierarchical </w:t>
      </w:r>
      <w:r w:rsidR="00145E3C">
        <w:t xml:space="preserve">data </w:t>
      </w:r>
      <w:r w:rsidR="003306FE" w:rsidRPr="005C0469">
        <w:t>structure, with top-level information that is identical across all profiles, but variations in lower-level information</w:t>
      </w:r>
      <w:r w:rsidR="00794D97" w:rsidRPr="005C0469">
        <w:t xml:space="preserve"> based on factors like business v</w:t>
      </w:r>
      <w:r w:rsidR="007471BD">
        <w:t>ersus</w:t>
      </w:r>
      <w:r w:rsidR="00794D97" w:rsidRPr="005C0469">
        <w:t xml:space="preserve"> leisure, traveling alone v</w:t>
      </w:r>
      <w:r w:rsidR="007471BD">
        <w:t xml:space="preserve">ersus </w:t>
      </w:r>
      <w:r w:rsidR="00794D97" w:rsidRPr="005C0469">
        <w:t xml:space="preserve">with family, and the like. It is assumed that the </w:t>
      </w:r>
      <w:r w:rsidR="00145E3C">
        <w:t xml:space="preserve">digital </w:t>
      </w:r>
      <w:r w:rsidR="00794D97" w:rsidRPr="005C0469">
        <w:t xml:space="preserve">wallet will manage </w:t>
      </w:r>
      <w:r w:rsidR="00BF0CA0" w:rsidRPr="005C0469">
        <w:t>the underlying data structure and the different profile</w:t>
      </w:r>
      <w:r w:rsidR="001046C3">
        <w:t>s</w:t>
      </w:r>
      <w:r w:rsidR="00BF0CA0" w:rsidRPr="005C0469">
        <w:t>, selecting, adapting, and presenting the one that is most appropriate.</w:t>
      </w:r>
    </w:p>
    <w:p w14:paraId="35E117B5" w14:textId="46C09F08" w:rsidR="00685EF9" w:rsidRPr="005C0469" w:rsidRDefault="00630F1E" w:rsidP="005874DB">
      <w:r>
        <w:rPr>
          <w:b/>
          <w:bCs/>
        </w:rPr>
        <w:t>7</w:t>
      </w:r>
      <w:r w:rsidR="00BD66EA" w:rsidRPr="005C0469">
        <w:rPr>
          <w:b/>
          <w:bCs/>
        </w:rPr>
        <w:t xml:space="preserve">.4.4 </w:t>
      </w:r>
      <w:r w:rsidR="00685EF9" w:rsidRPr="007471BD">
        <w:rPr>
          <w:b/>
          <w:bCs/>
        </w:rPr>
        <w:t>Profile Request</w:t>
      </w:r>
      <w:r w:rsidR="008915B3" w:rsidRPr="001C282A">
        <w:rPr>
          <w:b/>
          <w:bCs/>
          <w:i/>
          <w:iCs/>
        </w:rPr>
        <w:t>:</w:t>
      </w:r>
      <w:r w:rsidR="008915B3" w:rsidRPr="005C0469">
        <w:rPr>
          <w:b/>
          <w:bCs/>
        </w:rPr>
        <w:t xml:space="preserve"> </w:t>
      </w:r>
      <w:r w:rsidR="004A1523" w:rsidRPr="005C0469">
        <w:t>In some cases, a</w:t>
      </w:r>
      <w:r w:rsidR="008915B3" w:rsidRPr="005C0469">
        <w:t xml:space="preserve"> </w:t>
      </w:r>
      <w:hyperlink w:anchor="Profile_Presentation" w:history="1">
        <w:r w:rsidR="008915B3" w:rsidRPr="00FB2859">
          <w:rPr>
            <w:rStyle w:val="Hyperlink"/>
          </w:rPr>
          <w:t>profile presentation</w:t>
        </w:r>
      </w:hyperlink>
      <w:r w:rsidR="008915B3" w:rsidRPr="005C0469">
        <w:t xml:space="preserve"> may be made by a traveler to a supplier or intermediary as part of a </w:t>
      </w:r>
      <w:hyperlink w:anchor="Travel_Request" w:history="1">
        <w:r w:rsidR="00882525" w:rsidRPr="00FB2859">
          <w:rPr>
            <w:rStyle w:val="Hyperlink"/>
          </w:rPr>
          <w:t>t</w:t>
        </w:r>
        <w:r w:rsidR="00BC4E1E" w:rsidRPr="00FB2859">
          <w:rPr>
            <w:rStyle w:val="Hyperlink"/>
          </w:rPr>
          <w:t xml:space="preserve">ravel </w:t>
        </w:r>
        <w:r w:rsidR="00882525" w:rsidRPr="00FB2859">
          <w:rPr>
            <w:rStyle w:val="Hyperlink"/>
          </w:rPr>
          <w:t>r</w:t>
        </w:r>
        <w:r w:rsidR="00BC4E1E" w:rsidRPr="00FB2859">
          <w:rPr>
            <w:rStyle w:val="Hyperlink"/>
          </w:rPr>
          <w:t>equest</w:t>
        </w:r>
      </w:hyperlink>
      <w:r w:rsidR="00BC4E1E" w:rsidRPr="005C0469">
        <w:t xml:space="preserve">, </w:t>
      </w:r>
      <w:r w:rsidR="00F8366D" w:rsidRPr="005C0469">
        <w:t>presented to suppliers and/or intermediaries in order to receive a proposal (</w:t>
      </w:r>
      <w:r w:rsidR="004A1523" w:rsidRPr="005C0469">
        <w:t xml:space="preserve">trip elements, price, etc.). But in others, the supplier or intermediary may </w:t>
      </w:r>
      <w:r w:rsidR="00CE6C08" w:rsidRPr="005C0469">
        <w:t xml:space="preserve">need to make a request to the traveler’s wallet for </w:t>
      </w:r>
      <w:r w:rsidR="0004205D">
        <w:t>profile data</w:t>
      </w:r>
      <w:r w:rsidR="00CE6C08" w:rsidRPr="005C0469">
        <w:t xml:space="preserve">. For example, </w:t>
      </w:r>
      <w:r w:rsidR="0083585A" w:rsidRPr="005C0469">
        <w:t xml:space="preserve">a traveler may make a </w:t>
      </w:r>
      <w:r w:rsidR="007471BD">
        <w:t>t</w:t>
      </w:r>
      <w:r w:rsidR="0083585A" w:rsidRPr="005C0469">
        <w:t xml:space="preserve">rip </w:t>
      </w:r>
      <w:r w:rsidR="007471BD">
        <w:t>r</w:t>
      </w:r>
      <w:r w:rsidR="0083585A" w:rsidRPr="005C0469">
        <w:t>equest anonymously without providing a profile (or only a very limited one)</w:t>
      </w:r>
      <w:r w:rsidR="00166E65">
        <w:t xml:space="preserve">. When they </w:t>
      </w:r>
      <w:r w:rsidR="0083585A" w:rsidRPr="005C0469">
        <w:t>receive a quote and decide to book</w:t>
      </w:r>
      <w:r w:rsidR="00166E65">
        <w:t xml:space="preserve">, </w:t>
      </w:r>
      <w:r w:rsidR="0083585A" w:rsidRPr="005C0469">
        <w:t xml:space="preserve">the supplier or intermediary will need </w:t>
      </w:r>
      <w:r w:rsidR="007E6D0D">
        <w:t xml:space="preserve">additional </w:t>
      </w:r>
      <w:r w:rsidR="00E105A8" w:rsidRPr="005C0469">
        <w:t xml:space="preserve">profile information. The </w:t>
      </w:r>
      <w:r w:rsidR="00166E65">
        <w:t xml:space="preserve">profile request will enable them </w:t>
      </w:r>
      <w:r w:rsidR="005B72E4" w:rsidRPr="005C0469">
        <w:t xml:space="preserve">to identify fields that </w:t>
      </w:r>
      <w:r w:rsidR="007C6545">
        <w:t xml:space="preserve">are </w:t>
      </w:r>
      <w:r w:rsidR="005B72E4" w:rsidRPr="005C0469">
        <w:t>require</w:t>
      </w:r>
      <w:r w:rsidR="007C6545">
        <w:t>d</w:t>
      </w:r>
      <w:r w:rsidR="005B72E4" w:rsidRPr="005C0469">
        <w:t xml:space="preserve"> to proceed (such </w:t>
      </w:r>
      <w:r w:rsidR="00E93D36" w:rsidRPr="005C0469">
        <w:t>as name</w:t>
      </w:r>
      <w:r w:rsidR="004056ED" w:rsidRPr="005C0469">
        <w:t xml:space="preserve"> and contact details) and other fields that </w:t>
      </w:r>
      <w:r w:rsidR="00470B9E">
        <w:t xml:space="preserve">they </w:t>
      </w:r>
      <w:r w:rsidR="004056ED" w:rsidRPr="005C0469">
        <w:t>would like to have but that are not required (such as food preferences).</w:t>
      </w:r>
      <w:r w:rsidR="00DF5D87">
        <w:t xml:space="preserve"> The Profile Request is part of the architecture of the HATPro</w:t>
      </w:r>
      <w:r w:rsidR="00532A81">
        <w:t xml:space="preserve"> </w:t>
      </w:r>
      <w:r w:rsidR="002D7442">
        <w:t xml:space="preserve">design </w:t>
      </w:r>
      <w:r w:rsidR="00532A81">
        <w:t xml:space="preserve">but </w:t>
      </w:r>
      <w:r w:rsidR="002D7442">
        <w:t>represents a future project</w:t>
      </w:r>
      <w:r w:rsidR="00532A81">
        <w:t>.</w:t>
      </w:r>
    </w:p>
    <w:p w14:paraId="2E45DDE7" w14:textId="62E86432" w:rsidR="00685EF9" w:rsidRPr="005C0469" w:rsidRDefault="00630F1E" w:rsidP="005874DB">
      <w:r>
        <w:rPr>
          <w:b/>
          <w:bCs/>
        </w:rPr>
        <w:t>7</w:t>
      </w:r>
      <w:r w:rsidR="00BD66EA" w:rsidRPr="005C0469">
        <w:rPr>
          <w:b/>
          <w:bCs/>
        </w:rPr>
        <w:t xml:space="preserve">.4.5 </w:t>
      </w:r>
      <w:r w:rsidR="00951F60" w:rsidRPr="005C0469">
        <w:rPr>
          <w:b/>
          <w:bCs/>
        </w:rPr>
        <w:t>Travel Request</w:t>
      </w:r>
      <w:r w:rsidR="00E21B90" w:rsidRPr="005C0469">
        <w:rPr>
          <w:b/>
          <w:bCs/>
        </w:rPr>
        <w:t>:</w:t>
      </w:r>
      <w:r w:rsidR="00E21B90" w:rsidRPr="005C0469">
        <w:t xml:space="preserve"> </w:t>
      </w:r>
      <w:r w:rsidR="00C35146" w:rsidRPr="005C0469">
        <w:t xml:space="preserve">While the </w:t>
      </w:r>
      <w:r w:rsidR="00532A81">
        <w:t xml:space="preserve">HATPro Traveler Profile </w:t>
      </w:r>
      <w:r w:rsidR="00C35146" w:rsidRPr="005C0469">
        <w:t xml:space="preserve">provides static information about a traveler, their requirements, and preferences, </w:t>
      </w:r>
      <w:r w:rsidR="000B0E98" w:rsidRPr="005C0469">
        <w:t xml:space="preserve">the </w:t>
      </w:r>
      <w:r w:rsidR="000F61C6">
        <w:t xml:space="preserve">data structure </w:t>
      </w:r>
      <w:r w:rsidR="000B0E98" w:rsidRPr="005C0469">
        <w:t xml:space="preserve">is independent of any </w:t>
      </w:r>
      <w:r w:rsidR="00F04C3B">
        <w:t>specific</w:t>
      </w:r>
      <w:r w:rsidR="000B0E98" w:rsidRPr="005C0469">
        <w:t xml:space="preserve"> trip. For this, a </w:t>
      </w:r>
      <w:hyperlink w:anchor="Travel_Request" w:history="1">
        <w:r w:rsidR="00C67393" w:rsidRPr="00F04C3B">
          <w:rPr>
            <w:rStyle w:val="Hyperlink"/>
          </w:rPr>
          <w:t>t</w:t>
        </w:r>
        <w:r w:rsidR="000B0E98" w:rsidRPr="00F04C3B">
          <w:rPr>
            <w:rStyle w:val="Hyperlink"/>
          </w:rPr>
          <w:t xml:space="preserve">ravel </w:t>
        </w:r>
        <w:r w:rsidR="00C67393" w:rsidRPr="00F04C3B">
          <w:rPr>
            <w:rStyle w:val="Hyperlink"/>
          </w:rPr>
          <w:t>r</w:t>
        </w:r>
        <w:r w:rsidR="000B0E98" w:rsidRPr="00F04C3B">
          <w:rPr>
            <w:rStyle w:val="Hyperlink"/>
          </w:rPr>
          <w:t>equest</w:t>
        </w:r>
      </w:hyperlink>
      <w:r w:rsidR="000B0E98" w:rsidRPr="005C0469">
        <w:t xml:space="preserve"> </w:t>
      </w:r>
      <w:r w:rsidR="000F61C6">
        <w:t xml:space="preserve">will be </w:t>
      </w:r>
      <w:r w:rsidR="000B0E98" w:rsidRPr="005C0469">
        <w:t xml:space="preserve">needed, specifying </w:t>
      </w:r>
      <w:r w:rsidR="007D6D42" w:rsidRPr="005C0469">
        <w:t xml:space="preserve">what travel services are </w:t>
      </w:r>
      <w:r w:rsidR="000F61C6">
        <w:t>required</w:t>
      </w:r>
      <w:r w:rsidR="007D6D42" w:rsidRPr="005C0469">
        <w:t xml:space="preserve">, dates, and other specific requirements. The </w:t>
      </w:r>
      <w:r w:rsidR="00C67393">
        <w:t xml:space="preserve">HATPro Traveler Profile </w:t>
      </w:r>
      <w:r w:rsidR="0093091D" w:rsidRPr="005C0469">
        <w:t xml:space="preserve">may be packaged with a </w:t>
      </w:r>
      <w:r w:rsidR="00C67393">
        <w:t>t</w:t>
      </w:r>
      <w:r w:rsidR="0093091D" w:rsidRPr="005C0469">
        <w:t xml:space="preserve">ravel </w:t>
      </w:r>
      <w:r w:rsidR="00C67393">
        <w:t>r</w:t>
      </w:r>
      <w:r w:rsidR="0093091D" w:rsidRPr="005C0469">
        <w:t xml:space="preserve">equest so that suppliers and intermediaries </w:t>
      </w:r>
      <w:r w:rsidR="002970BB">
        <w:t xml:space="preserve">have key information (such as travel dates) necessary for a </w:t>
      </w:r>
      <w:r w:rsidR="0093091D" w:rsidRPr="005C0469">
        <w:t xml:space="preserve">response. The </w:t>
      </w:r>
      <w:r w:rsidR="00E40624">
        <w:t>t</w:t>
      </w:r>
      <w:r w:rsidR="0093091D" w:rsidRPr="005C0469">
        <w:t xml:space="preserve">ravel </w:t>
      </w:r>
      <w:r w:rsidR="00E40624">
        <w:t>r</w:t>
      </w:r>
      <w:r w:rsidR="0093091D" w:rsidRPr="005C0469">
        <w:t>equest will typically help to determine which suppliers and intermediaries should be contacted</w:t>
      </w:r>
      <w:r w:rsidR="004A7770" w:rsidRPr="005C0469">
        <w:t xml:space="preserve"> for which element(s) of the trip</w:t>
      </w:r>
      <w:r w:rsidR="002970BB">
        <w:t>, although</w:t>
      </w:r>
      <w:r w:rsidR="005F6509">
        <w:t xml:space="preserve"> t</w:t>
      </w:r>
      <w:r w:rsidR="002B67D6" w:rsidRPr="005C0469">
        <w:t>he profile may also play a role (for example, by expressing preferences for specific suppliers</w:t>
      </w:r>
      <w:r w:rsidR="009E732D">
        <w:t xml:space="preserve"> or their capabilities</w:t>
      </w:r>
      <w:r w:rsidR="002B67D6" w:rsidRPr="005C0469">
        <w:t>).</w:t>
      </w:r>
    </w:p>
    <w:p w14:paraId="2A1280FD" w14:textId="1A34E696" w:rsidR="00951F60" w:rsidRPr="005C0469" w:rsidRDefault="00630F1E" w:rsidP="005874DB">
      <w:r>
        <w:rPr>
          <w:b/>
          <w:bCs/>
        </w:rPr>
        <w:lastRenderedPageBreak/>
        <w:t>7</w:t>
      </w:r>
      <w:r w:rsidR="00BD66EA" w:rsidRPr="005C0469">
        <w:rPr>
          <w:b/>
          <w:bCs/>
        </w:rPr>
        <w:t xml:space="preserve">.4.6 </w:t>
      </w:r>
      <w:r w:rsidR="008915B3" w:rsidRPr="001C282A">
        <w:rPr>
          <w:b/>
          <w:bCs/>
          <w:i/>
          <w:iCs/>
        </w:rPr>
        <w:t>Travel Itinerary</w:t>
      </w:r>
      <w:r w:rsidR="004A063E" w:rsidRPr="005C0469">
        <w:rPr>
          <w:b/>
          <w:bCs/>
        </w:rPr>
        <w:t>:</w:t>
      </w:r>
      <w:r w:rsidR="004A063E" w:rsidRPr="005C0469">
        <w:t xml:space="preserve"> As elements of a trip are booked, they become part of an </w:t>
      </w:r>
      <w:hyperlink w:anchor="Itinerary" w:history="1">
        <w:r w:rsidR="004A063E" w:rsidRPr="00F04C3B">
          <w:rPr>
            <w:rStyle w:val="Hyperlink"/>
          </w:rPr>
          <w:t>itinerary</w:t>
        </w:r>
      </w:hyperlink>
      <w:r w:rsidR="004A063E" w:rsidRPr="005C0469">
        <w:t xml:space="preserve"> that may include one or many different elements</w:t>
      </w:r>
      <w:r w:rsidR="003C4372">
        <w:t xml:space="preserve"> (e.g., air, hotel, activities)</w:t>
      </w:r>
      <w:r w:rsidR="004A063E" w:rsidRPr="005C0469">
        <w:t xml:space="preserve">. </w:t>
      </w:r>
      <w:r w:rsidR="009C6CA8" w:rsidRPr="005C0469">
        <w:t>These elements are often interconnected</w:t>
      </w:r>
      <w:r w:rsidR="006A19C1" w:rsidRPr="005C0469">
        <w:t xml:space="preserve"> both in the planning phase (</w:t>
      </w:r>
      <w:r w:rsidR="00B17392" w:rsidRPr="005C0469">
        <w:t xml:space="preserve">an arriving hotel guest may have an airline flight and ground transfer </w:t>
      </w:r>
      <w:r w:rsidR="00C56521" w:rsidRPr="005C0469">
        <w:t xml:space="preserve">to get to the hotel from their home city) and in the delivery phase (if the airline flight is late, the ground transfer and </w:t>
      </w:r>
      <w:r w:rsidR="00883F83" w:rsidRPr="005C0469">
        <w:t xml:space="preserve">hotel arrival time may need to be adjusted). The Travel Itinerary enables these elements to be managed, while </w:t>
      </w:r>
      <w:r w:rsidR="00861261" w:rsidRPr="005C0469">
        <w:t xml:space="preserve">the wallet </w:t>
      </w:r>
      <w:r w:rsidR="00465533" w:rsidRPr="005C0469">
        <w:t xml:space="preserve">may manage real-time communications when trip disruptions </w:t>
      </w:r>
      <w:r w:rsidR="00B86685" w:rsidRPr="005C0469">
        <w:t>occur.</w:t>
      </w:r>
      <w:r w:rsidR="00861261" w:rsidRPr="005C0469">
        <w:t xml:space="preserve"> </w:t>
      </w:r>
      <w:r w:rsidR="009A602B">
        <w:t xml:space="preserve">The Travel Itinerary will be essential to delivering on the industry </w:t>
      </w:r>
      <w:r w:rsidR="004570B0">
        <w:t>goal of the “connected trip.”</w:t>
      </w:r>
    </w:p>
    <w:p w14:paraId="1B4C137E" w14:textId="6DD5D1B9" w:rsidR="005D3415" w:rsidRPr="005C0469" w:rsidRDefault="4ACCB0D1" w:rsidP="005874DB">
      <w:r w:rsidRPr="4ACCB0D1">
        <w:rPr>
          <w:b/>
          <w:bCs/>
        </w:rPr>
        <w:t>7.4.7 Payment:</w:t>
      </w:r>
      <w:r>
        <w:t xml:space="preserve"> Many hospitality and travel use cases require payment, or at least a guarantee of payment, for service delivery. Because payment is not specific to travel but applies to most other sectors, </w:t>
      </w:r>
      <w:r w:rsidR="00D13037">
        <w:t xml:space="preserve">and because much work has already been undertaken by leading financial companies to </w:t>
      </w:r>
      <w:r w:rsidR="00563D9F">
        <w:t xml:space="preserve">support digital payments in SSI ecosystems, payments have </w:t>
      </w:r>
      <w:r>
        <w:t xml:space="preserve">been excluded from this effort. The best way to handle payment is through </w:t>
      </w:r>
      <w:r w:rsidR="00563D9F">
        <w:t xml:space="preserve">intermediary processing </w:t>
      </w:r>
      <w:r w:rsidR="00D313EE">
        <w:t xml:space="preserve">(for immediate payment without touching payment card data) </w:t>
      </w:r>
      <w:r w:rsidR="00563D9F">
        <w:t xml:space="preserve">or </w:t>
      </w:r>
      <w:r>
        <w:t>payment guarantees (provable attestations from a financial institution that essentially guarantee payment). Today that is typically done by users providing payment card information directly to service providers. However, the emerging payment mechanisms use a payment app/agent/service as an intermediary between the traveler and the service provider, eliminating risks that payment card information</w:t>
      </w:r>
      <w:r w:rsidR="004364C1">
        <w:t xml:space="preserve"> </w:t>
      </w:r>
      <w:r>
        <w:t xml:space="preserve">may be stolen in a data breach. This effort assumes that the latter approach (or something similar) will dominate in the longer term but also recognizes that an interim approach for handling </w:t>
      </w:r>
      <w:r w:rsidR="004364C1">
        <w:t xml:space="preserve">payment </w:t>
      </w:r>
      <w:r>
        <w:t>card information will be needed until that happens. However, specifications for the interim approach have been deferred pending initial feedback from implementers.</w:t>
      </w:r>
    </w:p>
    <w:p w14:paraId="0C12E0C4" w14:textId="374E1BF1" w:rsidR="005874DB" w:rsidRPr="005C0469" w:rsidRDefault="00630F1E" w:rsidP="00976160">
      <w:r>
        <w:rPr>
          <w:b/>
          <w:bCs/>
        </w:rPr>
        <w:t>7</w:t>
      </w:r>
      <w:r w:rsidR="00BD66EA" w:rsidRPr="005C0469">
        <w:rPr>
          <w:b/>
          <w:bCs/>
        </w:rPr>
        <w:t xml:space="preserve">.4.8 </w:t>
      </w:r>
      <w:r w:rsidR="00B86685" w:rsidRPr="005C0469">
        <w:rPr>
          <w:b/>
          <w:bCs/>
        </w:rPr>
        <w:t>Groups Traveling Together</w:t>
      </w:r>
      <w:r w:rsidR="00AA5B20" w:rsidRPr="005C0469">
        <w:rPr>
          <w:b/>
          <w:bCs/>
        </w:rPr>
        <w:t>:</w:t>
      </w:r>
      <w:r w:rsidR="00B86685" w:rsidRPr="005C0469">
        <w:t xml:space="preserve"> </w:t>
      </w:r>
      <w:r w:rsidR="00A15E79" w:rsidRPr="005C0469">
        <w:t>T</w:t>
      </w:r>
      <w:r w:rsidR="005874DB" w:rsidRPr="005C0469">
        <w:t xml:space="preserve">he </w:t>
      </w:r>
      <w:r w:rsidR="00F769FA" w:rsidRPr="001C282A">
        <w:t>HATPro Traveler Profile describes</w:t>
      </w:r>
      <w:r w:rsidR="00A15548">
        <w:t xml:space="preserve"> the identity, needs, and preferences</w:t>
      </w:r>
      <w:r w:rsidR="00F769FA">
        <w:rPr>
          <w:i/>
          <w:iCs/>
        </w:rPr>
        <w:t xml:space="preserve"> </w:t>
      </w:r>
      <w:r w:rsidR="00A15548">
        <w:t xml:space="preserve">of one </w:t>
      </w:r>
      <w:r w:rsidR="005874DB" w:rsidRPr="005C0469">
        <w:t>traveler. Groups of travelers add significant complexity</w:t>
      </w:r>
      <w:r w:rsidR="009B418E">
        <w:t xml:space="preserve">, such as </w:t>
      </w:r>
      <w:r w:rsidR="009B418E" w:rsidRPr="005C0469">
        <w:t xml:space="preserve">agency and guardianship (for example a parent controlling what a child can do), resolving conflicting requirements or preferences within a group, </w:t>
      </w:r>
      <w:r w:rsidR="00BC69FB">
        <w:t xml:space="preserve">or trips where </w:t>
      </w:r>
      <w:r w:rsidR="009B418E" w:rsidRPr="005C0469">
        <w:t xml:space="preserve">a group may split up </w:t>
      </w:r>
      <w:r w:rsidR="00BC69FB">
        <w:t>on some elements</w:t>
      </w:r>
      <w:r w:rsidR="00976160">
        <w:t xml:space="preserve"> </w:t>
      </w:r>
      <w:r w:rsidR="009B418E" w:rsidRPr="005C0469">
        <w:t xml:space="preserve">(different hotel rooms, different day tours, </w:t>
      </w:r>
      <w:r w:rsidR="009B418E">
        <w:t xml:space="preserve">one person </w:t>
      </w:r>
      <w:r w:rsidR="00976160">
        <w:t>departing</w:t>
      </w:r>
      <w:r w:rsidR="009B418E">
        <w:t xml:space="preserve"> early, </w:t>
      </w:r>
      <w:r w:rsidR="009B418E" w:rsidRPr="005C0469">
        <w:t xml:space="preserve">etc.). </w:t>
      </w:r>
      <w:r w:rsidR="00976160">
        <w:t xml:space="preserve">Groups were </w:t>
      </w:r>
      <w:r w:rsidR="005874DB" w:rsidRPr="005C0469">
        <w:t>excluded from the scope of the initial effort</w:t>
      </w:r>
      <w:r w:rsidR="00976160">
        <w:t xml:space="preserve"> but </w:t>
      </w:r>
      <w:r w:rsidR="005874DB" w:rsidRPr="005C0469">
        <w:t xml:space="preserve">are expected to be covered in a future one. </w:t>
      </w:r>
    </w:p>
    <w:p w14:paraId="4B457CB8" w14:textId="6B1FCB88" w:rsidR="005874DB" w:rsidRDefault="00630F1E" w:rsidP="005874DB">
      <w:r>
        <w:rPr>
          <w:b/>
          <w:bCs/>
        </w:rPr>
        <w:t>7</w:t>
      </w:r>
      <w:r w:rsidR="00BD66EA" w:rsidRPr="005C0469">
        <w:rPr>
          <w:b/>
          <w:bCs/>
        </w:rPr>
        <w:t xml:space="preserve">.4.9 </w:t>
      </w:r>
      <w:r w:rsidR="005A3EDB" w:rsidRPr="003867A2">
        <w:rPr>
          <w:b/>
          <w:bCs/>
        </w:rPr>
        <w:t>Accompanying Objects</w:t>
      </w:r>
      <w:r w:rsidR="00AA5B20" w:rsidRPr="003867A2">
        <w:rPr>
          <w:b/>
          <w:bCs/>
        </w:rPr>
        <w:t>:</w:t>
      </w:r>
      <w:r w:rsidR="005A3EDB" w:rsidRPr="005C0469">
        <w:t xml:space="preserve"> </w:t>
      </w:r>
      <w:r w:rsidR="005874DB" w:rsidRPr="005C0469">
        <w:t>Since self-sovereign identity can apply to objects as well as people, there may also need to be consideration of luggage, assistive devices, pets</w:t>
      </w:r>
      <w:r w:rsidR="006872A9">
        <w:t>, child seats, or service animals</w:t>
      </w:r>
      <w:r w:rsidR="005874DB" w:rsidRPr="005C0469">
        <w:t xml:space="preserve"> traveling with a person or group, </w:t>
      </w:r>
      <w:r w:rsidR="006872A9">
        <w:t xml:space="preserve">or of </w:t>
      </w:r>
      <w:r w:rsidR="005874DB" w:rsidRPr="005C0469">
        <w:t xml:space="preserve">equipment that may be rented for a portion of a trip. For example, an airline might want to request a profile for each checked bag, both to uniquely identify it and to allow entry of a physical description to be used if it is lost. These use cases have not been addressed </w:t>
      </w:r>
      <w:proofErr w:type="gramStart"/>
      <w:r w:rsidR="005874DB" w:rsidRPr="005C0469">
        <w:t>as yet</w:t>
      </w:r>
      <w:proofErr w:type="gramEnd"/>
      <w:r w:rsidR="005874DB" w:rsidRPr="005C0469">
        <w:t xml:space="preserve">, but may be addressed with groups, or </w:t>
      </w:r>
      <w:r w:rsidR="00B70F8B">
        <w:t xml:space="preserve">as </w:t>
      </w:r>
      <w:r w:rsidR="005874DB" w:rsidRPr="005C0469">
        <w:t>a separate effort.</w:t>
      </w:r>
    </w:p>
    <w:p w14:paraId="08DC1AD9" w14:textId="5B003277" w:rsidR="00710EBD" w:rsidRPr="005C0469" w:rsidRDefault="00630F1E" w:rsidP="005874DB">
      <w:r>
        <w:rPr>
          <w:b/>
          <w:bCs/>
        </w:rPr>
        <w:t>7</w:t>
      </w:r>
      <w:r w:rsidR="00BD66EA" w:rsidRPr="005C0469">
        <w:rPr>
          <w:b/>
          <w:bCs/>
        </w:rPr>
        <w:t xml:space="preserve">.4.10 </w:t>
      </w:r>
      <w:r w:rsidR="054533D3" w:rsidRPr="005C0469">
        <w:rPr>
          <w:b/>
          <w:bCs/>
        </w:rPr>
        <w:t>Profile Updates:</w:t>
      </w:r>
      <w:r w:rsidR="054533D3" w:rsidRPr="005C0469">
        <w:t xml:space="preserve"> </w:t>
      </w:r>
      <w:r w:rsidR="008A2A4D">
        <w:t>The HATPro Traveler P</w:t>
      </w:r>
      <w:r w:rsidR="054533D3" w:rsidRPr="005C0469">
        <w:t>rofile present</w:t>
      </w:r>
      <w:r w:rsidR="008A2A4D">
        <w:t>s</w:t>
      </w:r>
      <w:r w:rsidR="054533D3" w:rsidRPr="005C0469">
        <w:t xml:space="preserve"> a traveler’s needs and preferences at a point in time</w:t>
      </w:r>
      <w:r w:rsidR="008A2A4D">
        <w:t>. However, needs</w:t>
      </w:r>
      <w:r w:rsidR="00D8560F">
        <w:t>,</w:t>
      </w:r>
      <w:r w:rsidR="008A2A4D">
        <w:t xml:space="preserve"> preferences</w:t>
      </w:r>
      <w:r w:rsidR="00D8560F">
        <w:t>, and even identity information (such as email addresses)</w:t>
      </w:r>
      <w:r w:rsidR="008A2A4D">
        <w:t xml:space="preserve"> </w:t>
      </w:r>
      <w:r w:rsidR="00D8560F">
        <w:t xml:space="preserve">constantly </w:t>
      </w:r>
      <w:r w:rsidR="054533D3" w:rsidRPr="005C0469">
        <w:t xml:space="preserve">change. In some </w:t>
      </w:r>
      <w:r w:rsidR="0090078A" w:rsidRPr="005C0469">
        <w:t>cases,</w:t>
      </w:r>
      <w:r w:rsidR="054533D3" w:rsidRPr="005C0469">
        <w:t xml:space="preserve"> the traveler </w:t>
      </w:r>
      <w:r w:rsidR="005807BF">
        <w:t xml:space="preserve">will </w:t>
      </w:r>
      <w:r w:rsidR="054533D3" w:rsidRPr="005C0469">
        <w:t>identif</w:t>
      </w:r>
      <w:r w:rsidR="005807BF">
        <w:t>y</w:t>
      </w:r>
      <w:r w:rsidR="054533D3" w:rsidRPr="005C0469">
        <w:t xml:space="preserve"> the need for and initiate a change, for example updating their dietary preferences to reflect a new allergy, using the</w:t>
      </w:r>
      <w:r w:rsidR="005807BF">
        <w:t>ir</w:t>
      </w:r>
      <w:r w:rsidR="054533D3" w:rsidRPr="005C0469">
        <w:t xml:space="preserve"> </w:t>
      </w:r>
      <w:r w:rsidR="001D3116">
        <w:t xml:space="preserve">digital </w:t>
      </w:r>
      <w:r w:rsidR="054533D3" w:rsidRPr="005C0469">
        <w:t xml:space="preserve">wallet. However, the </w:t>
      </w:r>
      <w:r w:rsidR="001D3116">
        <w:t xml:space="preserve">digital </w:t>
      </w:r>
      <w:r w:rsidR="054533D3" w:rsidRPr="005C0469">
        <w:t xml:space="preserve">wallet itself may detect that a traveler’s behavior is inconsistent with their stated preference and may suggest an updated need or preference. Finally, suppliers and intermediaries may identify information that is missing from or inconsistent with the profile they were </w:t>
      </w:r>
      <w:r w:rsidR="0090078A" w:rsidRPr="005C0469">
        <w:t>provided and</w:t>
      </w:r>
      <w:r w:rsidR="054533D3" w:rsidRPr="005C0469">
        <w:t xml:space="preserve"> may propose updates (through the </w:t>
      </w:r>
      <w:r w:rsidR="001D3116">
        <w:t xml:space="preserve">digital </w:t>
      </w:r>
      <w:r w:rsidR="054533D3" w:rsidRPr="005C0469">
        <w:t>wallet) for the traveler to review and approve or reject</w:t>
      </w:r>
      <w:r w:rsidR="001D3116">
        <w:t xml:space="preserve"> them</w:t>
      </w:r>
      <w:r w:rsidR="054533D3" w:rsidRPr="005C0469">
        <w:t>.</w:t>
      </w:r>
      <w:r w:rsidR="007D41DC">
        <w:t xml:space="preserve"> </w:t>
      </w:r>
      <w:r w:rsidR="00B81C2A">
        <w:t xml:space="preserve">Similarly, </w:t>
      </w:r>
      <w:r w:rsidR="00F92D60">
        <w:t xml:space="preserve">to support certain use cases, </w:t>
      </w:r>
      <w:r w:rsidR="001D3116">
        <w:t xml:space="preserve">digital </w:t>
      </w:r>
      <w:r w:rsidR="00B81C2A">
        <w:t>wallets may choose to make aspects of stored profiles time-specific</w:t>
      </w:r>
      <w:r w:rsidR="00FA3A74">
        <w:t xml:space="preserve">, for example retaining maiden </w:t>
      </w:r>
      <w:r w:rsidR="00FA3A74">
        <w:lastRenderedPageBreak/>
        <w:t>names or former addresses</w:t>
      </w:r>
      <w:r w:rsidR="00DF6083">
        <w:t xml:space="preserve">. However, </w:t>
      </w:r>
      <w:r w:rsidR="00F92D60">
        <w:t xml:space="preserve">since the profile presentation is always made in a specific context and at a specific point in time, </w:t>
      </w:r>
      <w:r w:rsidR="00A76906">
        <w:t>it does not support date sensitivity</w:t>
      </w:r>
      <w:r w:rsidR="00F7775A">
        <w:t>. I</w:t>
      </w:r>
      <w:r w:rsidR="00A76906">
        <w:t xml:space="preserve">t does, however, support multiple versions of </w:t>
      </w:r>
      <w:r w:rsidR="00F7314F">
        <w:t xml:space="preserve">name and address </w:t>
      </w:r>
      <w:r w:rsidR="0038329C">
        <w:t>when required by the context</w:t>
      </w:r>
      <w:r w:rsidR="00F7775A">
        <w:t xml:space="preserve">; for </w:t>
      </w:r>
      <w:proofErr w:type="gramStart"/>
      <w:r w:rsidR="00F7775A">
        <w:t>example</w:t>
      </w:r>
      <w:proofErr w:type="gramEnd"/>
      <w:r w:rsidR="00F7775A">
        <w:t xml:space="preserve"> </w:t>
      </w:r>
      <w:r w:rsidR="00D41089">
        <w:t>a legal name as on a passport, vs. a stage name for a musician or actor</w:t>
      </w:r>
      <w:r w:rsidR="00F249E9">
        <w:t>, since some providers will need or want both.</w:t>
      </w:r>
    </w:p>
    <w:p w14:paraId="103F62E4" w14:textId="4C0BC623" w:rsidR="00924F51" w:rsidRPr="005C0469" w:rsidRDefault="07CE2C1C">
      <w:pPr>
        <w:pStyle w:val="Heading2"/>
      </w:pPr>
      <w:bookmarkStart w:id="372" w:name="_Toc200285063"/>
      <w:r w:rsidRPr="005C0469">
        <w:t>Presentation</w:t>
      </w:r>
      <w:r w:rsidR="00DB40BC" w:rsidRPr="005C0469">
        <w:t xml:space="preserve"> and Exchange</w:t>
      </w:r>
      <w:r w:rsidR="00C76B25" w:rsidRPr="005C0469">
        <w:t xml:space="preserve"> </w:t>
      </w:r>
      <w:r w:rsidR="001944D2" w:rsidRPr="005C0469">
        <w:t>Principles</w:t>
      </w:r>
      <w:bookmarkEnd w:id="372"/>
    </w:p>
    <w:p w14:paraId="43CE7D8E" w14:textId="2931A724" w:rsidR="005874DB" w:rsidRDefault="001944D2" w:rsidP="005874DB">
      <w:r w:rsidRPr="005C0469">
        <w:t>Storage format (and i</w:t>
      </w:r>
      <w:r w:rsidR="00FE75FD" w:rsidRPr="005C0469">
        <w:t>n</w:t>
      </w:r>
      <w:r w:rsidRPr="005C0469">
        <w:t xml:space="preserve">terfaces) can be </w:t>
      </w:r>
      <w:r w:rsidR="00335548">
        <w:t xml:space="preserve">designed </w:t>
      </w:r>
      <w:r w:rsidRPr="005C0469">
        <w:t xml:space="preserve">by </w:t>
      </w:r>
      <w:hyperlink w:anchor="Digital_Wallet" w:history="1">
        <w:r w:rsidR="008C4E98" w:rsidRPr="00A653E4">
          <w:rPr>
            <w:rStyle w:val="Hyperlink"/>
          </w:rPr>
          <w:t xml:space="preserve">digital </w:t>
        </w:r>
        <w:r w:rsidR="00ED2A66" w:rsidRPr="00A653E4">
          <w:rPr>
            <w:rStyle w:val="Hyperlink"/>
          </w:rPr>
          <w:t>w</w:t>
        </w:r>
        <w:r w:rsidRPr="00A653E4">
          <w:rPr>
            <w:rStyle w:val="Hyperlink"/>
          </w:rPr>
          <w:t>allets</w:t>
        </w:r>
      </w:hyperlink>
      <w:r w:rsidRPr="005C0469">
        <w:t xml:space="preserve"> and other </w:t>
      </w:r>
      <w:r w:rsidR="00ED2A66">
        <w:t xml:space="preserve">entities (suppliers, intermediaries, </w:t>
      </w:r>
      <w:r w:rsidR="00ED2A66" w:rsidRPr="00E25BE7">
        <w:t>agents</w:t>
      </w:r>
      <w:r w:rsidR="00ED2A66">
        <w:t>, etc.)</w:t>
      </w:r>
      <w:r w:rsidRPr="005C0469">
        <w:t xml:space="preserve"> </w:t>
      </w:r>
      <w:r w:rsidR="0097471F">
        <w:t xml:space="preserve">in ways that support </w:t>
      </w:r>
      <w:r w:rsidR="00335548">
        <w:t>the HATPro Traveler Profile schema</w:t>
      </w:r>
      <w:r w:rsidR="0097471F">
        <w:t xml:space="preserve">, but </w:t>
      </w:r>
      <w:r w:rsidR="00EC5C96">
        <w:t>the specifics of these are left open to implementers and innovation</w:t>
      </w:r>
      <w:r w:rsidRPr="005C0469">
        <w:t xml:space="preserve">. </w:t>
      </w:r>
      <w:r w:rsidR="005A4747">
        <w:t xml:space="preserve">The HATPro Traveler Profile schema is </w:t>
      </w:r>
      <w:r w:rsidR="00A52E2B">
        <w:t xml:space="preserve">intended to provide </w:t>
      </w:r>
      <w:r w:rsidR="00711808">
        <w:t xml:space="preserve">an </w:t>
      </w:r>
      <w:r w:rsidR="00A52E2B">
        <w:t>exchange format that can be used to deliver traveler information in a neutral, standard format.</w:t>
      </w:r>
      <w:r w:rsidR="00562D03">
        <w:rPr>
          <w:i/>
          <w:iCs/>
        </w:rPr>
        <w:t xml:space="preserve"> </w:t>
      </w:r>
      <w:r w:rsidR="60794F44" w:rsidRPr="005C0469">
        <w:t xml:space="preserve">The schema provides no guidance as to how or where </w:t>
      </w:r>
      <w:r w:rsidR="00B9121B">
        <w:t xml:space="preserve">underlying </w:t>
      </w:r>
      <w:r w:rsidR="60794F44" w:rsidRPr="005C0469">
        <w:t xml:space="preserve">profile information should be </w:t>
      </w:r>
      <w:r w:rsidR="00636315">
        <w:t xml:space="preserve">structured or </w:t>
      </w:r>
      <w:r w:rsidR="60794F44" w:rsidRPr="005C0469">
        <w:t xml:space="preserve">stored. </w:t>
      </w:r>
    </w:p>
    <w:p w14:paraId="63B37AD7" w14:textId="73E8DBE4" w:rsidR="005874DB" w:rsidRPr="005C0469" w:rsidRDefault="005874DB" w:rsidP="005874DB">
      <w:r w:rsidRPr="005C0469">
        <w:t xml:space="preserve">At the storage layer, </w:t>
      </w:r>
      <w:r w:rsidR="00E326B3">
        <w:t xml:space="preserve">many </w:t>
      </w:r>
      <w:r w:rsidR="00AB0243" w:rsidRPr="005C0469">
        <w:t xml:space="preserve">platforms </w:t>
      </w:r>
      <w:r w:rsidRPr="005C0469">
        <w:t xml:space="preserve">will </w:t>
      </w:r>
      <w:r w:rsidR="00E326B3">
        <w:t xml:space="preserve">likely offer </w:t>
      </w:r>
      <w:r w:rsidRPr="005C0469">
        <w:t xml:space="preserve">support </w:t>
      </w:r>
      <w:r w:rsidR="00E326B3">
        <w:t xml:space="preserve">for </w:t>
      </w:r>
      <w:r w:rsidRPr="005C0469">
        <w:t xml:space="preserve">multiple profiles for different purposes. They may specify a default profile, parts of which may be overridden to create secondary profiles. They may (at the request of the traveler or their </w:t>
      </w:r>
      <w:hyperlink w:anchor="Personal_Service_Assistant" w:history="1">
        <w:r w:rsidR="00E326B3" w:rsidRPr="00E25BE7">
          <w:rPr>
            <w:rStyle w:val="Hyperlink"/>
          </w:rPr>
          <w:t>personal service assistant</w:t>
        </w:r>
      </w:hyperlink>
      <w:r w:rsidRPr="001C282A">
        <w:rPr>
          <w:i/>
          <w:iCs/>
        </w:rPr>
        <w:t>)</w:t>
      </w:r>
      <w:r w:rsidRPr="005C0469">
        <w:t xml:space="preserve"> have certain fields that are only specified at the time the profile presentation is constructed, based on requirements or preferences that are specific to one trip. </w:t>
      </w:r>
    </w:p>
    <w:p w14:paraId="18ED25FE" w14:textId="3F6C7C1B" w:rsidR="00D62EFE" w:rsidRPr="005C0469" w:rsidRDefault="60794F44" w:rsidP="00D62EFE">
      <w:r w:rsidRPr="005C0469">
        <w:t>Not wishing to restrict innovation in this regard, this schema addresses only the profile that is presented at a point in time, not how or when it is stored or constructed (</w:t>
      </w:r>
      <w:r w:rsidR="00E25BE7">
        <w:t>such as</w:t>
      </w:r>
      <w:r w:rsidRPr="005C0469">
        <w:t xml:space="preserve"> by a </w:t>
      </w:r>
      <w:r w:rsidR="007E1973" w:rsidRPr="005C0469">
        <w:t>personal software agent</w:t>
      </w:r>
      <w:r w:rsidRPr="005C0469">
        <w:t xml:space="preserve"> interacting with the traveler). </w:t>
      </w:r>
      <w:r w:rsidR="000E5F2E" w:rsidRPr="005C0469">
        <w:t xml:space="preserve">If </w:t>
      </w:r>
      <w:r w:rsidRPr="005C0469">
        <w:t xml:space="preserve">a traveler or agent updates profile elements </w:t>
      </w:r>
      <w:r w:rsidR="00344F12" w:rsidRPr="005C0469">
        <w:t xml:space="preserve">after booking or </w:t>
      </w:r>
      <w:r w:rsidRPr="005C0469">
        <w:t>during a trip</w:t>
      </w:r>
      <w:r w:rsidR="000E5F2E" w:rsidRPr="005C0469">
        <w:t xml:space="preserve">, </w:t>
      </w:r>
      <w:r w:rsidR="007F178A">
        <w:t>a</w:t>
      </w:r>
      <w:r w:rsidR="007F178A" w:rsidRPr="005C0469">
        <w:t xml:space="preserve"> </w:t>
      </w:r>
      <w:r w:rsidRPr="005C0469">
        <w:t xml:space="preserve">profile exchange service of the </w:t>
      </w:r>
      <w:r w:rsidR="007F178A">
        <w:t xml:space="preserve">digital </w:t>
      </w:r>
      <w:r w:rsidRPr="005C0469">
        <w:t xml:space="preserve">wallet </w:t>
      </w:r>
      <w:r w:rsidR="000E5F2E" w:rsidRPr="005C0469">
        <w:t xml:space="preserve">would </w:t>
      </w:r>
      <w:r w:rsidRPr="005C0469">
        <w:t>notif</w:t>
      </w:r>
      <w:r w:rsidR="005A14CF" w:rsidRPr="005C0469">
        <w:t>y</w:t>
      </w:r>
      <w:r w:rsidRPr="005C0469">
        <w:t xml:space="preserve"> suppliers </w:t>
      </w:r>
      <w:r w:rsidR="00275901" w:rsidRPr="005C0469">
        <w:t xml:space="preserve">and intermediaries </w:t>
      </w:r>
      <w:r w:rsidRPr="005C0469">
        <w:t>of the change</w:t>
      </w:r>
      <w:r w:rsidR="00275901" w:rsidRPr="005C0469">
        <w:t xml:space="preserve">. </w:t>
      </w:r>
      <w:r w:rsidR="009830BD" w:rsidRPr="005C0469">
        <w:t>The implementation of p</w:t>
      </w:r>
      <w:r w:rsidR="00275901" w:rsidRPr="005C0469">
        <w:t xml:space="preserve">rofile exchange services </w:t>
      </w:r>
      <w:r w:rsidR="009830BD" w:rsidRPr="005C0469">
        <w:t xml:space="preserve">is </w:t>
      </w:r>
      <w:r w:rsidR="00275901" w:rsidRPr="005C0469">
        <w:t>outside the scope of this effort.</w:t>
      </w:r>
      <w:r w:rsidR="00D62EFE">
        <w:t xml:space="preserve"> The schema does provide limited support</w:t>
      </w:r>
      <w:r w:rsidR="001C5D63">
        <w:t xml:space="preserve"> for profile exchange</w:t>
      </w:r>
      <w:r w:rsidR="000804BD">
        <w:t xml:space="preserve"> in addition to presentation, but key aspects </w:t>
      </w:r>
      <w:r w:rsidR="00885262">
        <w:t xml:space="preserve">(such as </w:t>
      </w:r>
      <w:r w:rsidR="00E2104C">
        <w:t xml:space="preserve">the simultaneous </w:t>
      </w:r>
      <w:r w:rsidR="00885262">
        <w:t>exchange of multiple profiles) will require additional future work.</w:t>
      </w:r>
    </w:p>
    <w:p w14:paraId="14658640" w14:textId="4FA8E2F3" w:rsidR="00332A55" w:rsidRPr="005C0469" w:rsidRDefault="07CE2C1C">
      <w:pPr>
        <w:pStyle w:val="Heading2"/>
      </w:pPr>
      <w:bookmarkStart w:id="373" w:name="_Toc175045890"/>
      <w:bookmarkStart w:id="374" w:name="_Toc200285064"/>
      <w:r w:rsidRPr="005C0469">
        <w:t>Presentation of Related Information</w:t>
      </w:r>
      <w:bookmarkEnd w:id="373"/>
      <w:bookmarkEnd w:id="374"/>
    </w:p>
    <w:p w14:paraId="16583AA6" w14:textId="28F47AEA" w:rsidR="00534FC6" w:rsidRPr="005C0469" w:rsidRDefault="00E2104C" w:rsidP="00882A81">
      <w:bookmarkStart w:id="375" w:name="_Hlk168953088"/>
      <w:r>
        <w:t xml:space="preserve">The HATPro Traveler Profile </w:t>
      </w:r>
      <w:r w:rsidR="00D37AFD" w:rsidRPr="005C0469">
        <w:t>contains</w:t>
      </w:r>
      <w:r w:rsidR="00CE1A95" w:rsidRPr="005C0469">
        <w:t xml:space="preserve"> data</w:t>
      </w:r>
      <w:r w:rsidR="00DC03E5" w:rsidRPr="005C0469">
        <w:t xml:space="preserve"> that enables personalization</w:t>
      </w:r>
      <w:r w:rsidR="002542EA" w:rsidRPr="005C0469">
        <w:t xml:space="preserve"> in travel planning, purchasing, </w:t>
      </w:r>
      <w:r w:rsidR="00C353A3" w:rsidRPr="005C0469">
        <w:t xml:space="preserve">and </w:t>
      </w:r>
      <w:r w:rsidR="002542EA" w:rsidRPr="005C0469">
        <w:t>consumption</w:t>
      </w:r>
      <w:r w:rsidR="009307A6" w:rsidRPr="005C0469">
        <w:t xml:space="preserve">. </w:t>
      </w:r>
      <w:r w:rsidR="00FD2D0C" w:rsidRPr="005C0469">
        <w:t xml:space="preserve">Digital wallets can </w:t>
      </w:r>
      <w:r w:rsidR="00A50463" w:rsidRPr="005C0469">
        <w:t xml:space="preserve">package </w:t>
      </w:r>
      <w:r w:rsidR="00FD2D0C" w:rsidRPr="005C0469">
        <w:t xml:space="preserve">the profile with </w:t>
      </w:r>
      <w:r w:rsidR="00A50463" w:rsidRPr="005C0469">
        <w:t xml:space="preserve">other information </w:t>
      </w:r>
      <w:r w:rsidR="00FD2D0C" w:rsidRPr="005C0469">
        <w:t xml:space="preserve">needed </w:t>
      </w:r>
      <w:r w:rsidR="00284EC1" w:rsidRPr="005C0469">
        <w:t>for various use cases</w:t>
      </w:r>
      <w:r w:rsidR="00862C2B" w:rsidRPr="005C0469">
        <w:t>.</w:t>
      </w:r>
      <w:r w:rsidR="000B4CCB" w:rsidRPr="005C0469">
        <w:t xml:space="preserve"> </w:t>
      </w:r>
    </w:p>
    <w:p w14:paraId="79F0BEF9" w14:textId="50A1D9E5" w:rsidR="00D05B9A" w:rsidRPr="005C0469" w:rsidRDefault="00C54966" w:rsidP="00C54966">
      <w:r w:rsidRPr="005C0469">
        <w:t xml:space="preserve">The </w:t>
      </w:r>
      <w:r w:rsidR="00ED2A66">
        <w:t>p</w:t>
      </w:r>
      <w:r w:rsidRPr="005C0469">
        <w:t xml:space="preserve">rofile </w:t>
      </w:r>
      <w:r w:rsidR="00A30A80" w:rsidRPr="005C0469">
        <w:t xml:space="preserve">can be </w:t>
      </w:r>
      <w:r w:rsidR="00D73262" w:rsidRPr="005C0469">
        <w:t xml:space="preserve">created, viewed, and updated </w:t>
      </w:r>
      <w:r w:rsidR="00A30A80" w:rsidRPr="005C0469">
        <w:t>by the traveler</w:t>
      </w:r>
      <w:r w:rsidRPr="005C0469">
        <w:t xml:space="preserve"> and </w:t>
      </w:r>
      <w:r w:rsidR="00D73262" w:rsidRPr="005C0469">
        <w:t xml:space="preserve">may, with the traveler’s consent, be </w:t>
      </w:r>
      <w:r w:rsidRPr="005C0469">
        <w:t>accessed</w:t>
      </w:r>
      <w:r w:rsidR="001D4102" w:rsidRPr="005C0469">
        <w:t xml:space="preserve"> </w:t>
      </w:r>
      <w:r w:rsidRPr="005C0469">
        <w:t xml:space="preserve">by </w:t>
      </w:r>
      <w:r w:rsidR="00156502" w:rsidRPr="005C0469">
        <w:t xml:space="preserve">suppliers or intermediaries </w:t>
      </w:r>
      <w:r w:rsidR="008A0355" w:rsidRPr="005C0469">
        <w:t>(or their</w:t>
      </w:r>
      <w:r w:rsidR="008A0355" w:rsidRPr="001C282A">
        <w:rPr>
          <w:i/>
          <w:iCs/>
        </w:rPr>
        <w:t xml:space="preserve"> </w:t>
      </w:r>
      <w:hyperlink w:anchor="Agent" w:history="1">
        <w:r w:rsidR="008A0355" w:rsidRPr="00216D6B">
          <w:rPr>
            <w:rStyle w:val="Hyperlink"/>
          </w:rPr>
          <w:t>agents</w:t>
        </w:r>
      </w:hyperlink>
      <w:r w:rsidR="008A0355" w:rsidRPr="005C0469">
        <w:t xml:space="preserve"> or services) </w:t>
      </w:r>
      <w:r w:rsidR="00E37FDA" w:rsidRPr="005C0469">
        <w:t xml:space="preserve">to enable </w:t>
      </w:r>
      <w:r w:rsidR="00D05B9A" w:rsidRPr="005C0469">
        <w:t xml:space="preserve">personalized </w:t>
      </w:r>
      <w:r w:rsidR="00CA7FE3" w:rsidRPr="005C0469">
        <w:t>offers</w:t>
      </w:r>
      <w:r w:rsidR="000E459C" w:rsidRPr="005C0469">
        <w:t>.</w:t>
      </w:r>
    </w:p>
    <w:p w14:paraId="697B0BCF" w14:textId="4AA036EB" w:rsidR="00F75E69" w:rsidRPr="005C0469" w:rsidRDefault="003B4EAF" w:rsidP="00E532EE">
      <w:r w:rsidRPr="005C0469">
        <w:t xml:space="preserve">In addition to the </w:t>
      </w:r>
      <w:r w:rsidR="00ED2A66">
        <w:t>t</w:t>
      </w:r>
      <w:r w:rsidRPr="005C0469">
        <w:t xml:space="preserve">ravel </w:t>
      </w:r>
      <w:r w:rsidR="00ED2A66">
        <w:t>p</w:t>
      </w:r>
      <w:r w:rsidRPr="005C0469">
        <w:t>rofile, o</w:t>
      </w:r>
      <w:r w:rsidR="00E37FDA" w:rsidRPr="005C0469">
        <w:t>ther data</w:t>
      </w:r>
      <w:r w:rsidR="00127657" w:rsidRPr="005C0469">
        <w:t xml:space="preserve"> and documents </w:t>
      </w:r>
      <w:r w:rsidR="001E1724" w:rsidRPr="005C0469">
        <w:t xml:space="preserve">may be </w:t>
      </w:r>
      <w:r w:rsidRPr="005C0469">
        <w:t xml:space="preserve">included as part of a </w:t>
      </w:r>
      <w:hyperlink w:anchor="Traveler_Portfolio" w:history="1">
        <w:r w:rsidR="001E1724" w:rsidRPr="00216D6B">
          <w:rPr>
            <w:rStyle w:val="Hyperlink"/>
          </w:rPr>
          <w:t xml:space="preserve">travel </w:t>
        </w:r>
        <w:r w:rsidR="00AB72AE" w:rsidRPr="00216D6B">
          <w:rPr>
            <w:rStyle w:val="Hyperlink"/>
          </w:rPr>
          <w:t>portfolio</w:t>
        </w:r>
      </w:hyperlink>
      <w:r w:rsidR="00D7545A" w:rsidRPr="005C0469">
        <w:t xml:space="preserve">. The travel portfolio, </w:t>
      </w:r>
      <w:r w:rsidR="001E1724" w:rsidRPr="005C0469">
        <w:t xml:space="preserve">depending on the use case, may </w:t>
      </w:r>
      <w:r w:rsidR="00322A07" w:rsidRPr="005C0469">
        <w:t xml:space="preserve">also include </w:t>
      </w:r>
      <w:r w:rsidR="00FC71EE">
        <w:t xml:space="preserve">digital </w:t>
      </w:r>
      <w:r w:rsidR="00127657" w:rsidRPr="005C0469">
        <w:t>versions of</w:t>
      </w:r>
      <w:r w:rsidR="002D48A3" w:rsidRPr="005C0469">
        <w:t xml:space="preserve"> items such as</w:t>
      </w:r>
      <w:r w:rsidR="00127657" w:rsidRPr="005C0469">
        <w:t>:</w:t>
      </w:r>
    </w:p>
    <w:p w14:paraId="4B50E9C4" w14:textId="30FE59A0" w:rsidR="00F75E69" w:rsidRPr="00CC4B88" w:rsidRDefault="00F75E69" w:rsidP="00E76A0C">
      <w:pPr>
        <w:pStyle w:val="ListBullet"/>
        <w:rPr>
          <w:b/>
          <w:bCs/>
        </w:rPr>
      </w:pPr>
      <w:r w:rsidRPr="00CC4B88">
        <w:t>Tickets</w:t>
      </w:r>
      <w:r w:rsidR="00FB7A5A" w:rsidRPr="00CC4B88">
        <w:t xml:space="preserve"> </w:t>
      </w:r>
      <w:r w:rsidR="00742A6F" w:rsidRPr="00CC4B88">
        <w:t>and</w:t>
      </w:r>
      <w:r w:rsidR="00FB7A5A" w:rsidRPr="00CC4B88">
        <w:t xml:space="preserve"> boarding </w:t>
      </w:r>
      <w:r w:rsidRPr="00CC4B88">
        <w:t>passes</w:t>
      </w:r>
      <w:r w:rsidR="00A8469A" w:rsidRPr="00CC4B88">
        <w:t xml:space="preserve"> </w:t>
      </w:r>
    </w:p>
    <w:p w14:paraId="2B47A1A3" w14:textId="5F20B21C" w:rsidR="00F75E69" w:rsidRPr="00CC4B88" w:rsidRDefault="0013698F" w:rsidP="00E76A0C">
      <w:pPr>
        <w:pStyle w:val="ListBullet"/>
        <w:rPr>
          <w:b/>
          <w:bCs/>
        </w:rPr>
      </w:pPr>
      <w:r w:rsidRPr="00CC4B88">
        <w:t>Desired</w:t>
      </w:r>
      <w:r w:rsidR="00322A07" w:rsidRPr="00CC4B88">
        <w:t xml:space="preserve"> i</w:t>
      </w:r>
      <w:r w:rsidR="0082430A" w:rsidRPr="00CC4B88">
        <w:t>tinerar</w:t>
      </w:r>
      <w:r w:rsidR="00742A6F" w:rsidRPr="00CC4B88">
        <w:t>ies</w:t>
      </w:r>
      <w:r w:rsidR="00322A07" w:rsidRPr="00CC4B88">
        <w:t xml:space="preserve"> (travel requests)</w:t>
      </w:r>
    </w:p>
    <w:p w14:paraId="051C5061" w14:textId="13A1EB60" w:rsidR="00F75E69" w:rsidRPr="00CC4B88" w:rsidRDefault="00F75E69" w:rsidP="00E76A0C">
      <w:pPr>
        <w:pStyle w:val="ListBullet"/>
        <w:rPr>
          <w:b/>
          <w:bCs/>
        </w:rPr>
      </w:pPr>
      <w:r w:rsidRPr="00CC4B88">
        <w:t xml:space="preserve">Confirmed </w:t>
      </w:r>
      <w:r w:rsidR="00E666FB" w:rsidRPr="00CC4B88">
        <w:t xml:space="preserve">and unconfirmed </w:t>
      </w:r>
      <w:r w:rsidRPr="00CC4B88">
        <w:t>reservations</w:t>
      </w:r>
    </w:p>
    <w:p w14:paraId="7E08200E" w14:textId="10EA3C69" w:rsidR="00F75E69" w:rsidRPr="00CC4B88" w:rsidRDefault="00F75E69" w:rsidP="00E76A0C">
      <w:pPr>
        <w:pStyle w:val="ListBullet"/>
        <w:rPr>
          <w:b/>
          <w:bCs/>
        </w:rPr>
      </w:pPr>
      <w:r w:rsidRPr="00CC4B88">
        <w:t>Receipts</w:t>
      </w:r>
    </w:p>
    <w:p w14:paraId="4244FBFF" w14:textId="45CF8F47" w:rsidR="00FB7A5A" w:rsidRPr="00CC4B88" w:rsidRDefault="00D02F54" w:rsidP="00E76A0C">
      <w:pPr>
        <w:pStyle w:val="ListBullet"/>
        <w:rPr>
          <w:b/>
          <w:bCs/>
        </w:rPr>
      </w:pPr>
      <w:r w:rsidRPr="00CC4B88">
        <w:t>Travel-specific</w:t>
      </w:r>
      <w:r w:rsidR="00FB7A5A" w:rsidRPr="00CC4B88">
        <w:t xml:space="preserve"> required </w:t>
      </w:r>
      <w:r w:rsidR="009509E1" w:rsidRPr="00CC4B88">
        <w:t xml:space="preserve">tasks </w:t>
      </w:r>
      <w:r w:rsidR="00791E8B" w:rsidRPr="00CC4B88">
        <w:t>and</w:t>
      </w:r>
      <w:r w:rsidR="009509E1" w:rsidRPr="00CC4B88">
        <w:t xml:space="preserve"> </w:t>
      </w:r>
      <w:r w:rsidR="00913E29" w:rsidRPr="00CC4B88">
        <w:t>questionnaires</w:t>
      </w:r>
    </w:p>
    <w:p w14:paraId="601993D0" w14:textId="49128804" w:rsidR="00D26180" w:rsidRPr="00CC4B88" w:rsidRDefault="00E666FB" w:rsidP="00E76A0C">
      <w:pPr>
        <w:pStyle w:val="ListBullet"/>
        <w:rPr>
          <w:b/>
          <w:bCs/>
        </w:rPr>
      </w:pPr>
      <w:r w:rsidRPr="00CC4B88">
        <w:lastRenderedPageBreak/>
        <w:t>Travel</w:t>
      </w:r>
      <w:r w:rsidR="00447C60" w:rsidRPr="00CC4B88">
        <w:t>-</w:t>
      </w:r>
      <w:r w:rsidRPr="00CC4B88">
        <w:t>related V</w:t>
      </w:r>
      <w:r w:rsidR="005F2D0C" w:rsidRPr="00CC4B88">
        <w:t xml:space="preserve">erifiable </w:t>
      </w:r>
      <w:r w:rsidRPr="00CC4B88">
        <w:t>C</w:t>
      </w:r>
      <w:r w:rsidR="005F2D0C" w:rsidRPr="00CC4B88">
        <w:t>redentials</w:t>
      </w:r>
      <w:r w:rsidRPr="00CC4B88">
        <w:t xml:space="preserve"> (passport</w:t>
      </w:r>
      <w:r w:rsidR="00534FC6" w:rsidRPr="00CC4B88">
        <w:t>(s), visas</w:t>
      </w:r>
      <w:r w:rsidR="00CB519B" w:rsidRPr="00CC4B88">
        <w:t>, health certifications</w:t>
      </w:r>
      <w:r w:rsidR="00DE0FF0" w:rsidRPr="00CC4B88">
        <w:t xml:space="preserve">, proof of </w:t>
      </w:r>
      <w:r w:rsidR="00684F56" w:rsidRPr="00CC4B88">
        <w:t>eligibility for restricted rates, etc.</w:t>
      </w:r>
      <w:r w:rsidR="00534FC6" w:rsidRPr="00CC4B88">
        <w:t>)</w:t>
      </w:r>
    </w:p>
    <w:p w14:paraId="7380F38F" w14:textId="10BF08EC" w:rsidR="002B32E8" w:rsidRPr="00CC4B88" w:rsidRDefault="002B32E8" w:rsidP="00E76A0C">
      <w:pPr>
        <w:pStyle w:val="ListBullet"/>
        <w:rPr>
          <w:b/>
          <w:bCs/>
        </w:rPr>
      </w:pPr>
      <w:r w:rsidRPr="00CC4B88">
        <w:t>Travel history</w:t>
      </w:r>
    </w:p>
    <w:p w14:paraId="7BEE9E6E" w14:textId="50AA235C" w:rsidR="00274123" w:rsidRPr="00CC4B88" w:rsidRDefault="00274123" w:rsidP="00E76A0C">
      <w:pPr>
        <w:pStyle w:val="ListBullet"/>
        <w:rPr>
          <w:b/>
          <w:bCs/>
        </w:rPr>
      </w:pPr>
      <w:r w:rsidRPr="00CC4B88">
        <w:t>Payment methods</w:t>
      </w:r>
      <w:r w:rsidR="002C7FD5" w:rsidRPr="00CC4B88">
        <w:t xml:space="preserve">, such as credit/debit cards, buy-now-pay-later, </w:t>
      </w:r>
      <w:r w:rsidR="00E1570D" w:rsidRPr="00CC4B88">
        <w:t xml:space="preserve">direct bill arrangements, </w:t>
      </w:r>
      <w:r w:rsidR="00FC28E8" w:rsidRPr="00CC4B88">
        <w:t xml:space="preserve">loyalty points, and </w:t>
      </w:r>
      <w:r w:rsidR="002C7FD5" w:rsidRPr="00CC4B88">
        <w:t xml:space="preserve">digital payments </w:t>
      </w:r>
    </w:p>
    <w:p w14:paraId="44884026" w14:textId="3013663C" w:rsidR="00F16723" w:rsidRPr="005C0469" w:rsidRDefault="00F16723" w:rsidP="00882A81">
      <w:r w:rsidRPr="005C0469">
        <w:t xml:space="preserve">While much work has been done </w:t>
      </w:r>
      <w:r w:rsidR="00397D23" w:rsidRPr="005C0469">
        <w:t>by</w:t>
      </w:r>
      <w:r w:rsidR="00537FFE">
        <w:t xml:space="preserve"> the </w:t>
      </w:r>
      <w:r w:rsidR="00537FFE" w:rsidRPr="00CC4B88">
        <w:t>World Wide Web Consortium</w:t>
      </w:r>
      <w:r w:rsidR="00537FFE">
        <w:t xml:space="preserve"> (</w:t>
      </w:r>
      <w:r w:rsidR="00397D23" w:rsidRPr="005C0469">
        <w:t>W3C</w:t>
      </w:r>
      <w:r w:rsidR="00537FFE">
        <w:t>)</w:t>
      </w:r>
      <w:r w:rsidR="00397D23" w:rsidRPr="005C0469">
        <w:t xml:space="preserve">, DIF, and </w:t>
      </w:r>
      <w:proofErr w:type="spellStart"/>
      <w:r w:rsidR="00276300">
        <w:t>ToIP</w:t>
      </w:r>
      <w:proofErr w:type="spellEnd"/>
      <w:r w:rsidR="00397D23" w:rsidRPr="005C0469">
        <w:t xml:space="preserve"> on exactly how such information should be packaged and </w:t>
      </w:r>
      <w:r w:rsidR="00741B98" w:rsidRPr="005C0469">
        <w:t xml:space="preserve">communicated, </w:t>
      </w:r>
      <w:r w:rsidR="00567F83" w:rsidRPr="005C0469">
        <w:t xml:space="preserve">as of </w:t>
      </w:r>
      <w:r w:rsidR="00F42462">
        <w:t>early 2025</w:t>
      </w:r>
      <w:r w:rsidR="00C258C9" w:rsidRPr="005C0469">
        <w:t>,</w:t>
      </w:r>
      <w:r w:rsidR="00567F83" w:rsidRPr="005C0469">
        <w:t xml:space="preserve"> </w:t>
      </w:r>
      <w:r w:rsidR="00426AB4" w:rsidRPr="005C0469">
        <w:t xml:space="preserve">multiple approaches </w:t>
      </w:r>
      <w:r w:rsidR="00C258C9" w:rsidRPr="005C0469">
        <w:t xml:space="preserve">were </w:t>
      </w:r>
      <w:r w:rsidR="00426AB4" w:rsidRPr="005C0469">
        <w:t>still compet</w:t>
      </w:r>
      <w:r w:rsidR="00C258C9" w:rsidRPr="005C0469">
        <w:t>ing</w:t>
      </w:r>
      <w:r w:rsidR="00426AB4" w:rsidRPr="005C0469">
        <w:t xml:space="preserve"> for dominance. Similarly, there </w:t>
      </w:r>
      <w:r w:rsidR="00C258C9" w:rsidRPr="005C0469">
        <w:t>was</w:t>
      </w:r>
      <w:r w:rsidR="00426AB4" w:rsidRPr="005C0469">
        <w:t xml:space="preserve"> much discussion about how best to communicate information that has not yet transitioned to verifiable </w:t>
      </w:r>
      <w:r w:rsidR="00E76B75">
        <w:t>credentials</w:t>
      </w:r>
      <w:r w:rsidR="00426AB4" w:rsidRPr="005C0469">
        <w:t xml:space="preserve">, such as </w:t>
      </w:r>
      <w:r w:rsidR="00484E8B" w:rsidRPr="005C0469">
        <w:t>drivers</w:t>
      </w:r>
      <w:r w:rsidR="004F7ED2">
        <w:t>’</w:t>
      </w:r>
      <w:r w:rsidR="00426AB4" w:rsidRPr="005C0469">
        <w:t xml:space="preserve"> licenses from jurisdictions that do not yet support SSI-compatible</w:t>
      </w:r>
      <w:r w:rsidR="00472395" w:rsidRPr="005C0469">
        <w:t xml:space="preserve"> </w:t>
      </w:r>
      <w:r w:rsidR="00E10CB1" w:rsidRPr="005C0469">
        <w:t>digital versions.</w:t>
      </w:r>
      <w:r w:rsidR="00484E8B" w:rsidRPr="005C0469">
        <w:t xml:space="preserve"> </w:t>
      </w:r>
      <w:r w:rsidR="00884B8D" w:rsidRPr="005C0469">
        <w:t xml:space="preserve">The travel profile is designed to be usable with any current or future </w:t>
      </w:r>
      <w:r w:rsidR="00B267FC" w:rsidRPr="005C0469">
        <w:t xml:space="preserve">approach for processing transactions that </w:t>
      </w:r>
      <w:r w:rsidR="007F6B66" w:rsidRPr="005C0469">
        <w:t xml:space="preserve">require </w:t>
      </w:r>
      <w:r w:rsidR="005227C4" w:rsidRPr="005C0469">
        <w:t>other wallet-resident data, documents, credentials, etc.</w:t>
      </w:r>
    </w:p>
    <w:p w14:paraId="0C77000C" w14:textId="34E63084" w:rsidR="004430A6" w:rsidRPr="005C0469" w:rsidRDefault="00797F2F" w:rsidP="00882A81">
      <w:r w:rsidRPr="005C0469">
        <w:t xml:space="preserve">Common data structures for </w:t>
      </w:r>
      <w:r w:rsidR="00ED2A66">
        <w:t>t</w:t>
      </w:r>
      <w:r w:rsidRPr="005C0469">
        <w:t xml:space="preserve">ravel </w:t>
      </w:r>
      <w:r w:rsidR="00ED2A66">
        <w:t>p</w:t>
      </w:r>
      <w:r w:rsidR="00FF415B" w:rsidRPr="005C0469">
        <w:t>r</w:t>
      </w:r>
      <w:r w:rsidR="0035457C" w:rsidRPr="005C0469">
        <w:t>ofiles</w:t>
      </w:r>
      <w:r w:rsidRPr="005C0469">
        <w:t xml:space="preserve"> will likely</w:t>
      </w:r>
      <w:r w:rsidR="007B36F0" w:rsidRPr="005C0469">
        <w:t xml:space="preserve"> evolve</w:t>
      </w:r>
      <w:r w:rsidR="002F3780" w:rsidRPr="005C0469">
        <w:t xml:space="preserve"> based on </w:t>
      </w:r>
      <w:r w:rsidR="0035457C" w:rsidRPr="005C0469">
        <w:t xml:space="preserve">data </w:t>
      </w:r>
      <w:r w:rsidR="00484E8B" w:rsidRPr="005C0469">
        <w:t xml:space="preserve">from </w:t>
      </w:r>
      <w:r w:rsidR="002F3780" w:rsidRPr="005C0469">
        <w:t xml:space="preserve">common </w:t>
      </w:r>
      <w:r w:rsidR="00484E8B" w:rsidRPr="005C0469">
        <w:t>travel</w:t>
      </w:r>
      <w:r w:rsidR="0039664B">
        <w:t xml:space="preserve">, hospitality, and </w:t>
      </w:r>
      <w:r w:rsidR="00484E8B" w:rsidRPr="005C0469">
        <w:t xml:space="preserve">experience </w:t>
      </w:r>
      <w:r w:rsidR="002F3780" w:rsidRPr="005C0469">
        <w:t>use cases such as search</w:t>
      </w:r>
      <w:r w:rsidR="0035457C" w:rsidRPr="005C0469">
        <w:t>ing</w:t>
      </w:r>
      <w:r w:rsidR="002F3780" w:rsidRPr="005C0469">
        <w:t xml:space="preserve">, booking, itinerary, and </w:t>
      </w:r>
      <w:r w:rsidR="00B0040F">
        <w:t xml:space="preserve">travel </w:t>
      </w:r>
      <w:r w:rsidR="00170C25" w:rsidRPr="005C0469">
        <w:t xml:space="preserve">history. The travel profile is designed to </w:t>
      </w:r>
      <w:r w:rsidR="00584970" w:rsidRPr="005C0469">
        <w:t xml:space="preserve">be an element of any such data structure to the extent required </w:t>
      </w:r>
      <w:r w:rsidR="00BE6A77" w:rsidRPr="005C0469">
        <w:t xml:space="preserve">(selective or comprehensive) </w:t>
      </w:r>
      <w:r w:rsidR="00584970" w:rsidRPr="005C0469">
        <w:t>for the use case.</w:t>
      </w:r>
      <w:r w:rsidR="00692BD6" w:rsidRPr="005C0469">
        <w:t xml:space="preserve"> </w:t>
      </w:r>
      <w:r w:rsidR="004F0AB0" w:rsidRPr="005C0469">
        <w:t xml:space="preserve">Both the </w:t>
      </w:r>
      <w:r w:rsidR="00137750">
        <w:t xml:space="preserve">HATPro Traveler Profile </w:t>
      </w:r>
      <w:r w:rsidR="004F0AB0" w:rsidRPr="005C0469">
        <w:t xml:space="preserve">and </w:t>
      </w:r>
      <w:hyperlink w:anchor="Traveler_Portfolio" w:history="1">
        <w:r w:rsidR="00ED2A66" w:rsidRPr="00276300">
          <w:rPr>
            <w:rStyle w:val="Hyperlink"/>
          </w:rPr>
          <w:t>t</w:t>
        </w:r>
        <w:r w:rsidR="004F0AB0" w:rsidRPr="00276300">
          <w:rPr>
            <w:rStyle w:val="Hyperlink"/>
          </w:rPr>
          <w:t>ravel</w:t>
        </w:r>
        <w:r w:rsidR="00276300" w:rsidRPr="00276300">
          <w:rPr>
            <w:rStyle w:val="Hyperlink"/>
          </w:rPr>
          <w:t>er</w:t>
        </w:r>
        <w:r w:rsidR="004F0AB0" w:rsidRPr="00276300">
          <w:rPr>
            <w:rStyle w:val="Hyperlink"/>
          </w:rPr>
          <w:t xml:space="preserve"> </w:t>
        </w:r>
        <w:r w:rsidR="00ED2A66" w:rsidRPr="00276300">
          <w:rPr>
            <w:rStyle w:val="Hyperlink"/>
          </w:rPr>
          <w:t>p</w:t>
        </w:r>
        <w:r w:rsidR="004F0AB0" w:rsidRPr="00276300">
          <w:rPr>
            <w:rStyle w:val="Hyperlink"/>
          </w:rPr>
          <w:t>ortfolios</w:t>
        </w:r>
      </w:hyperlink>
      <w:r w:rsidR="004F0AB0" w:rsidRPr="005C0469">
        <w:t xml:space="preserve"> are suitable for various </w:t>
      </w:r>
      <w:r w:rsidR="00F01AC7" w:rsidRPr="005C0469">
        <w:t>end-user interfaces, including traditional web search and booking</w:t>
      </w:r>
      <w:r w:rsidR="005A5E98" w:rsidRPr="005C0469">
        <w:t xml:space="preserve"> sites and plain-language requests that may be interpreted by </w:t>
      </w:r>
      <w:r w:rsidR="005A5E98" w:rsidRPr="00137750">
        <w:t>artificial intelligence</w:t>
      </w:r>
      <w:r w:rsidR="00A6721D" w:rsidRPr="001C282A">
        <w:rPr>
          <w:i/>
          <w:iCs/>
        </w:rPr>
        <w:t>.</w:t>
      </w:r>
    </w:p>
    <w:p w14:paraId="433C7039" w14:textId="1E9DDC18" w:rsidR="00EA558E" w:rsidRPr="005C0469" w:rsidRDefault="004430A6" w:rsidP="004B5E60">
      <w:r w:rsidRPr="005C0469">
        <w:t xml:space="preserve">A </w:t>
      </w:r>
      <w:r w:rsidRPr="00ED2A66">
        <w:t>travel</w:t>
      </w:r>
      <w:r w:rsidR="00276300">
        <w:t>er</w:t>
      </w:r>
      <w:r w:rsidRPr="00ED2A66">
        <w:t xml:space="preserve"> portfolio</w:t>
      </w:r>
      <w:r w:rsidRPr="005C0469">
        <w:t xml:space="preserve"> may be presented by the traveler </w:t>
      </w:r>
      <w:r w:rsidR="004B5E60" w:rsidRPr="005C0469">
        <w:t xml:space="preserve">as part of the </w:t>
      </w:r>
      <w:r w:rsidR="00BD2102">
        <w:t xml:space="preserve">dreaming, planning </w:t>
      </w:r>
      <w:r w:rsidR="00811B37" w:rsidRPr="005C0469">
        <w:t xml:space="preserve">or </w:t>
      </w:r>
      <w:r w:rsidR="004B5E60" w:rsidRPr="005C0469">
        <w:t xml:space="preserve">booking process, or may be provided in response </w:t>
      </w:r>
      <w:r w:rsidR="00D1239D" w:rsidRPr="005C0469">
        <w:t>to a request by a supplier or intermediary</w:t>
      </w:r>
      <w:r w:rsidR="0006131C" w:rsidRPr="005C0469">
        <w:t>. F</w:t>
      </w:r>
      <w:r w:rsidR="008A30D8" w:rsidRPr="005C0469">
        <w:t>or example, a restaurant may</w:t>
      </w:r>
      <w:r w:rsidR="0006131C" w:rsidRPr="005C0469">
        <w:t>, after confirming a booking,</w:t>
      </w:r>
      <w:r w:rsidR="008A30D8" w:rsidRPr="005C0469">
        <w:t xml:space="preserve"> request </w:t>
      </w:r>
      <w:r w:rsidR="00311DD6">
        <w:t>the travel</w:t>
      </w:r>
      <w:r w:rsidR="00CF2D10">
        <w:t>er</w:t>
      </w:r>
      <w:r w:rsidR="00311DD6">
        <w:t xml:space="preserve"> portfolio to see if the </w:t>
      </w:r>
      <w:r w:rsidR="00EC081F">
        <w:t>diners have theater tickets immediately after</w:t>
      </w:r>
      <w:r w:rsidR="00E219C7" w:rsidRPr="005C0469">
        <w:t xml:space="preserve">. </w:t>
      </w:r>
    </w:p>
    <w:p w14:paraId="25535EA9" w14:textId="76AAE9DA" w:rsidR="004451E5" w:rsidRPr="005C0469" w:rsidRDefault="324CAB4E" w:rsidP="001C282A">
      <w:r>
        <w:t xml:space="preserve">The consumer’s </w:t>
      </w:r>
      <w:r w:rsidR="00B23437" w:rsidRPr="00CF2D10">
        <w:t xml:space="preserve">digital </w:t>
      </w:r>
      <w:r w:rsidRPr="00CF2D10">
        <w:t xml:space="preserve">wallet and/or </w:t>
      </w:r>
      <w:r w:rsidR="00B23437" w:rsidRPr="00CF2D10">
        <w:t>personal service assistants</w:t>
      </w:r>
      <w:r w:rsidR="00B23437">
        <w:t xml:space="preserve"> </w:t>
      </w:r>
      <w:r>
        <w:t xml:space="preserve">are responsible for assembling both the profile and the other elements of travel and non-travel-specific data and documents as required by the use case. If elements of a profile need to be overridden in a specific use case, these applications and agents may augment the information before </w:t>
      </w:r>
      <w:r w:rsidR="00AE0EDE">
        <w:t xml:space="preserve">assembling it for </w:t>
      </w:r>
      <w:r>
        <w:t>presentation</w:t>
      </w:r>
      <w:r w:rsidR="00AE0EDE">
        <w:t xml:space="preserve"> in a profile</w:t>
      </w:r>
      <w:r>
        <w:t>.</w:t>
      </w:r>
      <w:bookmarkStart w:id="376" w:name="_Toc175045891"/>
    </w:p>
    <w:p w14:paraId="1339ABFF" w14:textId="10647543" w:rsidR="00DF1AFD" w:rsidRPr="005C0469" w:rsidRDefault="00DF1AFD">
      <w:pPr>
        <w:spacing w:before="0"/>
        <w:rPr>
          <w:rFonts w:eastAsiaTheme="majorEastAsia"/>
        </w:rPr>
      </w:pPr>
      <w:r w:rsidRPr="005C0469">
        <w:rPr>
          <w:rFonts w:eastAsiaTheme="majorEastAsia"/>
        </w:rPr>
        <w:br w:type="page"/>
      </w:r>
    </w:p>
    <w:p w14:paraId="78F33D17" w14:textId="77777777" w:rsidR="00675954" w:rsidRPr="005C0469" w:rsidRDefault="00675954" w:rsidP="004451E5">
      <w:pPr>
        <w:rPr>
          <w:rFonts w:eastAsiaTheme="majorEastAsia"/>
        </w:rPr>
      </w:pPr>
    </w:p>
    <w:p w14:paraId="57640388" w14:textId="0F81F8BF" w:rsidR="00F3332D" w:rsidRPr="00FD39B1" w:rsidRDefault="002222FC" w:rsidP="001C282A">
      <w:pPr>
        <w:pStyle w:val="Heading1"/>
      </w:pPr>
      <w:bookmarkStart w:id="377" w:name="_Toc175045894"/>
      <w:bookmarkStart w:id="378" w:name="_Toc175045895"/>
      <w:bookmarkStart w:id="379" w:name="_Toc175045899"/>
      <w:bookmarkStart w:id="380" w:name="_Toc175045900"/>
      <w:bookmarkStart w:id="381" w:name="_Toc175045901"/>
      <w:bookmarkStart w:id="382" w:name="_Toc175045902"/>
      <w:bookmarkStart w:id="383" w:name="_Toc175045903"/>
      <w:bookmarkStart w:id="384" w:name="_Toc175045904"/>
      <w:bookmarkStart w:id="385" w:name="_Toc175045905"/>
      <w:bookmarkStart w:id="386" w:name="_Toc175045906"/>
      <w:bookmarkStart w:id="387" w:name="_Toc175045907"/>
      <w:bookmarkStart w:id="388" w:name="_Toc175045908"/>
      <w:bookmarkStart w:id="389" w:name="_Toc200285065"/>
      <w:bookmarkStart w:id="390" w:name="_Hlk191631001"/>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FD39B1">
        <w:t>APPEND</w:t>
      </w:r>
      <w:r w:rsidR="00FD39B1">
        <w:t>IX</w:t>
      </w:r>
      <w:bookmarkEnd w:id="389"/>
    </w:p>
    <w:p w14:paraId="12A3D7DB" w14:textId="7BFFD7FA" w:rsidR="00CB537C" w:rsidRDefault="00E22663" w:rsidP="00FD39B1">
      <w:pPr>
        <w:pStyle w:val="Heading2"/>
      </w:pPr>
      <w:bookmarkStart w:id="391" w:name="_Glossary"/>
      <w:bookmarkStart w:id="392" w:name="_Ref198712235"/>
      <w:bookmarkStart w:id="393" w:name="_Toc200285066"/>
      <w:bookmarkEnd w:id="390"/>
      <w:bookmarkEnd w:id="391"/>
      <w:r>
        <w:t>Technical Artifacts</w:t>
      </w:r>
      <w:bookmarkEnd w:id="392"/>
      <w:bookmarkEnd w:id="393"/>
    </w:p>
    <w:p w14:paraId="22631707" w14:textId="32ADCE87" w:rsidR="00030E14" w:rsidRDefault="15538FFA" w:rsidP="00E76A0C">
      <w:pPr>
        <w:rPr>
          <w:rStyle w:val="Hyperlink"/>
          <w:rFonts w:cs="Arial"/>
          <w:szCs w:val="22"/>
        </w:rPr>
      </w:pPr>
      <w:r w:rsidRPr="7BA0CA27">
        <w:rPr>
          <w:rFonts w:eastAsia="Arial"/>
        </w:rPr>
        <w:t>Current versions of the following artifacts can be found the DIF GitHub repository for the Hospitality and Travel</w:t>
      </w:r>
      <w:r w:rsidR="009E603D">
        <w:rPr>
          <w:rFonts w:eastAsia="Arial"/>
        </w:rPr>
        <w:t xml:space="preserve"> Working Group</w:t>
      </w:r>
      <w:r w:rsidR="0021310D">
        <w:rPr>
          <w:rFonts w:eastAsia="Arial"/>
        </w:rPr>
        <w:t xml:space="preserve"> at</w:t>
      </w:r>
      <w:r w:rsidRPr="7BA0CA27">
        <w:rPr>
          <w:rFonts w:eastAsia="Arial"/>
        </w:rPr>
        <w:t xml:space="preserve"> </w:t>
      </w:r>
      <w:hyperlink r:id="rId26" w:history="1">
        <w:r w:rsidR="0021310D">
          <w:rPr>
            <w:rStyle w:val="Hyperlink"/>
            <w:rFonts w:eastAsia="Arial" w:cs="Arial"/>
            <w:szCs w:val="22"/>
          </w:rPr>
          <w:t>https://github.com/decentralized-identity/ht-travel-profile</w:t>
        </w:r>
      </w:hyperlink>
    </w:p>
    <w:p w14:paraId="65C8047C" w14:textId="10A6799F" w:rsidR="15538FFA" w:rsidRPr="00F85350" w:rsidRDefault="15538FFA" w:rsidP="00E76A0C">
      <w:pPr>
        <w:pStyle w:val="ListBullet"/>
      </w:pPr>
      <w:r w:rsidRPr="00F85350">
        <w:t>UML models (</w:t>
      </w:r>
      <w:proofErr w:type="spellStart"/>
      <w:r w:rsidRPr="00F85350">
        <w:t>PlantUML</w:t>
      </w:r>
      <w:proofErr w:type="spellEnd"/>
      <w:r w:rsidRPr="00F85350">
        <w:t>)</w:t>
      </w:r>
    </w:p>
    <w:p w14:paraId="0A3FAE8C" w14:textId="38A99F6D" w:rsidR="15538FFA" w:rsidRDefault="15538FFA" w:rsidP="00E76A0C">
      <w:pPr>
        <w:pStyle w:val="ListBullet"/>
      </w:pPr>
      <w:r w:rsidRPr="7BA0CA27">
        <w:t>JSON Schemas, JSON (</w:t>
      </w:r>
      <w:proofErr w:type="spellStart"/>
      <w:r w:rsidRPr="7BA0CA27">
        <w:t>enum</w:t>
      </w:r>
      <w:proofErr w:type="spellEnd"/>
      <w:r w:rsidRPr="7BA0CA27">
        <w:t xml:space="preserve"> files, etc.)</w:t>
      </w:r>
    </w:p>
    <w:p w14:paraId="731E2BE0" w14:textId="4C96181D" w:rsidR="15538FFA" w:rsidRDefault="15538FFA" w:rsidP="00E76A0C">
      <w:pPr>
        <w:pStyle w:val="ListBullet"/>
      </w:pPr>
      <w:r w:rsidRPr="7BA0CA27">
        <w:t>This document (Implementation Guide) and supporting documents</w:t>
      </w:r>
    </w:p>
    <w:p w14:paraId="5E4AFEA7" w14:textId="1D5415D6" w:rsidR="15538FFA" w:rsidRDefault="15538FFA" w:rsidP="0021310D">
      <w:pPr>
        <w:rPr>
          <w:rFonts w:eastAsia="Arial" w:cs="Arial"/>
          <w:szCs w:val="22"/>
        </w:rPr>
      </w:pPr>
      <w:r w:rsidRPr="7BA0CA27">
        <w:rPr>
          <w:rFonts w:eastAsia="Arial" w:cs="Arial"/>
          <w:szCs w:val="22"/>
        </w:rPr>
        <w:t>Planned future artifacts</w:t>
      </w:r>
      <w:r w:rsidR="0021310D">
        <w:rPr>
          <w:rFonts w:eastAsia="Arial" w:cs="Arial"/>
          <w:szCs w:val="22"/>
        </w:rPr>
        <w:t xml:space="preserve"> include</w:t>
      </w:r>
      <w:r w:rsidRPr="7BA0CA27">
        <w:rPr>
          <w:rFonts w:eastAsia="Arial" w:cs="Arial"/>
          <w:szCs w:val="22"/>
        </w:rPr>
        <w:t>:</w:t>
      </w:r>
    </w:p>
    <w:p w14:paraId="1784DF05" w14:textId="50D8D17B" w:rsidR="15538FFA" w:rsidRDefault="15538FFA" w:rsidP="00E76A0C">
      <w:pPr>
        <w:pStyle w:val="ListParagraph"/>
        <w:spacing w:before="0"/>
        <w:rPr>
          <w:rFonts w:eastAsia="Arial" w:cs="Arial"/>
          <w:szCs w:val="22"/>
        </w:rPr>
      </w:pPr>
      <w:r w:rsidRPr="7BA0CA27">
        <w:rPr>
          <w:rFonts w:eastAsia="Arial" w:cs="Arial"/>
          <w:szCs w:val="22"/>
        </w:rPr>
        <w:t>Source code</w:t>
      </w:r>
    </w:p>
    <w:p w14:paraId="0222AC08" w14:textId="7F2DFE73" w:rsidR="15538FFA" w:rsidRDefault="15538FFA" w:rsidP="00E76A0C">
      <w:pPr>
        <w:pStyle w:val="ListParagraph"/>
        <w:spacing w:before="0"/>
        <w:rPr>
          <w:rFonts w:eastAsia="Arial" w:cs="Arial"/>
          <w:szCs w:val="22"/>
        </w:rPr>
      </w:pPr>
      <w:r w:rsidRPr="7BA0CA27">
        <w:rPr>
          <w:rFonts w:eastAsia="Arial" w:cs="Arial"/>
          <w:szCs w:val="22"/>
        </w:rPr>
        <w:t>Schema verification tools</w:t>
      </w:r>
    </w:p>
    <w:p w14:paraId="57C1469B" w14:textId="71382F27" w:rsidR="15538FFA" w:rsidRDefault="15538FFA" w:rsidP="00E76A0C">
      <w:pPr>
        <w:pStyle w:val="ListParagraph"/>
        <w:spacing w:before="0"/>
        <w:rPr>
          <w:rFonts w:eastAsia="Arial" w:cs="Arial"/>
          <w:szCs w:val="22"/>
        </w:rPr>
      </w:pPr>
      <w:r w:rsidRPr="7BA0CA27">
        <w:rPr>
          <w:rFonts w:eastAsia="Arial" w:cs="Arial"/>
          <w:szCs w:val="22"/>
        </w:rPr>
        <w:t>HATPro TPQL (Travel Profile Query Language)</w:t>
      </w:r>
    </w:p>
    <w:p w14:paraId="70B24511" w14:textId="5F5D5712" w:rsidR="15538FFA" w:rsidRDefault="15538FFA" w:rsidP="00E76A0C">
      <w:pPr>
        <w:pStyle w:val="ListParagraph"/>
        <w:spacing w:before="0"/>
        <w:rPr>
          <w:rFonts w:eastAsia="Arial" w:cs="Arial"/>
          <w:szCs w:val="22"/>
        </w:rPr>
      </w:pPr>
      <w:r w:rsidRPr="7BA0CA27">
        <w:rPr>
          <w:rFonts w:eastAsia="Arial" w:cs="Arial"/>
          <w:szCs w:val="22"/>
        </w:rPr>
        <w:t>Technical Guides &amp; Specifications (Markdown)</w:t>
      </w:r>
    </w:p>
    <w:p w14:paraId="753CE4C1" w14:textId="197F6CD6" w:rsidR="00600DE5" w:rsidRDefault="00600DE5" w:rsidP="00390AA2">
      <w:commentRangeStart w:id="394"/>
      <w:r>
        <w:t xml:space="preserve">Anyone </w:t>
      </w:r>
      <w:del w:id="395" w:author="Douglas Rice" w:date="2025-06-11T14:47:00Z" w16du:dateUtc="2025-06-11T19:47:00Z">
        <w:r w:rsidDel="006F1423">
          <w:delText xml:space="preserve">with a GitHub login </w:delText>
        </w:r>
      </w:del>
      <w:r>
        <w:t>can view the artifacts</w:t>
      </w:r>
      <w:ins w:id="396" w:author="Douglas Rice" w:date="2025-06-11T14:47:00Z" w16du:dateUtc="2025-06-11T19:47:00Z">
        <w:r w:rsidR="006F1423">
          <w:t>, with or without a GitHub login</w:t>
        </w:r>
      </w:ins>
      <w:r>
        <w:t xml:space="preserve">. </w:t>
      </w:r>
      <w:r w:rsidR="0008466D">
        <w:t xml:space="preserve">Additional capabilities are available to members of the </w:t>
      </w:r>
      <w:hyperlink w:anchor="Hospitality_and_Travel_Working_Group" w:history="1">
        <w:r w:rsidR="00392A91" w:rsidRPr="00392A91">
          <w:rPr>
            <w:rStyle w:val="Hyperlink"/>
          </w:rPr>
          <w:t>Hospitality &amp; Travel Working Group</w:t>
        </w:r>
      </w:hyperlink>
      <w:ins w:id="397" w:author="Douglas Rice" w:date="2025-06-11T14:47:00Z" w16du:dateUtc="2025-06-11T19:47:00Z">
        <w:r w:rsidR="006F1423">
          <w:t xml:space="preserve"> who have GitHub logins</w:t>
        </w:r>
      </w:ins>
      <w:r w:rsidR="00392A91">
        <w:t>.</w:t>
      </w:r>
      <w:commentRangeEnd w:id="394"/>
      <w:r w:rsidR="00310D8A">
        <w:rPr>
          <w:rStyle w:val="CommentReference"/>
        </w:rPr>
        <w:commentReference w:id="394"/>
      </w:r>
    </w:p>
    <w:p w14:paraId="3552B360" w14:textId="3B884146" w:rsidR="00A876BA" w:rsidRDefault="002526D3" w:rsidP="00390AA2">
      <w:r>
        <w:t>The schema is designed to support the use of overlays</w:t>
      </w:r>
      <w:r w:rsidR="00963D90">
        <w:t xml:space="preserve">, some of which are already contemplated and others of which will be added over time. </w:t>
      </w:r>
      <w:r w:rsidR="00EF4E99">
        <w:t>Overlays will be used, for example, to allow field names to be customized to various languages</w:t>
      </w:r>
      <w:r w:rsidR="004D1906">
        <w:t xml:space="preserve">, </w:t>
      </w:r>
      <w:proofErr w:type="gramStart"/>
      <w:r w:rsidR="004D1906">
        <w:t>and also</w:t>
      </w:r>
      <w:proofErr w:type="gramEnd"/>
      <w:r w:rsidR="004D1906">
        <w:t xml:space="preserve"> to </w:t>
      </w:r>
      <w:r w:rsidR="00BB26BD">
        <w:t xml:space="preserve">indicate the provenance of specific profile elements (e.g., whether the </w:t>
      </w:r>
      <w:r w:rsidR="00277700">
        <w:t xml:space="preserve">consumer provided the information directly vs. </w:t>
      </w:r>
      <w:r w:rsidR="002637A7">
        <w:t>an agent projecting it based on other information; when the information was last updated, and the like).</w:t>
      </w:r>
      <w:r w:rsidR="004A2195">
        <w:t xml:space="preserve"> Additional details on overlay design will be provided with </w:t>
      </w:r>
      <w:r w:rsidR="009442B9">
        <w:t>future versions.</w:t>
      </w:r>
    </w:p>
    <w:p w14:paraId="74A10FE7" w14:textId="6551569E" w:rsidR="00030E14" w:rsidRPr="00A10210" w:rsidRDefault="00030E14" w:rsidP="00390AA2">
      <w:r>
        <w:t xml:space="preserve">Readers who are familiar with GitHub are welcome to </w:t>
      </w:r>
      <w:r w:rsidR="00390AA2">
        <w:t xml:space="preserve">add comments or raise issues in the repository. </w:t>
      </w:r>
      <w:r w:rsidR="00A77C9E">
        <w:t xml:space="preserve">Alternatively, you can send queries, comments, or suggestions </w:t>
      </w:r>
      <w:r w:rsidR="000C51B8">
        <w:t xml:space="preserve">by email </w:t>
      </w:r>
      <w:r w:rsidR="00A77C9E">
        <w:t xml:space="preserve">to </w:t>
      </w:r>
      <w:hyperlink r:id="rId27" w:history="1">
        <w:r w:rsidR="00A77C9E" w:rsidRPr="00E76A0C">
          <w:rPr>
            <w:rStyle w:val="Hyperlink"/>
          </w:rPr>
          <w:t>ht-governance@identity.foundation</w:t>
        </w:r>
      </w:hyperlink>
      <w:r w:rsidR="00A77C9E" w:rsidRPr="00E76A0C">
        <w:t>.</w:t>
      </w:r>
      <w:r w:rsidR="00A77C9E">
        <w:t xml:space="preserve"> </w:t>
      </w:r>
      <w:r w:rsidR="000C51B8">
        <w:t>This email is monitored by volunteers</w:t>
      </w:r>
      <w:r w:rsidR="006854BC">
        <w:t xml:space="preserve"> who will endeavor to at least acknowledge submissions </w:t>
      </w:r>
      <w:r w:rsidR="0009359D">
        <w:t>as quickly as possible and, where appropriate, provide an estimated time frame for a full response.</w:t>
      </w:r>
      <w:r w:rsidR="00422103">
        <w:t xml:space="preserve"> Technical suggestions </w:t>
      </w:r>
      <w:r w:rsidR="00AE3265">
        <w:t>will, where appropriate, be added to the GitHub repository by work</w:t>
      </w:r>
      <w:r w:rsidR="0025457C">
        <w:t xml:space="preserve">ing </w:t>
      </w:r>
      <w:r w:rsidR="00AE3265">
        <w:t>group members.</w:t>
      </w:r>
    </w:p>
    <w:p w14:paraId="5AC4051A" w14:textId="31CFF983" w:rsidR="00DF2075" w:rsidRPr="00E93994" w:rsidRDefault="00215E96" w:rsidP="00FD39B1">
      <w:pPr>
        <w:pStyle w:val="Heading2"/>
      </w:pPr>
      <w:bookmarkStart w:id="398" w:name="_Toc200285067"/>
      <w:r w:rsidRPr="00E93994">
        <w:t>Glossary</w:t>
      </w:r>
      <w:bookmarkEnd w:id="398"/>
      <w:r w:rsidR="00740A89" w:rsidRPr="00E93994">
        <w:t xml:space="preserve"> </w:t>
      </w:r>
    </w:p>
    <w:p w14:paraId="3FA9F461" w14:textId="4B1EBAAD" w:rsidR="004640DA" w:rsidRPr="005C0469" w:rsidRDefault="004640DA" w:rsidP="004640DA">
      <w:pPr>
        <w:rPr>
          <w:rFonts w:cs="Arial"/>
        </w:rPr>
      </w:pPr>
      <w:bookmarkStart w:id="399" w:name="Agent"/>
      <w:r w:rsidRPr="00AB7F85">
        <w:rPr>
          <w:rStyle w:val="StyleUnderline"/>
          <w:u w:val="single"/>
        </w:rPr>
        <w:t>Agent</w:t>
      </w:r>
      <w:bookmarkEnd w:id="399"/>
      <w:r w:rsidRPr="005C0469">
        <w:rPr>
          <w:rFonts w:cs="Arial"/>
        </w:rPr>
        <w:t xml:space="preserve"> – A person, company, or software application that is authorized to act for an individual (traveler), group of travelers, businesses, or governments. In the case of a software application, this may take the form of a </w:t>
      </w:r>
      <w:hyperlink w:anchor="Personal_Service_Assistant" w:history="1">
        <w:r w:rsidRPr="00CF2D10">
          <w:rPr>
            <w:rStyle w:val="Hyperlink"/>
          </w:rPr>
          <w:t>Personal Service Assistant</w:t>
        </w:r>
      </w:hyperlink>
      <w:r w:rsidRPr="001C282A">
        <w:rPr>
          <w:rFonts w:cs="Arial"/>
          <w:i/>
          <w:iCs/>
          <w:u w:val="single"/>
        </w:rPr>
        <w:t>.</w:t>
      </w:r>
      <w:r w:rsidRPr="005C0469">
        <w:rPr>
          <w:rFonts w:ascii="Aptos" w:hAnsi="Aptos"/>
        </w:rPr>
        <w:t xml:space="preserve"> </w:t>
      </w:r>
      <w:r w:rsidRPr="005C0469">
        <w:t xml:space="preserve">An Agent may </w:t>
      </w:r>
      <w:r w:rsidR="00AF0CEA">
        <w:t xml:space="preserve">assist in maintaining </w:t>
      </w:r>
      <w:r w:rsidR="00461D2E">
        <w:t xml:space="preserve">data (such as the traveler’s profile), </w:t>
      </w:r>
      <w:r w:rsidRPr="005C0469">
        <w:rPr>
          <w:rFonts w:cs="Arial"/>
        </w:rPr>
        <w:t xml:space="preserve">make recommendations for travel services, coordinate various services, book them, and suggest or make changes in cases of trip disruptions. </w:t>
      </w:r>
    </w:p>
    <w:p w14:paraId="76110460" w14:textId="77777777" w:rsidR="004640DA" w:rsidRDefault="1CABD96A" w:rsidP="004640DA">
      <w:pPr>
        <w:rPr>
          <w:rFonts w:cs="Arial"/>
        </w:rPr>
      </w:pPr>
      <w:bookmarkStart w:id="400" w:name="AI"/>
      <w:bookmarkStart w:id="401" w:name="Artificial_Intelligence"/>
      <w:r w:rsidRPr="00AB7F85">
        <w:rPr>
          <w:rStyle w:val="StyleUnderline"/>
          <w:u w:val="single"/>
        </w:rPr>
        <w:t>Artificial Intelligence (AI)</w:t>
      </w:r>
      <w:bookmarkEnd w:id="400"/>
      <w:bookmarkEnd w:id="401"/>
      <w:r w:rsidRPr="1CABD96A">
        <w:rPr>
          <w:rFonts w:cs="Arial"/>
        </w:rPr>
        <w:t xml:space="preserve"> – The ability of a machine to perform tasks that were historically associated with human intelligence, such as learning, reasoning, and making decisions. </w:t>
      </w:r>
    </w:p>
    <w:p w14:paraId="092ABEF8" w14:textId="6EDCD052" w:rsidR="1CABD96A" w:rsidRDefault="1CABD96A" w:rsidP="1CABD96A">
      <w:pPr>
        <w:rPr>
          <w:rFonts w:cs="Arial"/>
        </w:rPr>
      </w:pPr>
      <w:bookmarkStart w:id="402" w:name="Authoritative_Issuer"/>
      <w:r w:rsidRPr="00AB7F85">
        <w:rPr>
          <w:rStyle w:val="StyleUnderline"/>
          <w:u w:val="single"/>
        </w:rPr>
        <w:lastRenderedPageBreak/>
        <w:t>Authoritative Issuer</w:t>
      </w:r>
      <w:bookmarkEnd w:id="402"/>
      <w:r w:rsidRPr="1CABD96A">
        <w:rPr>
          <w:rFonts w:cs="Arial"/>
        </w:rPr>
        <w:t xml:space="preserve"> – A Verifiable Credential is a Verifiable Document which has been “issued” by a third party about a subject/primary party. An Authoritative Issuer is an Entity (typically an organization) which is recognized by a higher authority (e.g. government) as Authorized to issue specific Verifiable Credentials. Examples: an organization (authorized by government corporate registrar) as issuer of an Employment Record, a government as an issuer of a Passport (e.g. authorized by ICAO).</w:t>
      </w:r>
    </w:p>
    <w:p w14:paraId="7D565F3F" w14:textId="37F6A768" w:rsidR="00B10EDA" w:rsidRPr="005C0469" w:rsidRDefault="00B10EDA" w:rsidP="004640DA">
      <w:pPr>
        <w:rPr>
          <w:rFonts w:cs="Arial"/>
        </w:rPr>
      </w:pPr>
      <w:bookmarkStart w:id="403" w:name="Data_Store"/>
      <w:r w:rsidRPr="00AB7F85">
        <w:rPr>
          <w:rStyle w:val="StyleUnderline"/>
          <w:u w:val="single"/>
        </w:rPr>
        <w:t>Data Store</w:t>
      </w:r>
      <w:bookmarkEnd w:id="403"/>
      <w:r>
        <w:rPr>
          <w:rFonts w:cs="Arial"/>
        </w:rPr>
        <w:t xml:space="preserve"> – In the context of </w:t>
      </w:r>
      <w:r w:rsidR="00653419">
        <w:rPr>
          <w:rFonts w:cs="Arial"/>
        </w:rPr>
        <w:t xml:space="preserve">a </w:t>
      </w:r>
      <w:r w:rsidR="005377F1">
        <w:rPr>
          <w:rFonts w:cs="Arial"/>
        </w:rPr>
        <w:t xml:space="preserve">secure, </w:t>
      </w:r>
      <w:r w:rsidR="00653419">
        <w:rPr>
          <w:rFonts w:cs="Arial"/>
        </w:rPr>
        <w:t>travel-centric digital wallet</w:t>
      </w:r>
      <w:r>
        <w:rPr>
          <w:rFonts w:cs="Arial"/>
        </w:rPr>
        <w:t xml:space="preserve">, a </w:t>
      </w:r>
      <w:r w:rsidR="00552F16">
        <w:rPr>
          <w:rFonts w:cs="Arial"/>
        </w:rPr>
        <w:t>system capable of storing personal information</w:t>
      </w:r>
      <w:r w:rsidR="00F822F8">
        <w:rPr>
          <w:rFonts w:cs="Arial"/>
        </w:rPr>
        <w:t xml:space="preserve"> for interactions with </w:t>
      </w:r>
      <w:r w:rsidR="003452DC">
        <w:rPr>
          <w:rFonts w:cs="Arial"/>
        </w:rPr>
        <w:t xml:space="preserve">and via </w:t>
      </w:r>
      <w:r w:rsidR="003465EE">
        <w:rPr>
          <w:rFonts w:cs="Arial"/>
        </w:rPr>
        <w:t xml:space="preserve">those </w:t>
      </w:r>
      <w:r w:rsidR="00F822F8">
        <w:rPr>
          <w:rFonts w:cs="Arial"/>
        </w:rPr>
        <w:t>wallets</w:t>
      </w:r>
      <w:r w:rsidR="00AD6E74">
        <w:rPr>
          <w:rFonts w:cs="Arial"/>
        </w:rPr>
        <w:t xml:space="preserve">. </w:t>
      </w:r>
      <w:r w:rsidR="008875B5">
        <w:rPr>
          <w:rFonts w:cs="Arial"/>
        </w:rPr>
        <w:t xml:space="preserve">A data store may exist in a cloud service, on a mobile </w:t>
      </w:r>
      <w:r w:rsidR="00BF686D">
        <w:rPr>
          <w:rFonts w:cs="Arial"/>
        </w:rPr>
        <w:t xml:space="preserve">or other personal </w:t>
      </w:r>
      <w:r w:rsidR="008875B5">
        <w:rPr>
          <w:rFonts w:cs="Arial"/>
        </w:rPr>
        <w:t xml:space="preserve">device, </w:t>
      </w:r>
      <w:r w:rsidR="00BF686D">
        <w:rPr>
          <w:rFonts w:cs="Arial"/>
        </w:rPr>
        <w:t xml:space="preserve">but most commonly is managed </w:t>
      </w:r>
      <w:r w:rsidR="00E159F7">
        <w:rPr>
          <w:rFonts w:cs="Arial"/>
        </w:rPr>
        <w:t>by a wallet on</w:t>
      </w:r>
      <w:r w:rsidR="00BF686D">
        <w:rPr>
          <w:rFonts w:cs="Arial"/>
        </w:rPr>
        <w:t xml:space="preserve"> a mobile device </w:t>
      </w:r>
      <w:r w:rsidR="00DC4C81">
        <w:rPr>
          <w:rFonts w:cs="Arial"/>
        </w:rPr>
        <w:t xml:space="preserve">and </w:t>
      </w:r>
      <w:r w:rsidR="009827F5">
        <w:rPr>
          <w:rFonts w:cs="Arial"/>
        </w:rPr>
        <w:t xml:space="preserve">replicated </w:t>
      </w:r>
      <w:r w:rsidR="00E92D93">
        <w:rPr>
          <w:rFonts w:cs="Arial"/>
        </w:rPr>
        <w:t xml:space="preserve">in </w:t>
      </w:r>
      <w:r w:rsidR="009827F5">
        <w:rPr>
          <w:rFonts w:cs="Arial"/>
        </w:rPr>
        <w:t>the cloud.</w:t>
      </w:r>
      <w:r w:rsidR="001372DD">
        <w:rPr>
          <w:rFonts w:cs="Arial"/>
        </w:rPr>
        <w:t xml:space="preserve"> </w:t>
      </w:r>
      <w:r w:rsidR="00186378">
        <w:rPr>
          <w:rFonts w:cs="Arial"/>
        </w:rPr>
        <w:t>A secure data store</w:t>
      </w:r>
      <w:r w:rsidR="001372DD">
        <w:rPr>
          <w:rFonts w:cs="Arial"/>
        </w:rPr>
        <w:t xml:space="preserve"> has encryption keys that ensure that (a) only the identity subject can make or authorize changes; and (b) the subject can </w:t>
      </w:r>
      <w:r w:rsidR="00C36605">
        <w:rPr>
          <w:rFonts w:cs="Arial"/>
        </w:rPr>
        <w:t xml:space="preserve">authorize </w:t>
      </w:r>
      <w:r w:rsidR="001372DD">
        <w:rPr>
          <w:rFonts w:cs="Arial"/>
        </w:rPr>
        <w:t xml:space="preserve">encryption keys </w:t>
      </w:r>
      <w:r w:rsidR="00830AA9">
        <w:rPr>
          <w:rFonts w:cs="Arial"/>
        </w:rPr>
        <w:t xml:space="preserve">for </w:t>
      </w:r>
      <w:r w:rsidR="001372DD">
        <w:rPr>
          <w:rFonts w:cs="Arial"/>
        </w:rPr>
        <w:t xml:space="preserve">specific parties enabling </w:t>
      </w:r>
      <w:r w:rsidR="00E2715D">
        <w:rPr>
          <w:rFonts w:cs="Arial"/>
        </w:rPr>
        <w:t xml:space="preserve">them </w:t>
      </w:r>
      <w:r w:rsidR="001372DD">
        <w:rPr>
          <w:rFonts w:cs="Arial"/>
        </w:rPr>
        <w:t>to access selected information on demand; and (c) the subject can revoke these keys.</w:t>
      </w:r>
    </w:p>
    <w:p w14:paraId="78FFB60E" w14:textId="2626E74F" w:rsidR="00953E41" w:rsidRDefault="00953E41" w:rsidP="00953E41">
      <w:pPr>
        <w:rPr>
          <w:rFonts w:cs="Arial"/>
        </w:rPr>
      </w:pPr>
      <w:bookmarkStart w:id="404" w:name="DID"/>
      <w:bookmarkStart w:id="405" w:name="Decentralized_Identifier"/>
      <w:r w:rsidRPr="00AB7F85">
        <w:rPr>
          <w:rStyle w:val="StyleUnderline"/>
          <w:u w:val="single"/>
        </w:rPr>
        <w:t>Decentralized Identifier</w:t>
      </w:r>
      <w:r w:rsidRPr="00AB7F85">
        <w:rPr>
          <w:rFonts w:cs="Arial"/>
          <w:u w:val="single"/>
        </w:rPr>
        <w:t xml:space="preserve"> (DID)</w:t>
      </w:r>
      <w:bookmarkEnd w:id="404"/>
      <w:bookmarkEnd w:id="405"/>
      <w:r>
        <w:rPr>
          <w:rFonts w:cs="Arial"/>
        </w:rPr>
        <w:t xml:space="preserve"> </w:t>
      </w:r>
      <w:r w:rsidRPr="005C0469">
        <w:rPr>
          <w:rFonts w:cs="Arial"/>
        </w:rPr>
        <w:t xml:space="preserve">– A unique alphanumeric sequence, similar in concept to an email address or phone number, that is used by a traveler, supplier, or intermediary to communicate information without relying on a central authority.  </w:t>
      </w:r>
      <w:r w:rsidR="00A12624">
        <w:rPr>
          <w:rFonts w:cs="Arial"/>
        </w:rPr>
        <w:t>I</w:t>
      </w:r>
      <w:r w:rsidRPr="005C0469">
        <w:rPr>
          <w:rFonts w:cs="Arial"/>
        </w:rPr>
        <w:t xml:space="preserve">t is built on principles such as user empowerment, security, and decentralization. The structure of DIDs is specified by the </w:t>
      </w:r>
      <w:hyperlink w:anchor="World_Wide_Web_Consortium" w:history="1">
        <w:r w:rsidRPr="008836EE">
          <w:rPr>
            <w:rStyle w:val="Hyperlink"/>
          </w:rPr>
          <w:t>World Wide Web Consortium</w:t>
        </w:r>
        <w:r w:rsidRPr="008836EE">
          <w:rPr>
            <w:rStyle w:val="Hyperlink"/>
            <w:rFonts w:cs="Arial"/>
          </w:rPr>
          <w:t xml:space="preserve"> (W3C)</w:t>
        </w:r>
      </w:hyperlink>
      <w:r w:rsidRPr="005C0469">
        <w:rPr>
          <w:rFonts w:cs="Arial"/>
        </w:rPr>
        <w:t>.</w:t>
      </w:r>
    </w:p>
    <w:p w14:paraId="6BC9D962" w14:textId="07ACBD2E" w:rsidR="00454BBD" w:rsidRDefault="00454BBD" w:rsidP="00953E41">
      <w:pPr>
        <w:rPr>
          <w:rFonts w:cs="Arial"/>
        </w:rPr>
      </w:pPr>
      <w:bookmarkStart w:id="406" w:name="DIDComm"/>
      <w:bookmarkStart w:id="407" w:name="Decentralized_Identity_Communication"/>
      <w:r w:rsidRPr="00AB7F85">
        <w:rPr>
          <w:rStyle w:val="StyleUnderline"/>
          <w:u w:val="single"/>
        </w:rPr>
        <w:t>Decentralized Identity Communication</w:t>
      </w:r>
      <w:r w:rsidRPr="00AB7F85">
        <w:rPr>
          <w:rFonts w:cs="Arial"/>
          <w:u w:val="single"/>
        </w:rPr>
        <w:t xml:space="preserve"> (DIDComm)</w:t>
      </w:r>
      <w:bookmarkEnd w:id="406"/>
      <w:bookmarkEnd w:id="407"/>
      <w:r w:rsidR="00EE33E8">
        <w:rPr>
          <w:rFonts w:cs="Arial"/>
        </w:rPr>
        <w:t xml:space="preserve"> – A </w:t>
      </w:r>
      <w:r w:rsidR="00EE33E8" w:rsidRPr="00EE33E8">
        <w:rPr>
          <w:rFonts w:cs="Arial"/>
        </w:rPr>
        <w:t>protocol for secure and private communication between entities (people, organizations, or devices) that use Decentralized Identifiers (DIDs). It enables these entities to exchange messages and data in a way that is cryptographically verifiable, tamper-proof, and independent of centralized systems.</w:t>
      </w:r>
      <w:r w:rsidR="00CD5B95">
        <w:rPr>
          <w:rFonts w:cs="Arial"/>
        </w:rPr>
        <w:t xml:space="preserve"> </w:t>
      </w:r>
      <w:r w:rsidR="00C0008F">
        <w:rPr>
          <w:rFonts w:cs="Arial"/>
        </w:rPr>
        <w:t xml:space="preserve">The </w:t>
      </w:r>
      <w:r w:rsidR="00A96396">
        <w:rPr>
          <w:rFonts w:cs="Arial"/>
        </w:rPr>
        <w:t xml:space="preserve">DIDComm </w:t>
      </w:r>
      <w:r w:rsidR="00C0008F">
        <w:rPr>
          <w:rFonts w:cs="Arial"/>
        </w:rPr>
        <w:t xml:space="preserve">protocol standard </w:t>
      </w:r>
      <w:r w:rsidR="00A96396">
        <w:rPr>
          <w:rFonts w:cs="Arial"/>
        </w:rPr>
        <w:t xml:space="preserve">is managed </w:t>
      </w:r>
      <w:r w:rsidR="00C0008F">
        <w:rPr>
          <w:rFonts w:cs="Arial"/>
        </w:rPr>
        <w:t xml:space="preserve">by the </w:t>
      </w:r>
      <w:r w:rsidR="00A96396">
        <w:rPr>
          <w:rFonts w:cs="Arial"/>
        </w:rPr>
        <w:t>Decentralized Identity Foundation.</w:t>
      </w:r>
    </w:p>
    <w:p w14:paraId="05E1E099" w14:textId="77777777" w:rsidR="004640DA" w:rsidRPr="005C0469" w:rsidRDefault="004640DA" w:rsidP="004640DA">
      <w:pPr>
        <w:rPr>
          <w:rFonts w:cs="Arial"/>
        </w:rPr>
      </w:pPr>
      <w:bookmarkStart w:id="408" w:name="DIF"/>
      <w:bookmarkStart w:id="409" w:name="Dentralized_Identity_Foundation"/>
      <w:r w:rsidRPr="00AB7F85">
        <w:rPr>
          <w:rStyle w:val="StyleUnderline"/>
          <w:u w:val="single"/>
        </w:rPr>
        <w:t>Decentralized Identity Foundation (DIF)</w:t>
      </w:r>
      <w:bookmarkEnd w:id="408"/>
      <w:bookmarkEnd w:id="409"/>
      <w:r w:rsidRPr="005C0469">
        <w:rPr>
          <w:rFonts w:cs="Arial"/>
        </w:rPr>
        <w:t xml:space="preserve"> - An engineering-driven not-for-profit organization focused on developing the foundational elements necessary to establish an open ecosystem for decentralized identity and to ensure interoperability between all participants. DIF is the sponsor of this effort and is the authoritative source for such elements for the </w:t>
      </w:r>
      <w:r w:rsidRPr="00033112">
        <w:rPr>
          <w:rStyle w:val="StyleUnderline"/>
        </w:rPr>
        <w:t>World Wide Web Consortium</w:t>
      </w:r>
      <w:r w:rsidRPr="005C0469">
        <w:rPr>
          <w:rFonts w:cs="Arial"/>
        </w:rPr>
        <w:t xml:space="preserve"> (W3C). See </w:t>
      </w:r>
      <w:hyperlink r:id="rId28" w:history="1">
        <w:r w:rsidRPr="005C0469">
          <w:rPr>
            <w:rStyle w:val="Hyperlink"/>
            <w:rFonts w:cs="Arial"/>
          </w:rPr>
          <w:t>https://identity.foundation/</w:t>
        </w:r>
      </w:hyperlink>
      <w:r w:rsidRPr="005C0469">
        <w:rPr>
          <w:rFonts w:cs="Arial"/>
        </w:rPr>
        <w:t xml:space="preserve"> </w:t>
      </w:r>
    </w:p>
    <w:p w14:paraId="4571FBAA" w14:textId="0B5D0C4F" w:rsidR="004640DA" w:rsidRDefault="004640DA" w:rsidP="004640DA">
      <w:pPr>
        <w:rPr>
          <w:rFonts w:cs="Arial"/>
          <w:spacing w:val="8"/>
          <w:shd w:val="clear" w:color="auto" w:fill="FFFFFF"/>
        </w:rPr>
      </w:pPr>
      <w:r w:rsidRPr="00AB7F85">
        <w:rPr>
          <w:rStyle w:val="StyleUnderline"/>
          <w:u w:val="single"/>
        </w:rPr>
        <w:t>DID</w:t>
      </w:r>
      <w:r w:rsidRPr="005C0469">
        <w:rPr>
          <w:rFonts w:cs="Arial"/>
        </w:rPr>
        <w:t xml:space="preserve"> – see </w:t>
      </w:r>
      <w:hyperlink w:anchor="Decentralized_Identifier" w:history="1">
        <w:r w:rsidR="00352A83" w:rsidRPr="008836EE">
          <w:rPr>
            <w:rStyle w:val="Hyperlink"/>
          </w:rPr>
          <w:t xml:space="preserve">Decentralized </w:t>
        </w:r>
        <w:r w:rsidRPr="008836EE">
          <w:rPr>
            <w:rStyle w:val="Hyperlink"/>
          </w:rPr>
          <w:t>Identifier</w:t>
        </w:r>
      </w:hyperlink>
      <w:r w:rsidR="00CC3FD0">
        <w:rPr>
          <w:rFonts w:cs="Arial"/>
          <w:spacing w:val="8"/>
          <w:shd w:val="clear" w:color="auto" w:fill="FFFFFF"/>
        </w:rPr>
        <w:t>.</w:t>
      </w:r>
    </w:p>
    <w:p w14:paraId="59BB8B24" w14:textId="51DF8730" w:rsidR="00CC3FD0" w:rsidRDefault="00CC3FD0" w:rsidP="004640DA">
      <w:pPr>
        <w:rPr>
          <w:rFonts w:cs="Arial"/>
          <w:spacing w:val="8"/>
          <w:shd w:val="clear" w:color="auto" w:fill="FFFFFF"/>
        </w:rPr>
      </w:pPr>
      <w:r w:rsidRPr="001C282A">
        <w:rPr>
          <w:rFonts w:cs="Arial"/>
          <w:spacing w:val="8"/>
          <w:u w:val="single"/>
          <w:shd w:val="clear" w:color="auto" w:fill="FFFFFF"/>
        </w:rPr>
        <w:t>DIDComm</w:t>
      </w:r>
      <w:r>
        <w:rPr>
          <w:rFonts w:cs="Arial"/>
          <w:spacing w:val="8"/>
          <w:shd w:val="clear" w:color="auto" w:fill="FFFFFF"/>
        </w:rPr>
        <w:t xml:space="preserve"> – see </w:t>
      </w:r>
      <w:hyperlink w:anchor="Decentralized_Identity_Communication" w:history="1">
        <w:r w:rsidRPr="008836EE">
          <w:rPr>
            <w:rStyle w:val="Hyperlink"/>
          </w:rPr>
          <w:t>Decentralized Identity Communication</w:t>
        </w:r>
      </w:hyperlink>
      <w:r>
        <w:rPr>
          <w:rFonts w:cs="Arial"/>
          <w:i/>
          <w:iCs/>
          <w:spacing w:val="8"/>
          <w:shd w:val="clear" w:color="auto" w:fill="FFFFFF"/>
        </w:rPr>
        <w:t>.</w:t>
      </w:r>
    </w:p>
    <w:p w14:paraId="2E27E319" w14:textId="5FD2FA4F" w:rsidR="00D32CE9" w:rsidRPr="005C0469" w:rsidRDefault="00D32CE9" w:rsidP="004640DA">
      <w:pPr>
        <w:rPr>
          <w:rFonts w:cs="Arial"/>
        </w:rPr>
      </w:pPr>
      <w:r w:rsidRPr="001C282A">
        <w:rPr>
          <w:rFonts w:cs="Arial"/>
          <w:spacing w:val="8"/>
          <w:u w:val="single"/>
          <w:shd w:val="clear" w:color="auto" w:fill="FFFFFF"/>
        </w:rPr>
        <w:t>DIF</w:t>
      </w:r>
      <w:r>
        <w:rPr>
          <w:rFonts w:cs="Arial"/>
          <w:spacing w:val="8"/>
          <w:shd w:val="clear" w:color="auto" w:fill="FFFFFF"/>
        </w:rPr>
        <w:t xml:space="preserve"> – see </w:t>
      </w:r>
      <w:hyperlink w:anchor="Dentralized_Identity_Foundation" w:history="1">
        <w:r w:rsidRPr="00FB1799">
          <w:rPr>
            <w:rStyle w:val="Hyperlink"/>
          </w:rPr>
          <w:t>Decentralized Identity Foundation</w:t>
        </w:r>
      </w:hyperlink>
      <w:r>
        <w:rPr>
          <w:rFonts w:cs="Arial"/>
          <w:spacing w:val="8"/>
          <w:shd w:val="clear" w:color="auto" w:fill="FFFFFF"/>
        </w:rPr>
        <w:t>.</w:t>
      </w:r>
    </w:p>
    <w:p w14:paraId="51A05770" w14:textId="695446CE" w:rsidR="0031446F" w:rsidRPr="004D31A0" w:rsidRDefault="0031446F" w:rsidP="0031446F">
      <w:bookmarkStart w:id="410" w:name="Digital_Agent"/>
      <w:r w:rsidRPr="004D31A0">
        <w:rPr>
          <w:rFonts w:cs="Arial"/>
          <w:spacing w:val="8"/>
          <w:u w:val="single"/>
          <w:shd w:val="clear" w:color="auto" w:fill="FFFFFF"/>
        </w:rPr>
        <w:t>Digital Agent</w:t>
      </w:r>
      <w:bookmarkEnd w:id="410"/>
      <w:r>
        <w:rPr>
          <w:rFonts w:cs="Arial"/>
          <w:spacing w:val="8"/>
          <w:shd w:val="clear" w:color="auto" w:fill="FFFFFF"/>
        </w:rPr>
        <w:t xml:space="preserve"> – An </w:t>
      </w:r>
      <w:hyperlink w:anchor="Agent" w:history="1">
        <w:r w:rsidRPr="008836EE">
          <w:rPr>
            <w:rStyle w:val="Hyperlink"/>
          </w:rPr>
          <w:t>agent</w:t>
        </w:r>
      </w:hyperlink>
      <w:r>
        <w:t xml:space="preserve"> (see above) that is a software application (as distinguished from a traditional travel agent, for example).</w:t>
      </w:r>
    </w:p>
    <w:p w14:paraId="40D0776F" w14:textId="19193663" w:rsidR="004640DA" w:rsidRDefault="004640DA" w:rsidP="004640DA">
      <w:pPr>
        <w:rPr>
          <w:rFonts w:cs="Arial"/>
          <w:spacing w:val="8"/>
          <w:shd w:val="clear" w:color="auto" w:fill="FFFFFF"/>
        </w:rPr>
      </w:pPr>
      <w:bookmarkStart w:id="411" w:name="Digital_Ecosystem"/>
      <w:r w:rsidRPr="005C0469">
        <w:rPr>
          <w:rFonts w:cs="Arial"/>
          <w:spacing w:val="8"/>
          <w:u w:val="single"/>
          <w:shd w:val="clear" w:color="auto" w:fill="FFFFFF"/>
        </w:rPr>
        <w:t>Digital Ecosystem</w:t>
      </w:r>
      <w:bookmarkEnd w:id="411"/>
      <w:r w:rsidRPr="005C0469">
        <w:rPr>
          <w:rFonts w:cs="Arial"/>
          <w:spacing w:val="8"/>
          <w:shd w:val="clear" w:color="auto" w:fill="FFFFFF"/>
        </w:rPr>
        <w:t xml:space="preserve"> – A network of interconnected and interoperable digital hospitality and travel entities, including travelers, suppliers, intermediaries, applications, data services, and platforms, that work together to create value and to achieve common goals within a digital space. </w:t>
      </w:r>
      <w:r w:rsidR="0087407F">
        <w:rPr>
          <w:rFonts w:cs="Arial"/>
          <w:spacing w:val="8"/>
          <w:shd w:val="clear" w:color="auto" w:fill="FFFFFF"/>
        </w:rPr>
        <w:t>Section</w:t>
      </w:r>
      <w:r w:rsidR="00D47A6F">
        <w:rPr>
          <w:rFonts w:cs="Arial"/>
          <w:spacing w:val="8"/>
          <w:shd w:val="clear" w:color="auto" w:fill="FFFFFF"/>
        </w:rPr>
        <w:t xml:space="preserve"> </w:t>
      </w:r>
      <w:r w:rsidR="00705B94">
        <w:rPr>
          <w:rFonts w:cs="Arial"/>
          <w:spacing w:val="8"/>
          <w:shd w:val="clear" w:color="auto" w:fill="FFFFFF"/>
        </w:rPr>
        <w:fldChar w:fldCharType="begin"/>
      </w:r>
      <w:r w:rsidR="00705B94">
        <w:rPr>
          <w:rFonts w:cs="Arial"/>
          <w:spacing w:val="8"/>
          <w:shd w:val="clear" w:color="auto" w:fill="FFFFFF"/>
        </w:rPr>
        <w:instrText xml:space="preserve"> REF _Ref193724446 \r \h </w:instrText>
      </w:r>
      <w:r w:rsidR="00705B94">
        <w:rPr>
          <w:rFonts w:cs="Arial"/>
          <w:spacing w:val="8"/>
          <w:shd w:val="clear" w:color="auto" w:fill="FFFFFF"/>
        </w:rPr>
      </w:r>
      <w:r w:rsidR="00705B94">
        <w:rPr>
          <w:rFonts w:cs="Arial"/>
          <w:spacing w:val="8"/>
          <w:shd w:val="clear" w:color="auto" w:fill="FFFFFF"/>
        </w:rPr>
        <w:fldChar w:fldCharType="separate"/>
      </w:r>
      <w:r w:rsidR="00705B94">
        <w:rPr>
          <w:rFonts w:cs="Arial"/>
          <w:spacing w:val="8"/>
          <w:shd w:val="clear" w:color="auto" w:fill="FFFFFF"/>
        </w:rPr>
        <w:t>8.3.2</w:t>
      </w:r>
      <w:r w:rsidR="00705B94">
        <w:rPr>
          <w:rFonts w:cs="Arial"/>
          <w:spacing w:val="8"/>
          <w:shd w:val="clear" w:color="auto" w:fill="FFFFFF"/>
        </w:rPr>
        <w:fldChar w:fldCharType="end"/>
      </w:r>
      <w:r w:rsidR="00705B94">
        <w:rPr>
          <w:rFonts w:cs="Arial"/>
          <w:spacing w:val="8"/>
          <w:shd w:val="clear" w:color="auto" w:fill="FFFFFF"/>
        </w:rPr>
        <w:t xml:space="preserve"> </w:t>
      </w:r>
      <w:r w:rsidR="0042021A">
        <w:rPr>
          <w:rFonts w:cs="Arial"/>
          <w:spacing w:val="8"/>
          <w:shd w:val="clear" w:color="auto" w:fill="FFFFFF"/>
        </w:rPr>
        <w:t xml:space="preserve">of the appendix </w:t>
      </w:r>
      <w:r w:rsidR="00705B94">
        <w:rPr>
          <w:rFonts w:cs="Arial"/>
          <w:spacing w:val="8"/>
          <w:shd w:val="clear" w:color="auto" w:fill="FFFFFF"/>
        </w:rPr>
        <w:t xml:space="preserve">describes </w:t>
      </w:r>
      <w:r w:rsidR="0042021A">
        <w:rPr>
          <w:rFonts w:cs="Arial"/>
          <w:spacing w:val="8"/>
          <w:shd w:val="clear" w:color="auto" w:fill="FFFFFF"/>
        </w:rPr>
        <w:t xml:space="preserve">such a digital ecosystem as is used in the HATPro </w:t>
      </w:r>
      <w:r w:rsidR="0042021A" w:rsidRPr="00B051D4">
        <w:rPr>
          <w:rFonts w:cs="Arial"/>
          <w:spacing w:val="8"/>
          <w:shd w:val="clear" w:color="auto" w:fill="FFFFFF"/>
        </w:rPr>
        <w:t>effort</w:t>
      </w:r>
      <w:r w:rsidRPr="00D7341F">
        <w:rPr>
          <w:rFonts w:cs="Arial"/>
          <w:spacing w:val="8"/>
          <w:shd w:val="clear" w:color="auto" w:fill="FFFFFF"/>
        </w:rPr>
        <w:t>.</w:t>
      </w:r>
    </w:p>
    <w:p w14:paraId="1295FF8F" w14:textId="3EBA0362" w:rsidR="00632EA7" w:rsidRPr="005C0469" w:rsidRDefault="00632EA7" w:rsidP="004640DA">
      <w:pPr>
        <w:rPr>
          <w:rFonts w:cs="Arial"/>
        </w:rPr>
      </w:pPr>
      <w:bookmarkStart w:id="412" w:name="Digital_Identity"/>
      <w:r w:rsidRPr="00AB7F85">
        <w:rPr>
          <w:rStyle w:val="StyleUnderline"/>
          <w:u w:val="single"/>
        </w:rPr>
        <w:t>Digital Identity</w:t>
      </w:r>
      <w:bookmarkEnd w:id="412"/>
      <w:r>
        <w:rPr>
          <w:rFonts w:cs="Arial"/>
        </w:rPr>
        <w:t xml:space="preserve"> – A cryptographically secured </w:t>
      </w:r>
      <w:r w:rsidR="00DB419D">
        <w:rPr>
          <w:rFonts w:cs="Arial"/>
        </w:rPr>
        <w:t xml:space="preserve">method for an entity that is communicating via the Internet to </w:t>
      </w:r>
      <w:r w:rsidR="0008568C">
        <w:rPr>
          <w:rFonts w:cs="Arial"/>
        </w:rPr>
        <w:t>prove that they are who they say they are. This works both for consumers (so businesses know who they are dealing with) and for consumers (</w:t>
      </w:r>
      <w:r w:rsidR="00700E66">
        <w:rPr>
          <w:rFonts w:cs="Arial"/>
        </w:rPr>
        <w:t>to know that they are dealing with legitimate businesses).</w:t>
      </w:r>
    </w:p>
    <w:p w14:paraId="68216A4B" w14:textId="77777777" w:rsidR="004640DA" w:rsidRPr="005C0469" w:rsidRDefault="004640DA" w:rsidP="004640DA">
      <w:pPr>
        <w:rPr>
          <w:rFonts w:cs="Arial"/>
          <w:spacing w:val="8"/>
          <w:shd w:val="clear" w:color="auto" w:fill="FFFFFF"/>
        </w:rPr>
      </w:pPr>
      <w:bookmarkStart w:id="413" w:name="Digital_Wallet"/>
      <w:bookmarkStart w:id="414" w:name="Wallet"/>
      <w:r w:rsidRPr="005C0469">
        <w:rPr>
          <w:rFonts w:cs="Arial"/>
          <w:spacing w:val="8"/>
          <w:u w:val="single"/>
          <w:shd w:val="clear" w:color="auto" w:fill="FFFFFF"/>
        </w:rPr>
        <w:lastRenderedPageBreak/>
        <w:t>Digital Wallet</w:t>
      </w:r>
      <w:bookmarkEnd w:id="413"/>
      <w:bookmarkEnd w:id="414"/>
      <w:r w:rsidRPr="005C0469">
        <w:rPr>
          <w:rFonts w:cs="Arial"/>
          <w:spacing w:val="8"/>
          <w:shd w:val="clear" w:color="auto" w:fill="FFFFFF"/>
        </w:rPr>
        <w:t xml:space="preserve"> – An electronic device, online service, app, and/or software program that allows one party to make electronic transactions with another party. It enables the establishment of digital identity and trust, supports interactions between parties, and includes secure data storage for information about a person (including digital credentials such as identity documents or membership cards) or entity (such as a supplier, intermediary, or agent credentials).</w:t>
      </w:r>
    </w:p>
    <w:p w14:paraId="64F7A260" w14:textId="56FB182F" w:rsidR="004640DA" w:rsidRPr="005C0469" w:rsidRDefault="004640DA" w:rsidP="004640DA">
      <w:pPr>
        <w:rPr>
          <w:rFonts w:cs="Arial"/>
          <w:spacing w:val="8"/>
          <w:shd w:val="clear" w:color="auto" w:fill="FFFFFF"/>
        </w:rPr>
      </w:pPr>
      <w:bookmarkStart w:id="415" w:name="eIDAS"/>
      <w:r w:rsidRPr="005C0469">
        <w:rPr>
          <w:rFonts w:cs="Arial"/>
          <w:spacing w:val="8"/>
          <w:u w:val="single"/>
          <w:shd w:val="clear" w:color="auto" w:fill="FFFFFF"/>
        </w:rPr>
        <w:t>eIDAS</w:t>
      </w:r>
      <w:bookmarkEnd w:id="415"/>
      <w:r w:rsidRPr="005C0469">
        <w:rPr>
          <w:rFonts w:cs="Arial"/>
          <w:spacing w:val="8"/>
          <w:u w:val="single"/>
          <w:shd w:val="clear" w:color="auto" w:fill="FFFFFF"/>
        </w:rPr>
        <w:t xml:space="preserve"> </w:t>
      </w:r>
      <w:r w:rsidRPr="005C0469">
        <w:rPr>
          <w:rFonts w:cs="Arial"/>
          <w:spacing w:val="8"/>
          <w:shd w:val="clear" w:color="auto" w:fill="FFFFFF"/>
        </w:rPr>
        <w:t xml:space="preserve">– A European Union regulation </w:t>
      </w:r>
      <w:r w:rsidR="00BE3E25">
        <w:rPr>
          <w:rFonts w:cs="Arial"/>
          <w:spacing w:val="8"/>
          <w:shd w:val="clear" w:color="auto" w:fill="FFFFFF"/>
        </w:rPr>
        <w:t xml:space="preserve">(electronic </w:t>
      </w:r>
      <w:proofErr w:type="spellStart"/>
      <w:r w:rsidR="00BE3E25">
        <w:rPr>
          <w:rFonts w:cs="Arial"/>
          <w:spacing w:val="8"/>
          <w:shd w:val="clear" w:color="auto" w:fill="FFFFFF"/>
        </w:rPr>
        <w:t>I</w:t>
      </w:r>
      <w:r w:rsidR="00B56547">
        <w:rPr>
          <w:rFonts w:cs="Arial"/>
          <w:spacing w:val="8"/>
          <w:shd w:val="clear" w:color="auto" w:fill="FFFFFF"/>
        </w:rPr>
        <w:t>D</w:t>
      </w:r>
      <w:r w:rsidR="00BE3E25">
        <w:rPr>
          <w:rFonts w:cs="Arial"/>
          <w:spacing w:val="8"/>
          <w:shd w:val="clear" w:color="auto" w:fill="FFFFFF"/>
        </w:rPr>
        <w:t>entification</w:t>
      </w:r>
      <w:proofErr w:type="spellEnd"/>
      <w:r w:rsidR="00BE3E25">
        <w:rPr>
          <w:rFonts w:cs="Arial"/>
          <w:spacing w:val="8"/>
          <w:shd w:val="clear" w:color="auto" w:fill="FFFFFF"/>
        </w:rPr>
        <w:t xml:space="preserve">, Authentication and trust Services) </w:t>
      </w:r>
      <w:r w:rsidRPr="005C0469">
        <w:rPr>
          <w:rFonts w:cs="Arial"/>
          <w:spacing w:val="8"/>
          <w:shd w:val="clear" w:color="auto" w:fill="FFFFFF"/>
        </w:rPr>
        <w:t xml:space="preserve">that establishes a framework for digital identity and authentication. The acronym references Electronic </w:t>
      </w:r>
      <w:r w:rsidR="00E93D36" w:rsidRPr="005C0469">
        <w:rPr>
          <w:rFonts w:cs="Arial"/>
          <w:spacing w:val="8"/>
          <w:shd w:val="clear" w:color="auto" w:fill="FFFFFF"/>
        </w:rPr>
        <w:t>Identification</w:t>
      </w:r>
      <w:r w:rsidRPr="005C0469">
        <w:rPr>
          <w:rFonts w:cs="Arial"/>
          <w:spacing w:val="8"/>
          <w:shd w:val="clear" w:color="auto" w:fill="FFFFFF"/>
        </w:rPr>
        <w:t xml:space="preserve">, Authentication and trust Services. </w:t>
      </w:r>
      <w:r w:rsidR="00B56547">
        <w:rPr>
          <w:rFonts w:cs="Arial"/>
          <w:spacing w:val="8"/>
          <w:shd w:val="clear" w:color="auto" w:fill="FFFFFF"/>
        </w:rPr>
        <w:t xml:space="preserve">See </w:t>
      </w:r>
      <w:hyperlink r:id="rId29" w:history="1">
        <w:r w:rsidR="00B56547" w:rsidRPr="00FB1799">
          <w:rPr>
            <w:rStyle w:val="Hyperlink"/>
          </w:rPr>
          <w:t>https://digital-strategy.ec.europa.eu/en/policies/eidas-regulation</w:t>
        </w:r>
      </w:hyperlink>
      <w:r w:rsidR="00B56547">
        <w:rPr>
          <w:rFonts w:cs="Arial"/>
          <w:spacing w:val="8"/>
          <w:shd w:val="clear" w:color="auto" w:fill="FFFFFF"/>
        </w:rPr>
        <w:t xml:space="preserve">. </w:t>
      </w:r>
      <w:r w:rsidRPr="005C0469">
        <w:rPr>
          <w:rFonts w:cs="Arial"/>
          <w:spacing w:val="8"/>
          <w:shd w:val="clear" w:color="auto" w:fill="FFFFFF"/>
        </w:rPr>
        <w:t xml:space="preserve">The </w:t>
      </w:r>
      <w:r w:rsidR="008D06ED">
        <w:rPr>
          <w:rFonts w:cs="Arial"/>
          <w:spacing w:val="8"/>
          <w:shd w:val="clear" w:color="auto" w:fill="FFFFFF"/>
        </w:rPr>
        <w:t xml:space="preserve">HATPro Traveler Profile </w:t>
      </w:r>
      <w:r w:rsidRPr="005C0469">
        <w:rPr>
          <w:rFonts w:cs="Arial"/>
          <w:spacing w:val="8"/>
          <w:shd w:val="clear" w:color="auto" w:fill="FFFFFF"/>
        </w:rPr>
        <w:t xml:space="preserve">approach is consistent with the </w:t>
      </w:r>
      <w:r w:rsidRPr="008D06ED">
        <w:rPr>
          <w:rFonts w:cs="Arial"/>
          <w:spacing w:val="8"/>
          <w:shd w:val="clear" w:color="auto" w:fill="FFFFFF"/>
        </w:rPr>
        <w:t>eIDAS</w:t>
      </w:r>
      <w:r w:rsidRPr="005C0469">
        <w:rPr>
          <w:rFonts w:cs="Arial"/>
          <w:spacing w:val="8"/>
          <w:shd w:val="clear" w:color="auto" w:fill="FFFFFF"/>
        </w:rPr>
        <w:t xml:space="preserve"> regulation.</w:t>
      </w:r>
    </w:p>
    <w:p w14:paraId="0B1D22A2" w14:textId="77482D48" w:rsidR="004640DA" w:rsidRPr="005C0469" w:rsidRDefault="004640DA" w:rsidP="004640DA">
      <w:pPr>
        <w:rPr>
          <w:rFonts w:cs="Arial"/>
          <w:spacing w:val="8"/>
          <w:shd w:val="clear" w:color="auto" w:fill="FFFFFF"/>
        </w:rPr>
      </w:pPr>
      <w:bookmarkStart w:id="416" w:name="EU_Digital_Identity_Wallet"/>
      <w:r w:rsidRPr="005C0469">
        <w:rPr>
          <w:rFonts w:cs="Arial"/>
          <w:spacing w:val="8"/>
          <w:u w:val="single"/>
          <w:shd w:val="clear" w:color="auto" w:fill="FFFFFF"/>
        </w:rPr>
        <w:t>EU Digital Identity Wallet</w:t>
      </w:r>
      <w:bookmarkEnd w:id="416"/>
      <w:r w:rsidRPr="005C0469">
        <w:rPr>
          <w:rFonts w:cs="Arial"/>
          <w:spacing w:val="8"/>
          <w:shd w:val="clear" w:color="auto" w:fill="FFFFFF"/>
        </w:rPr>
        <w:t xml:space="preserve"> – An application framework, protocols, and data stores designed to provide personal identification, authentication, and authorization. Every European Union member state is required by 2026 to provide at least one wallet to all its citizens, residents, and businesses allowing them to prove who they ar</w:t>
      </w:r>
      <w:r w:rsidR="00B051D4">
        <w:rPr>
          <w:rFonts w:cs="Arial"/>
          <w:spacing w:val="8"/>
          <w:shd w:val="clear" w:color="auto" w:fill="FFFFFF"/>
        </w:rPr>
        <w:t>e</w:t>
      </w:r>
      <w:r w:rsidRPr="005C0469">
        <w:rPr>
          <w:rFonts w:cs="Arial"/>
          <w:spacing w:val="8"/>
          <w:shd w:val="clear" w:color="auto" w:fill="FFFFFF"/>
        </w:rPr>
        <w:t xml:space="preserve"> and </w:t>
      </w:r>
      <w:r w:rsidR="00B051D4">
        <w:rPr>
          <w:rFonts w:cs="Arial"/>
          <w:spacing w:val="8"/>
          <w:shd w:val="clear" w:color="auto" w:fill="FFFFFF"/>
        </w:rPr>
        <w:t xml:space="preserve">to </w:t>
      </w:r>
      <w:r w:rsidRPr="005C0469">
        <w:rPr>
          <w:rFonts w:cs="Arial"/>
          <w:spacing w:val="8"/>
          <w:shd w:val="clear" w:color="auto" w:fill="FFFFFF"/>
        </w:rPr>
        <w:t>safely store, share and sign digital documents, especially across borders.</w:t>
      </w:r>
    </w:p>
    <w:p w14:paraId="77C64796" w14:textId="77777777" w:rsidR="004640DA" w:rsidRPr="005C0469" w:rsidRDefault="004640DA" w:rsidP="004640DA">
      <w:pPr>
        <w:rPr>
          <w:rFonts w:cs="Arial"/>
          <w:spacing w:val="8"/>
          <w:shd w:val="clear" w:color="auto" w:fill="FFFFFF"/>
        </w:rPr>
      </w:pPr>
      <w:bookmarkStart w:id="417" w:name="Extensible_Data_Structure"/>
      <w:r w:rsidRPr="005C0469">
        <w:rPr>
          <w:rFonts w:cs="Arial"/>
          <w:spacing w:val="8"/>
          <w:u w:val="single"/>
          <w:shd w:val="clear" w:color="auto" w:fill="FFFFFF"/>
        </w:rPr>
        <w:t>Extensible Data Structure</w:t>
      </w:r>
      <w:bookmarkEnd w:id="417"/>
      <w:r w:rsidRPr="005C0469">
        <w:rPr>
          <w:rFonts w:cs="Arial"/>
          <w:spacing w:val="8"/>
          <w:u w:val="single"/>
          <w:shd w:val="clear" w:color="auto" w:fill="FFFFFF"/>
        </w:rPr>
        <w:t xml:space="preserve"> </w:t>
      </w:r>
      <w:r w:rsidRPr="005C0469">
        <w:rPr>
          <w:rFonts w:cs="Arial"/>
          <w:spacing w:val="8"/>
          <w:shd w:val="clear" w:color="auto" w:fill="FFFFFF"/>
        </w:rPr>
        <w:t>- A data architecture that is designed to support the addition of new structural elements and revisions of existing ones without breaking the existing model. Such structures allow organizations to adapt to changing requirements, such as new regulations, market conditions, or acquisitions.</w:t>
      </w:r>
    </w:p>
    <w:p w14:paraId="0CB5422D" w14:textId="3816FA28" w:rsidR="004640DA" w:rsidRPr="005C0469" w:rsidRDefault="004640DA" w:rsidP="004640DA">
      <w:pPr>
        <w:rPr>
          <w:rFonts w:cs="Arial"/>
          <w:spacing w:val="8"/>
          <w:shd w:val="clear" w:color="auto" w:fill="FFFFFF"/>
        </w:rPr>
      </w:pPr>
      <w:bookmarkStart w:id="418" w:name="GDPR"/>
      <w:bookmarkStart w:id="419" w:name="General_Data_Protection_Regulation"/>
      <w:r w:rsidRPr="005C0469">
        <w:rPr>
          <w:rFonts w:cs="Arial"/>
          <w:spacing w:val="8"/>
          <w:u w:val="single"/>
          <w:shd w:val="clear" w:color="auto" w:fill="FFFFFF"/>
        </w:rPr>
        <w:t>General Data Protection Regulation (GDPR)</w:t>
      </w:r>
      <w:bookmarkEnd w:id="418"/>
      <w:bookmarkEnd w:id="419"/>
      <w:r w:rsidRPr="005C0469">
        <w:rPr>
          <w:rFonts w:cs="Arial"/>
          <w:spacing w:val="8"/>
          <w:u w:val="single"/>
          <w:shd w:val="clear" w:color="auto" w:fill="FFFFFF"/>
        </w:rPr>
        <w:t xml:space="preserve"> </w:t>
      </w:r>
      <w:r w:rsidRPr="005C0469">
        <w:rPr>
          <w:rFonts w:cs="Arial"/>
          <w:spacing w:val="8"/>
          <w:shd w:val="clear" w:color="auto" w:fill="FFFFFF"/>
        </w:rPr>
        <w:t>- A European framework and standard that defines how parties must protect personal information, giving consumers more visibility over the data being stored and the purposes. It also provides consumers with limited control, such as the right to request corrections or deletion</w:t>
      </w:r>
      <w:r w:rsidR="00DE28E7">
        <w:rPr>
          <w:rFonts w:cs="Arial"/>
          <w:spacing w:val="8"/>
          <w:shd w:val="clear" w:color="auto" w:fill="FFFFFF"/>
        </w:rPr>
        <w:t xml:space="preserve"> of data </w:t>
      </w:r>
      <w:r w:rsidR="006E619B">
        <w:rPr>
          <w:rFonts w:cs="Arial"/>
          <w:spacing w:val="8"/>
          <w:shd w:val="clear" w:color="auto" w:fill="FFFFFF"/>
        </w:rPr>
        <w:t>about them that is held by organizations</w:t>
      </w:r>
      <w:r w:rsidRPr="005C0469">
        <w:rPr>
          <w:rFonts w:cs="Arial"/>
          <w:spacing w:val="8"/>
          <w:shd w:val="clear" w:color="auto" w:fill="FFFFFF"/>
        </w:rPr>
        <w:t>. See </w:t>
      </w:r>
      <w:hyperlink r:id="rId30" w:history="1">
        <w:r w:rsidRPr="00FB1799">
          <w:rPr>
            <w:rStyle w:val="Hyperlink"/>
          </w:rPr>
          <w:t>https://gdpr-info.eu/</w:t>
        </w:r>
      </w:hyperlink>
      <w:r w:rsidRPr="005C0469">
        <w:rPr>
          <w:rFonts w:cs="Arial"/>
          <w:spacing w:val="8"/>
          <w:shd w:val="clear" w:color="auto" w:fill="FFFFFF"/>
        </w:rPr>
        <w:t xml:space="preserve"> </w:t>
      </w:r>
    </w:p>
    <w:p w14:paraId="62DDEE8B" w14:textId="571B9710" w:rsidR="004640DA" w:rsidRDefault="004640DA" w:rsidP="004640DA">
      <w:pPr>
        <w:rPr>
          <w:rFonts w:cs="Arial"/>
        </w:rPr>
      </w:pPr>
      <w:bookmarkStart w:id="420" w:name="Governance_Structure"/>
      <w:r w:rsidRPr="00AB7F85">
        <w:rPr>
          <w:rStyle w:val="StyleUnderline"/>
          <w:u w:val="single"/>
        </w:rPr>
        <w:t>Governance Structure</w:t>
      </w:r>
      <w:bookmarkEnd w:id="420"/>
      <w:r w:rsidRPr="005C0469">
        <w:rPr>
          <w:rFonts w:cs="Arial"/>
        </w:rPr>
        <w:t xml:space="preserve"> – </w:t>
      </w:r>
      <w:r w:rsidR="009460FF">
        <w:rPr>
          <w:rFonts w:cs="Arial"/>
        </w:rPr>
        <w:t>In the context of this document, a</w:t>
      </w:r>
      <w:r w:rsidRPr="005C0469">
        <w:rPr>
          <w:rFonts w:cs="Arial"/>
        </w:rPr>
        <w:t xml:space="preserve"> set of processes and practices, </w:t>
      </w:r>
      <w:r w:rsidR="008809D0">
        <w:rPr>
          <w:rFonts w:cs="Arial"/>
        </w:rPr>
        <w:t>to be established by DIF</w:t>
      </w:r>
      <w:r w:rsidRPr="005C0469">
        <w:rPr>
          <w:rFonts w:cs="Arial"/>
        </w:rPr>
        <w:t xml:space="preserve">, through which </w:t>
      </w:r>
      <w:r w:rsidR="007E3B6C">
        <w:rPr>
          <w:rFonts w:cs="Arial"/>
        </w:rPr>
        <w:t xml:space="preserve">HATPro-related </w:t>
      </w:r>
      <w:r w:rsidRPr="005C0469">
        <w:rPr>
          <w:rFonts w:cs="Arial"/>
        </w:rPr>
        <w:t xml:space="preserve">technologies, processes, and data </w:t>
      </w:r>
      <w:r w:rsidR="003E6D1C">
        <w:rPr>
          <w:rFonts w:cs="Arial"/>
        </w:rPr>
        <w:t xml:space="preserve">will be </w:t>
      </w:r>
      <w:r w:rsidRPr="005C0469">
        <w:rPr>
          <w:rFonts w:cs="Arial"/>
        </w:rPr>
        <w:t xml:space="preserve">managed and regulated. </w:t>
      </w:r>
      <w:r w:rsidR="007E3B6C">
        <w:rPr>
          <w:rFonts w:cs="Arial"/>
        </w:rPr>
        <w:t>S</w:t>
      </w:r>
      <w:r w:rsidRPr="005C0469">
        <w:rPr>
          <w:rFonts w:cs="Arial"/>
        </w:rPr>
        <w:t>uch a structure would maintain, enhance and implement</w:t>
      </w:r>
      <w:r w:rsidR="00405356">
        <w:rPr>
          <w:rFonts w:cs="Arial"/>
        </w:rPr>
        <w:t xml:space="preserve"> the HATPro Traveler Profile schema </w:t>
      </w:r>
      <w:r w:rsidRPr="005C0469">
        <w:rPr>
          <w:rFonts w:cs="Arial"/>
        </w:rPr>
        <w:t>for the industry.</w:t>
      </w:r>
    </w:p>
    <w:p w14:paraId="1273AD68" w14:textId="42B91A77" w:rsidR="00B96E00" w:rsidRDefault="00B96E00" w:rsidP="004640DA">
      <w:pPr>
        <w:rPr>
          <w:rFonts w:cs="Arial"/>
        </w:rPr>
      </w:pPr>
      <w:r w:rsidRPr="00AB7F85">
        <w:rPr>
          <w:rStyle w:val="StyleUnderline"/>
          <w:u w:val="single"/>
        </w:rPr>
        <w:t>H&amp;T SIG</w:t>
      </w:r>
      <w:r>
        <w:rPr>
          <w:rFonts w:cs="Arial"/>
        </w:rPr>
        <w:t xml:space="preserve"> – see </w:t>
      </w:r>
      <w:hyperlink w:anchor="Hospitality_and_Travel_Special_Int_Group" w:history="1">
        <w:r w:rsidRPr="008836EE">
          <w:rPr>
            <w:rStyle w:val="Hyperlink"/>
            <w:rFonts w:cs="Arial"/>
          </w:rPr>
          <w:t>Hospitality and Travel Special Interest Group</w:t>
        </w:r>
      </w:hyperlink>
      <w:r>
        <w:rPr>
          <w:rFonts w:cs="Arial"/>
        </w:rPr>
        <w:t>.</w:t>
      </w:r>
    </w:p>
    <w:p w14:paraId="488D9EEB" w14:textId="5CA81543" w:rsidR="00B96E00" w:rsidRPr="005C0469" w:rsidRDefault="00B96E00" w:rsidP="004640DA">
      <w:pPr>
        <w:rPr>
          <w:rFonts w:cs="Arial"/>
        </w:rPr>
      </w:pPr>
      <w:r w:rsidRPr="00AB7F85">
        <w:rPr>
          <w:rStyle w:val="StyleUnderline"/>
          <w:u w:val="single"/>
        </w:rPr>
        <w:t>H&amp;T Work</w:t>
      </w:r>
      <w:r w:rsidR="008836EE">
        <w:rPr>
          <w:rStyle w:val="StyleUnderline"/>
          <w:u w:val="single"/>
        </w:rPr>
        <w:t>ing G</w:t>
      </w:r>
      <w:r w:rsidRPr="00AB7F85">
        <w:rPr>
          <w:rStyle w:val="StyleUnderline"/>
          <w:u w:val="single"/>
        </w:rPr>
        <w:t>roup</w:t>
      </w:r>
      <w:r>
        <w:rPr>
          <w:rFonts w:cs="Arial"/>
        </w:rPr>
        <w:t xml:space="preserve"> – see </w:t>
      </w:r>
      <w:hyperlink w:anchor="Hospitality_and_Travel_Working_Group" w:history="1">
        <w:r w:rsidRPr="008836EE">
          <w:rPr>
            <w:rStyle w:val="Hyperlink"/>
            <w:rFonts w:cs="Arial"/>
          </w:rPr>
          <w:t>Hospitality and Travel Work</w:t>
        </w:r>
        <w:r w:rsidR="008836EE" w:rsidRPr="008836EE">
          <w:rPr>
            <w:rStyle w:val="Hyperlink"/>
            <w:rFonts w:cs="Arial"/>
          </w:rPr>
          <w:t>ing G</w:t>
        </w:r>
        <w:r w:rsidRPr="008836EE">
          <w:rPr>
            <w:rStyle w:val="Hyperlink"/>
            <w:rFonts w:cs="Arial"/>
          </w:rPr>
          <w:t>roup</w:t>
        </w:r>
      </w:hyperlink>
      <w:r>
        <w:rPr>
          <w:rFonts w:cs="Arial"/>
        </w:rPr>
        <w:t>.</w:t>
      </w:r>
    </w:p>
    <w:p w14:paraId="4B62F7DD" w14:textId="1DE69916" w:rsidR="00BD0A18" w:rsidRDefault="00704C46" w:rsidP="004640DA">
      <w:pPr>
        <w:rPr>
          <w:rFonts w:cs="Arial"/>
        </w:rPr>
      </w:pPr>
      <w:bookmarkStart w:id="421" w:name="HATPro_Traveler_Profile"/>
      <w:r w:rsidRPr="00AB7F85">
        <w:rPr>
          <w:rStyle w:val="StyleUnderline"/>
          <w:u w:val="single"/>
        </w:rPr>
        <w:t>HATPro Traveler Profile</w:t>
      </w:r>
      <w:bookmarkEnd w:id="421"/>
      <w:r>
        <w:rPr>
          <w:rFonts w:cs="Arial"/>
        </w:rPr>
        <w:t xml:space="preserve"> </w:t>
      </w:r>
      <w:r w:rsidR="001E4C07">
        <w:rPr>
          <w:rFonts w:cs="Arial"/>
        </w:rPr>
        <w:t>–</w:t>
      </w:r>
      <w:r>
        <w:rPr>
          <w:rFonts w:cs="Arial"/>
        </w:rPr>
        <w:t xml:space="preserve"> </w:t>
      </w:r>
      <w:r w:rsidR="001E4C07">
        <w:rPr>
          <w:rFonts w:cs="Arial"/>
        </w:rPr>
        <w:t xml:space="preserve">The first HATPro </w:t>
      </w:r>
      <w:r w:rsidR="00707CAD">
        <w:rPr>
          <w:rFonts w:cs="Arial"/>
        </w:rPr>
        <w:t>technical deliverable</w:t>
      </w:r>
      <w:r w:rsidR="001E4C07">
        <w:rPr>
          <w:rFonts w:cs="Arial"/>
        </w:rPr>
        <w:t>, enabling a traveler to provide their identity, needs and preferences to another party</w:t>
      </w:r>
      <w:r w:rsidR="00707CAD">
        <w:rPr>
          <w:rFonts w:cs="Arial"/>
        </w:rPr>
        <w:t xml:space="preserve"> </w:t>
      </w:r>
      <w:r w:rsidR="00F67E02">
        <w:rPr>
          <w:rFonts w:cs="Arial"/>
        </w:rPr>
        <w:t>with whom they have no preexisting connectivity.</w:t>
      </w:r>
    </w:p>
    <w:p w14:paraId="26D22F72" w14:textId="262A3C9C" w:rsidR="004640DA" w:rsidRPr="005C0469" w:rsidRDefault="00BD0A18" w:rsidP="00BD0A18">
      <w:pPr>
        <w:rPr>
          <w:rFonts w:cs="Arial"/>
          <w:spacing w:val="8"/>
          <w:shd w:val="clear" w:color="auto" w:fill="FFFFFF"/>
        </w:rPr>
      </w:pPr>
      <w:bookmarkStart w:id="422" w:name="HATPro_Traveler_Profile_Schema"/>
      <w:r w:rsidRPr="00AB7F85">
        <w:rPr>
          <w:rStyle w:val="StyleUnderline"/>
          <w:u w:val="single"/>
        </w:rPr>
        <w:t>HATPro Traveler Profile Schema</w:t>
      </w:r>
      <w:bookmarkEnd w:id="422"/>
      <w:r>
        <w:rPr>
          <w:rFonts w:cs="Arial"/>
        </w:rPr>
        <w:t xml:space="preserve"> – </w:t>
      </w:r>
      <w:bookmarkStart w:id="423" w:name="Hospitality_and_Travel_Profile_Schema"/>
      <w:bookmarkStart w:id="424" w:name="HATPRO_Schema"/>
      <w:bookmarkEnd w:id="423"/>
      <w:bookmarkEnd w:id="424"/>
      <w:r w:rsidR="004640DA" w:rsidRPr="005C0469">
        <w:rPr>
          <w:rFonts w:cs="Arial"/>
          <w:spacing w:val="8"/>
          <w:shd w:val="clear" w:color="auto" w:fill="FFFFFF"/>
        </w:rPr>
        <w:t xml:space="preserve">The </w:t>
      </w:r>
      <w:hyperlink w:anchor="Schema" w:history="1">
        <w:r w:rsidRPr="008836EE">
          <w:rPr>
            <w:rStyle w:val="Hyperlink"/>
          </w:rPr>
          <w:t>schema</w:t>
        </w:r>
      </w:hyperlink>
      <w:r>
        <w:rPr>
          <w:rFonts w:cs="Arial"/>
          <w:i/>
          <w:iCs/>
          <w:spacing w:val="8"/>
          <w:shd w:val="clear" w:color="auto" w:fill="FFFFFF"/>
        </w:rPr>
        <w:t xml:space="preserve"> </w:t>
      </w:r>
      <w:r w:rsidR="004640DA" w:rsidRPr="005C0469">
        <w:rPr>
          <w:rFonts w:cs="Arial"/>
          <w:spacing w:val="8"/>
          <w:shd w:val="clear" w:color="auto" w:fill="FFFFFF"/>
        </w:rPr>
        <w:t>defined by this document, encompassing a consumer’s</w:t>
      </w:r>
      <w:r w:rsidR="004640DA" w:rsidRPr="001C282A">
        <w:rPr>
          <w:rFonts w:cs="Arial"/>
          <w:i/>
          <w:iCs/>
          <w:spacing w:val="8"/>
          <w:shd w:val="clear" w:color="auto" w:fill="FFFFFF"/>
        </w:rPr>
        <w:t xml:space="preserve"> </w:t>
      </w:r>
      <w:hyperlink w:anchor="Profile" w:history="1">
        <w:r w:rsidR="004640DA" w:rsidRPr="008836EE">
          <w:rPr>
            <w:rStyle w:val="Hyperlink"/>
          </w:rPr>
          <w:t>profile</w:t>
        </w:r>
      </w:hyperlink>
      <w:r w:rsidR="004640DA" w:rsidRPr="001C282A">
        <w:rPr>
          <w:rFonts w:cs="Arial"/>
          <w:i/>
          <w:iCs/>
          <w:spacing w:val="8"/>
          <w:shd w:val="clear" w:color="auto" w:fill="FFFFFF"/>
        </w:rPr>
        <w:t xml:space="preserve"> </w:t>
      </w:r>
      <w:r w:rsidR="004640DA" w:rsidRPr="005C0469">
        <w:rPr>
          <w:rFonts w:cs="Arial"/>
          <w:spacing w:val="8"/>
          <w:shd w:val="clear" w:color="auto" w:fill="FFFFFF"/>
        </w:rPr>
        <w:t xml:space="preserve">information </w:t>
      </w:r>
      <w:r w:rsidR="00BA08AC">
        <w:rPr>
          <w:rFonts w:cs="Arial"/>
          <w:spacing w:val="8"/>
          <w:shd w:val="clear" w:color="auto" w:fill="FFFFFF"/>
        </w:rPr>
        <w:t xml:space="preserve">as presented to a supplier, intermediary, or other party to facilitate </w:t>
      </w:r>
      <w:r w:rsidR="004640DA" w:rsidRPr="005C0469">
        <w:rPr>
          <w:rFonts w:cs="Arial"/>
          <w:spacing w:val="8"/>
          <w:shd w:val="clear" w:color="auto" w:fill="FFFFFF"/>
        </w:rPr>
        <w:t>hospitality and travel.</w:t>
      </w:r>
    </w:p>
    <w:p w14:paraId="27F6C770" w14:textId="05CCE4ED" w:rsidR="00154A38" w:rsidRDefault="00154A38" w:rsidP="00154A38">
      <w:pPr>
        <w:rPr>
          <w:rFonts w:cs="Arial"/>
        </w:rPr>
      </w:pPr>
      <w:bookmarkStart w:id="425" w:name="Hospitality_and_Travel_Profile"/>
      <w:bookmarkStart w:id="426" w:name="HATPro"/>
      <w:r w:rsidRPr="00AB7F85">
        <w:rPr>
          <w:rStyle w:val="StyleUnderline"/>
          <w:u w:val="single"/>
        </w:rPr>
        <w:t>Hospitality and Travel Profile (HATPro)</w:t>
      </w:r>
      <w:bookmarkEnd w:id="425"/>
      <w:bookmarkEnd w:id="426"/>
      <w:r w:rsidRPr="00033112">
        <w:rPr>
          <w:rStyle w:val="StyleUnderline"/>
        </w:rPr>
        <w:t xml:space="preserve"> </w:t>
      </w:r>
      <w:r w:rsidRPr="005C0469">
        <w:rPr>
          <w:rFonts w:cs="Arial"/>
        </w:rPr>
        <w:t>– A data structure that describes a traveler’s identity, needs, preferences, and characteristics</w:t>
      </w:r>
      <w:r>
        <w:rPr>
          <w:rFonts w:cs="Arial"/>
        </w:rPr>
        <w:t>, or the identity, capabilities, policies, and other relevant information for a supplier or intermediary</w:t>
      </w:r>
      <w:r w:rsidRPr="005C0469">
        <w:rPr>
          <w:rFonts w:cs="Arial"/>
        </w:rPr>
        <w:t xml:space="preserve">. It represents self-attested </w:t>
      </w:r>
      <w:r w:rsidRPr="005C0469">
        <w:rPr>
          <w:rFonts w:cs="Arial"/>
        </w:rPr>
        <w:lastRenderedPageBreak/>
        <w:t xml:space="preserve">data that may be presented in conjunction with </w:t>
      </w:r>
      <w:hyperlink w:anchor="Verifiable_Credential" w:history="1">
        <w:r w:rsidR="00060582" w:rsidRPr="008836EE">
          <w:rPr>
            <w:rStyle w:val="Hyperlink"/>
          </w:rPr>
          <w:t>v</w:t>
        </w:r>
        <w:r w:rsidRPr="008836EE">
          <w:rPr>
            <w:rStyle w:val="Hyperlink"/>
          </w:rPr>
          <w:t xml:space="preserve">erifiable </w:t>
        </w:r>
        <w:r w:rsidR="00060582" w:rsidRPr="008836EE">
          <w:rPr>
            <w:rStyle w:val="Hyperlink"/>
          </w:rPr>
          <w:t>c</w:t>
        </w:r>
        <w:r w:rsidRPr="008836EE">
          <w:rPr>
            <w:rStyle w:val="Hyperlink"/>
          </w:rPr>
          <w:t>redentials</w:t>
        </w:r>
      </w:hyperlink>
      <w:r w:rsidRPr="005C0469">
        <w:rPr>
          <w:rFonts w:cs="Arial"/>
        </w:rPr>
        <w:t xml:space="preserve">, in support of </w:t>
      </w:r>
      <w:r>
        <w:rPr>
          <w:rFonts w:cs="Arial"/>
        </w:rPr>
        <w:t xml:space="preserve">secure, </w:t>
      </w:r>
      <w:r w:rsidRPr="005C0469">
        <w:rPr>
          <w:rFonts w:cs="Arial"/>
        </w:rPr>
        <w:t xml:space="preserve">personalized </w:t>
      </w:r>
      <w:r>
        <w:rPr>
          <w:rFonts w:cs="Arial"/>
        </w:rPr>
        <w:t xml:space="preserve">and </w:t>
      </w:r>
      <w:r w:rsidRPr="005C0469">
        <w:rPr>
          <w:rFonts w:cs="Arial"/>
        </w:rPr>
        <w:t>transactions or experiences.</w:t>
      </w:r>
    </w:p>
    <w:p w14:paraId="76338D02" w14:textId="7095BF91" w:rsidR="000A209C" w:rsidRDefault="000A209C" w:rsidP="000A209C">
      <w:pPr>
        <w:rPr>
          <w:rFonts w:cs="Arial"/>
        </w:rPr>
      </w:pPr>
      <w:bookmarkStart w:id="427" w:name="HT_SIG"/>
      <w:bookmarkStart w:id="428" w:name="Hospitality_and_Travel_Special_Int_Group"/>
      <w:r w:rsidRPr="00AB7F85">
        <w:rPr>
          <w:rStyle w:val="StyleUnderline"/>
          <w:u w:val="single"/>
        </w:rPr>
        <w:t>Hospitality and Travel Special Interest Group (H&amp;T SIG)</w:t>
      </w:r>
      <w:bookmarkEnd w:id="427"/>
      <w:bookmarkEnd w:id="428"/>
      <w:r w:rsidRPr="005C0469">
        <w:rPr>
          <w:rFonts w:cs="Arial"/>
        </w:rPr>
        <w:t xml:space="preserve"> – A</w:t>
      </w:r>
      <w:r>
        <w:rPr>
          <w:rFonts w:cs="Arial"/>
        </w:rPr>
        <w:t>n open-to-all</w:t>
      </w:r>
      <w:r w:rsidRPr="005C0469">
        <w:rPr>
          <w:rFonts w:cs="Arial"/>
        </w:rPr>
        <w:t xml:space="preserve"> community of interest within </w:t>
      </w:r>
      <w:r w:rsidR="00060582">
        <w:rPr>
          <w:rFonts w:cs="Arial"/>
        </w:rPr>
        <w:t xml:space="preserve">the </w:t>
      </w:r>
      <w:hyperlink w:anchor="Dentralized_Identity_Foundation" w:history="1">
        <w:r w:rsidR="00060582" w:rsidRPr="008836EE">
          <w:rPr>
            <w:rStyle w:val="Hyperlink"/>
          </w:rPr>
          <w:t>Decentralized Identity Foundation</w:t>
        </w:r>
      </w:hyperlink>
      <w:r w:rsidR="006C7ECC">
        <w:rPr>
          <w:rFonts w:cs="Arial"/>
        </w:rPr>
        <w:t xml:space="preserve">, </w:t>
      </w:r>
      <w:r w:rsidRPr="005C0469">
        <w:rPr>
          <w:rFonts w:cs="Arial"/>
        </w:rPr>
        <w:t xml:space="preserve">consisting of professionals focused on digital identity and privacy within the hospitality and travel industry. See </w:t>
      </w:r>
      <w:hyperlink r:id="rId31" w:history="1">
        <w:r w:rsidRPr="005C0469">
          <w:rPr>
            <w:rStyle w:val="Hyperlink"/>
            <w:rFonts w:cs="Arial"/>
          </w:rPr>
          <w:t>https://identity.foundation/Hospitality-and-Travel-SIG/</w:t>
        </w:r>
      </w:hyperlink>
      <w:r w:rsidRPr="005C0469">
        <w:rPr>
          <w:rFonts w:cs="Arial"/>
        </w:rPr>
        <w:t xml:space="preserve"> </w:t>
      </w:r>
    </w:p>
    <w:p w14:paraId="1CDDBF59" w14:textId="7A0BCD4D" w:rsidR="005F1636" w:rsidRDefault="005F1636" w:rsidP="004640DA">
      <w:pPr>
        <w:rPr>
          <w:ins w:id="429" w:author="Neil Thomson" w:date="2025-06-10T22:15:00Z" w16du:dateUtc="2025-06-11T02:15:00Z"/>
          <w:rFonts w:cs="Arial"/>
        </w:rPr>
      </w:pPr>
      <w:bookmarkStart w:id="430" w:name="HT_WG"/>
      <w:bookmarkStart w:id="431" w:name="Hospitality_and_Travel_Working_Group"/>
      <w:r w:rsidRPr="00AB7F85">
        <w:rPr>
          <w:rStyle w:val="StyleUnderline"/>
          <w:u w:val="single"/>
        </w:rPr>
        <w:t>Hospitality and Travel Work</w:t>
      </w:r>
      <w:r w:rsidR="000951B3" w:rsidRPr="00AB7F85">
        <w:rPr>
          <w:rStyle w:val="StyleUnderline"/>
          <w:u w:val="single"/>
        </w:rPr>
        <w:t>ing G</w:t>
      </w:r>
      <w:r w:rsidRPr="00AB7F85">
        <w:rPr>
          <w:rStyle w:val="StyleUnderline"/>
          <w:u w:val="single"/>
        </w:rPr>
        <w:t xml:space="preserve">roup (H&amp;T </w:t>
      </w:r>
      <w:r w:rsidR="000951B3" w:rsidRPr="00AB7F85">
        <w:rPr>
          <w:rStyle w:val="StyleUnderline"/>
          <w:u w:val="single"/>
        </w:rPr>
        <w:t>WG</w:t>
      </w:r>
      <w:r w:rsidRPr="00AB7F85">
        <w:rPr>
          <w:rStyle w:val="StyleUnderline"/>
          <w:u w:val="single"/>
        </w:rPr>
        <w:t>)</w:t>
      </w:r>
      <w:bookmarkEnd w:id="430"/>
      <w:bookmarkEnd w:id="431"/>
      <w:r>
        <w:rPr>
          <w:rFonts w:cs="Arial"/>
        </w:rPr>
        <w:t xml:space="preserve"> </w:t>
      </w:r>
      <w:r w:rsidR="00F928C3">
        <w:rPr>
          <w:rFonts w:cs="Arial"/>
        </w:rPr>
        <w:t>–</w:t>
      </w:r>
      <w:r>
        <w:rPr>
          <w:rFonts w:cs="Arial"/>
        </w:rPr>
        <w:t xml:space="preserve"> </w:t>
      </w:r>
      <w:r w:rsidR="00F928C3">
        <w:rPr>
          <w:rFonts w:cs="Arial"/>
        </w:rPr>
        <w:t>A work</w:t>
      </w:r>
      <w:r w:rsidR="008836EE">
        <w:rPr>
          <w:rFonts w:cs="Arial"/>
        </w:rPr>
        <w:t>ing</w:t>
      </w:r>
      <w:r w:rsidR="00CB537C">
        <w:rPr>
          <w:rFonts w:cs="Arial"/>
        </w:rPr>
        <w:t xml:space="preserve"> </w:t>
      </w:r>
      <w:r w:rsidR="00F928C3">
        <w:rPr>
          <w:rFonts w:cs="Arial"/>
        </w:rPr>
        <w:t xml:space="preserve">group established by the Decentralized Identity Foundation to publish, oversee, and maintain standards </w:t>
      </w:r>
      <w:r w:rsidR="00894DEB">
        <w:rPr>
          <w:rFonts w:cs="Arial"/>
        </w:rPr>
        <w:t>necessary for the hospitality and travel industries to migrate to self-sovereign identity</w:t>
      </w:r>
      <w:r w:rsidR="005D35D3">
        <w:rPr>
          <w:rFonts w:cs="Arial"/>
        </w:rPr>
        <w:t xml:space="preserve"> concepts. Th</w:t>
      </w:r>
      <w:r w:rsidR="00836327">
        <w:rPr>
          <w:rFonts w:cs="Arial"/>
        </w:rPr>
        <w:t xml:space="preserve">e HATPro schema and supporting </w:t>
      </w:r>
      <w:r w:rsidR="005D35D3">
        <w:rPr>
          <w:rFonts w:cs="Arial"/>
        </w:rPr>
        <w:t>document</w:t>
      </w:r>
      <w:r w:rsidR="00836327">
        <w:rPr>
          <w:rFonts w:cs="Arial"/>
        </w:rPr>
        <w:t>ation</w:t>
      </w:r>
      <w:r w:rsidR="005D35D3">
        <w:rPr>
          <w:rFonts w:cs="Arial"/>
        </w:rPr>
        <w:t xml:space="preserve"> </w:t>
      </w:r>
      <w:r w:rsidR="00836327">
        <w:rPr>
          <w:rFonts w:cs="Arial"/>
        </w:rPr>
        <w:t>were prepared and published by this work</w:t>
      </w:r>
      <w:r w:rsidR="008836EE">
        <w:rPr>
          <w:rFonts w:cs="Arial"/>
        </w:rPr>
        <w:t xml:space="preserve">ing </w:t>
      </w:r>
      <w:r w:rsidR="00836327">
        <w:rPr>
          <w:rFonts w:cs="Arial"/>
        </w:rPr>
        <w:t>group.</w:t>
      </w:r>
      <w:r w:rsidR="00A85EF2">
        <w:rPr>
          <w:rFonts w:cs="Arial"/>
        </w:rPr>
        <w:t xml:space="preserve"> </w:t>
      </w:r>
      <w:hyperlink r:id="rId32" w:history="1">
        <w:r w:rsidR="00E51439" w:rsidRPr="00C90C3A">
          <w:rPr>
            <w:rStyle w:val="Hyperlink"/>
            <w:rFonts w:cs="Arial"/>
          </w:rPr>
          <w:t>https://identity.foundation/special-interest-groups/hospitality-travel</w:t>
        </w:r>
      </w:hyperlink>
      <w:r w:rsidR="00E51439">
        <w:rPr>
          <w:rFonts w:cs="Arial"/>
        </w:rPr>
        <w:t xml:space="preserve"> </w:t>
      </w:r>
    </w:p>
    <w:p w14:paraId="3EA5A8B5" w14:textId="16AE2F68" w:rsidR="00AA38C9" w:rsidRDefault="00AA38C9" w:rsidP="004640DA">
      <w:pPr>
        <w:rPr>
          <w:ins w:id="432" w:author="Neil Thomson" w:date="2025-06-10T22:13:00Z" w16du:dateUtc="2025-06-11T02:13:00Z"/>
          <w:rFonts w:cs="Arial"/>
        </w:rPr>
      </w:pPr>
      <w:bookmarkStart w:id="433" w:name="IETF"/>
      <w:commentRangeStart w:id="434"/>
      <w:ins w:id="435" w:author="Neil Thomson" w:date="2025-06-10T22:15:00Z" w16du:dateUtc="2025-06-11T02:15:00Z">
        <w:r w:rsidRPr="003F7127">
          <w:rPr>
            <w:rFonts w:cs="Arial"/>
            <w:u w:val="single"/>
            <w:rPrChange w:id="436" w:author="Douglas Rice" w:date="2025-06-11T14:49:00Z" w16du:dateUtc="2025-06-11T19:49:00Z">
              <w:rPr>
                <w:rFonts w:cs="Arial"/>
              </w:rPr>
            </w:rPrChange>
          </w:rPr>
          <w:t>IETF</w:t>
        </w:r>
        <w:bookmarkEnd w:id="433"/>
        <w:r>
          <w:rPr>
            <w:rFonts w:cs="Arial"/>
          </w:rPr>
          <w:t xml:space="preserve"> - see </w:t>
        </w:r>
        <w:r>
          <w:rPr>
            <w:rFonts w:cs="Arial"/>
          </w:rPr>
          <w:fldChar w:fldCharType="begin"/>
        </w:r>
        <w:r>
          <w:rPr>
            <w:rFonts w:cs="Arial"/>
          </w:rPr>
          <w:instrText>HYPERLINK  \l "Internet_Engineering_Task_Force"</w:instrText>
        </w:r>
        <w:r>
          <w:rPr>
            <w:rFonts w:cs="Arial"/>
          </w:rPr>
        </w:r>
        <w:r>
          <w:rPr>
            <w:rFonts w:cs="Arial"/>
          </w:rPr>
          <w:fldChar w:fldCharType="separate"/>
        </w:r>
        <w:r w:rsidRPr="00AA38C9">
          <w:rPr>
            <w:rStyle w:val="Hyperlink"/>
            <w:rFonts w:cs="Arial"/>
          </w:rPr>
          <w:t>Internet Engineering Task Force</w:t>
        </w:r>
        <w:r>
          <w:rPr>
            <w:rFonts w:cs="Arial"/>
          </w:rPr>
          <w:fldChar w:fldCharType="end"/>
        </w:r>
      </w:ins>
    </w:p>
    <w:p w14:paraId="42B8ECC2" w14:textId="4EAB1420" w:rsidR="00AA38C9" w:rsidRPr="005C0469" w:rsidRDefault="00AA38C9" w:rsidP="004640DA">
      <w:pPr>
        <w:rPr>
          <w:rFonts w:cs="Arial"/>
        </w:rPr>
      </w:pPr>
      <w:bookmarkStart w:id="437" w:name="Internet_Engineering_Task_Force"/>
      <w:ins w:id="438" w:author="Neil Thomson" w:date="2025-06-10T22:13:00Z" w16du:dateUtc="2025-06-11T02:13:00Z">
        <w:r w:rsidRPr="003F7127">
          <w:rPr>
            <w:rFonts w:cs="Arial"/>
            <w:u w:val="single"/>
            <w:rPrChange w:id="439" w:author="Douglas Rice" w:date="2025-06-11T14:49:00Z" w16du:dateUtc="2025-06-11T19:49:00Z">
              <w:rPr>
                <w:rFonts w:cs="Arial"/>
              </w:rPr>
            </w:rPrChange>
          </w:rPr>
          <w:t>Internet Engineering Task Force</w:t>
        </w:r>
        <w:bookmarkEnd w:id="437"/>
        <w:r>
          <w:rPr>
            <w:rFonts w:cs="Arial"/>
          </w:rPr>
          <w:t xml:space="preserve"> - </w:t>
        </w:r>
      </w:ins>
      <w:ins w:id="440" w:author="Neil Thomson" w:date="2025-06-10T22:19:00Z" w16du:dateUtc="2025-06-11T02:19:00Z">
        <w:r w:rsidR="00490394">
          <w:t>The IETF is an open international community of network designers, operators, vendors, and researchers concerned with the evolution of the Internet architecture. It develops and promotes voluntary technical standards, such as protocols and best practices that underpin core internet operations, including transport, routing, and security.</w:t>
        </w:r>
      </w:ins>
      <w:ins w:id="441" w:author="Neil Thomson" w:date="2025-06-10T22:22:00Z" w16du:dateUtc="2025-06-11T02:22:00Z">
        <w:r w:rsidR="00490394">
          <w:t xml:space="preserve"> See </w:t>
        </w:r>
        <w:r w:rsidR="00490394">
          <w:fldChar w:fldCharType="begin"/>
        </w:r>
        <w:r w:rsidR="00490394">
          <w:instrText>HYPERLINK "https://www.ietf.org/"</w:instrText>
        </w:r>
        <w:r w:rsidR="00490394">
          <w:fldChar w:fldCharType="separate"/>
        </w:r>
        <w:r w:rsidR="00490394" w:rsidRPr="00490394">
          <w:rPr>
            <w:rStyle w:val="Hyperlink"/>
          </w:rPr>
          <w:t>https://www.ietf.org/</w:t>
        </w:r>
        <w:r w:rsidR="00490394">
          <w:fldChar w:fldCharType="end"/>
        </w:r>
      </w:ins>
      <w:commentRangeEnd w:id="434"/>
      <w:ins w:id="442" w:author="Neil Thomson" w:date="2025-06-10T22:23:00Z" w16du:dateUtc="2025-06-11T02:23:00Z">
        <w:r w:rsidR="00490394">
          <w:rPr>
            <w:rStyle w:val="CommentReference"/>
          </w:rPr>
          <w:commentReference w:id="434"/>
        </w:r>
      </w:ins>
    </w:p>
    <w:p w14:paraId="180856ED" w14:textId="72C923F4" w:rsidR="004640DA" w:rsidRPr="005C0469" w:rsidRDefault="004640DA" w:rsidP="004640DA">
      <w:pPr>
        <w:rPr>
          <w:rFonts w:cs="Arial"/>
          <w:spacing w:val="8"/>
          <w:shd w:val="clear" w:color="auto" w:fill="FFFFFF"/>
        </w:rPr>
      </w:pPr>
      <w:bookmarkStart w:id="443" w:name="Itinerary"/>
      <w:r w:rsidRPr="005C0469">
        <w:rPr>
          <w:rFonts w:cs="Arial"/>
          <w:spacing w:val="8"/>
          <w:u w:val="single"/>
          <w:shd w:val="clear" w:color="auto" w:fill="FFFFFF"/>
        </w:rPr>
        <w:t>Itinerary</w:t>
      </w:r>
      <w:bookmarkEnd w:id="443"/>
      <w:r w:rsidRPr="005C0469">
        <w:rPr>
          <w:rFonts w:cs="Arial"/>
          <w:spacing w:val="8"/>
          <w:u w:val="single"/>
          <w:shd w:val="clear" w:color="auto" w:fill="FFFFFF"/>
        </w:rPr>
        <w:t xml:space="preserve"> </w:t>
      </w:r>
      <w:r w:rsidRPr="005C0469">
        <w:rPr>
          <w:rFonts w:cs="Arial"/>
          <w:spacing w:val="8"/>
          <w:shd w:val="clear" w:color="auto" w:fill="FFFFFF"/>
        </w:rPr>
        <w:t>– A customer-centric</w:t>
      </w:r>
      <w:r w:rsidR="003C4D89">
        <w:rPr>
          <w:rFonts w:cs="Arial"/>
          <w:spacing w:val="8"/>
          <w:shd w:val="clear" w:color="auto" w:fill="FFFFFF"/>
        </w:rPr>
        <w:t>,</w:t>
      </w:r>
      <w:r w:rsidRPr="005C0469">
        <w:rPr>
          <w:rFonts w:cs="Arial"/>
          <w:spacing w:val="8"/>
          <w:shd w:val="clear" w:color="auto" w:fill="FFFFFF"/>
        </w:rPr>
        <w:t xml:space="preserve"> </w:t>
      </w:r>
      <w:r w:rsidR="003C4D89">
        <w:rPr>
          <w:rFonts w:cs="Arial"/>
          <w:spacing w:val="8"/>
          <w:shd w:val="clear" w:color="auto" w:fill="FFFFFF"/>
        </w:rPr>
        <w:t>time-</w:t>
      </w:r>
      <w:r w:rsidR="003C4D89" w:rsidRPr="005C0469">
        <w:rPr>
          <w:rFonts w:cs="Arial"/>
          <w:spacing w:val="8"/>
          <w:shd w:val="clear" w:color="auto" w:fill="FFFFFF"/>
        </w:rPr>
        <w:t xml:space="preserve">ordered </w:t>
      </w:r>
      <w:r w:rsidRPr="005C0469">
        <w:rPr>
          <w:rFonts w:cs="Arial"/>
          <w:spacing w:val="8"/>
          <w:shd w:val="clear" w:color="auto" w:fill="FFFFFF"/>
        </w:rPr>
        <w:t>set</w:t>
      </w:r>
      <w:r w:rsidR="003C4D89">
        <w:rPr>
          <w:rFonts w:cs="Arial"/>
          <w:spacing w:val="8"/>
          <w:shd w:val="clear" w:color="auto" w:fill="FFFFFF"/>
        </w:rPr>
        <w:t xml:space="preserve"> of</w:t>
      </w:r>
      <w:r w:rsidRPr="005C0469">
        <w:rPr>
          <w:rFonts w:cs="Arial"/>
          <w:spacing w:val="8"/>
          <w:shd w:val="clear" w:color="auto" w:fill="FFFFFF"/>
        </w:rPr>
        <w:t xml:space="preserve"> </w:t>
      </w:r>
      <w:r w:rsidR="00377165">
        <w:rPr>
          <w:rFonts w:cs="Arial"/>
          <w:spacing w:val="8"/>
          <w:shd w:val="clear" w:color="auto" w:fill="FFFFFF"/>
        </w:rPr>
        <w:t xml:space="preserve">one or more </w:t>
      </w:r>
      <w:r w:rsidRPr="005C0469">
        <w:rPr>
          <w:rFonts w:cs="Arial"/>
          <w:spacing w:val="8"/>
          <w:shd w:val="clear" w:color="auto" w:fill="FFFFFF"/>
        </w:rPr>
        <w:t xml:space="preserve">travel </w:t>
      </w:r>
      <w:r w:rsidR="00134EA3">
        <w:rPr>
          <w:rFonts w:cs="Arial"/>
          <w:spacing w:val="8"/>
          <w:shd w:val="clear" w:color="auto" w:fill="FFFFFF"/>
        </w:rPr>
        <w:t xml:space="preserve">and hospitality </w:t>
      </w:r>
      <w:r w:rsidRPr="005C0469">
        <w:rPr>
          <w:rFonts w:cs="Arial"/>
          <w:spacing w:val="8"/>
          <w:shd w:val="clear" w:color="auto" w:fill="FFFFFF"/>
        </w:rPr>
        <w:t>components, activities, and</w:t>
      </w:r>
      <w:r w:rsidR="00A85EF2">
        <w:rPr>
          <w:rFonts w:cs="Arial"/>
          <w:spacing w:val="8"/>
          <w:shd w:val="clear" w:color="auto" w:fill="FFFFFF"/>
        </w:rPr>
        <w:t>/or</w:t>
      </w:r>
      <w:r w:rsidRPr="005C0469">
        <w:rPr>
          <w:rFonts w:cs="Arial"/>
          <w:spacing w:val="8"/>
          <w:shd w:val="clear" w:color="auto" w:fill="FFFFFF"/>
        </w:rPr>
        <w:t xml:space="preserve"> events</w:t>
      </w:r>
      <w:r w:rsidR="0088058A">
        <w:rPr>
          <w:rFonts w:cs="Arial"/>
          <w:spacing w:val="8"/>
          <w:shd w:val="clear" w:color="auto" w:fill="FFFFFF"/>
        </w:rPr>
        <w:t xml:space="preserve"> that occur during </w:t>
      </w:r>
      <w:r w:rsidR="00377165">
        <w:rPr>
          <w:rFonts w:cs="Arial"/>
          <w:spacing w:val="8"/>
          <w:shd w:val="clear" w:color="auto" w:fill="FFFFFF"/>
        </w:rPr>
        <w:t>a trip away from home.</w:t>
      </w:r>
      <w:r w:rsidRPr="005C0469">
        <w:rPr>
          <w:rFonts w:cs="Arial"/>
          <w:spacing w:val="8"/>
          <w:shd w:val="clear" w:color="auto" w:fill="FFFFFF"/>
        </w:rPr>
        <w:t xml:space="preserve"> It may be high-level at the </w:t>
      </w:r>
      <w:r w:rsidR="0086057C">
        <w:rPr>
          <w:rFonts w:cs="Arial"/>
          <w:spacing w:val="8"/>
          <w:shd w:val="clear" w:color="auto" w:fill="FFFFFF"/>
        </w:rPr>
        <w:t xml:space="preserve">dreaming or planning </w:t>
      </w:r>
      <w:r w:rsidRPr="005C0469">
        <w:rPr>
          <w:rFonts w:cs="Arial"/>
          <w:spacing w:val="8"/>
          <w:shd w:val="clear" w:color="auto" w:fill="FFFFFF"/>
        </w:rPr>
        <w:t>phase</w:t>
      </w:r>
      <w:r w:rsidR="0086057C">
        <w:rPr>
          <w:rFonts w:cs="Arial"/>
          <w:spacing w:val="8"/>
          <w:shd w:val="clear" w:color="auto" w:fill="FFFFFF"/>
        </w:rPr>
        <w:t>s</w:t>
      </w:r>
      <w:r w:rsidRPr="005C0469">
        <w:rPr>
          <w:rFonts w:cs="Arial"/>
          <w:spacing w:val="8"/>
          <w:shd w:val="clear" w:color="auto" w:fill="FFFFFF"/>
        </w:rPr>
        <w:t>, such as a general travel request, or it may be a detailed set of booked or planned elements. It can include supporting information as needed, such as desired destinations, activities, flight details and tickets, and accommodations. </w:t>
      </w:r>
    </w:p>
    <w:p w14:paraId="11B0322B" w14:textId="0A3FECE6" w:rsidR="004640DA" w:rsidRDefault="004640DA" w:rsidP="004640DA">
      <w:pPr>
        <w:rPr>
          <w:ins w:id="444" w:author="Neil Thomson" w:date="2025-06-10T22:19:00Z" w16du:dateUtc="2025-06-11T02:19:00Z"/>
          <w:rFonts w:cs="Arial"/>
        </w:rPr>
      </w:pPr>
      <w:bookmarkStart w:id="445" w:name="Large_Language_Models"/>
      <w:bookmarkStart w:id="446" w:name="LLMs"/>
      <w:bookmarkStart w:id="447" w:name="Linux_Foundation"/>
      <w:bookmarkEnd w:id="445"/>
      <w:bookmarkEnd w:id="446"/>
      <w:r w:rsidRPr="00AB7F85">
        <w:rPr>
          <w:rStyle w:val="StyleUnderline"/>
          <w:u w:val="single"/>
        </w:rPr>
        <w:t>Linux Foundation</w:t>
      </w:r>
      <w:bookmarkEnd w:id="447"/>
      <w:r w:rsidRPr="005C0469">
        <w:rPr>
          <w:rFonts w:cs="Arial"/>
        </w:rPr>
        <w:t xml:space="preserve"> - A non-profit organization that provides a neutral, trusted hub for developers and organizations to code, manage, and scale open technology. (</w:t>
      </w:r>
      <w:hyperlink r:id="rId33" w:history="1">
        <w:r w:rsidRPr="005C0469">
          <w:rPr>
            <w:rStyle w:val="Hyperlink"/>
            <w:rFonts w:cs="Arial"/>
          </w:rPr>
          <w:t>https://www.linuxfoundation.org/</w:t>
        </w:r>
      </w:hyperlink>
      <w:r w:rsidRPr="005C0469">
        <w:rPr>
          <w:rFonts w:cs="Arial"/>
        </w:rPr>
        <w:t xml:space="preserve">). Linux Foundation manages major open-source initiatives including the </w:t>
      </w:r>
      <w:hyperlink w:anchor="World_Wide_Web_Consortium" w:history="1">
        <w:r w:rsidRPr="006F2652">
          <w:rPr>
            <w:rStyle w:val="Hyperlink"/>
            <w:rFonts w:cs="Arial"/>
          </w:rPr>
          <w:t>World Wide Web Consortium</w:t>
        </w:r>
      </w:hyperlink>
      <w:r w:rsidRPr="005C0469">
        <w:rPr>
          <w:rFonts w:cs="Arial"/>
        </w:rPr>
        <w:t xml:space="preserve">, the Linux operating system, the </w:t>
      </w:r>
      <w:hyperlink w:anchor="Open_Wallet_Foundation" w:history="1">
        <w:r w:rsidRPr="006F2652">
          <w:rPr>
            <w:rStyle w:val="Hyperlink"/>
          </w:rPr>
          <w:t>Open Wallet Foundation</w:t>
        </w:r>
      </w:hyperlink>
      <w:r w:rsidRPr="005C0469">
        <w:rPr>
          <w:rFonts w:cs="Arial"/>
        </w:rPr>
        <w:t xml:space="preserve">, the </w:t>
      </w:r>
      <w:hyperlink w:anchor="Dentralized_Identity_Foundation" w:history="1">
        <w:r w:rsidRPr="006F2652">
          <w:rPr>
            <w:rStyle w:val="Hyperlink"/>
            <w:rFonts w:cs="Arial"/>
            <w:iCs/>
          </w:rPr>
          <w:t>Decentralized Identity Foundation</w:t>
        </w:r>
      </w:hyperlink>
      <w:r w:rsidR="003A3D91">
        <w:rPr>
          <w:rFonts w:cs="Arial"/>
        </w:rPr>
        <w:t xml:space="preserve">, and </w:t>
      </w:r>
      <w:hyperlink w:anchor="Trust_over_Internet_Protocol" w:history="1">
        <w:r w:rsidR="003A3D91" w:rsidRPr="006F2652">
          <w:rPr>
            <w:rStyle w:val="Hyperlink"/>
            <w:rFonts w:cs="Arial"/>
            <w:iCs/>
          </w:rPr>
          <w:t>Trust over I</w:t>
        </w:r>
        <w:r w:rsidR="006F2652" w:rsidRPr="006F2652">
          <w:rPr>
            <w:rStyle w:val="Hyperlink"/>
            <w:rFonts w:cs="Arial"/>
            <w:iCs/>
          </w:rPr>
          <w:t xml:space="preserve">nternet </w:t>
        </w:r>
        <w:r w:rsidR="003A3D91" w:rsidRPr="006F2652">
          <w:rPr>
            <w:rStyle w:val="Hyperlink"/>
            <w:rFonts w:cs="Arial"/>
            <w:iCs/>
          </w:rPr>
          <w:t>P</w:t>
        </w:r>
        <w:r w:rsidR="006F2652" w:rsidRPr="006F2652">
          <w:rPr>
            <w:rStyle w:val="Hyperlink"/>
            <w:rFonts w:cs="Arial"/>
            <w:iCs/>
          </w:rPr>
          <w:t>rotocol</w:t>
        </w:r>
      </w:hyperlink>
      <w:r w:rsidRPr="005C0469">
        <w:rPr>
          <w:rFonts w:cs="Arial"/>
        </w:rPr>
        <w:t>.</w:t>
      </w:r>
    </w:p>
    <w:p w14:paraId="33DA773C" w14:textId="02CEB738" w:rsidR="00490394" w:rsidRDefault="00490394" w:rsidP="004640DA">
      <w:pPr>
        <w:rPr>
          <w:ins w:id="448" w:author="Neil Thomson" w:date="2025-06-10T22:19:00Z" w16du:dateUtc="2025-06-11T02:19:00Z"/>
          <w:rFonts w:cs="Arial"/>
        </w:rPr>
      </w:pPr>
      <w:bookmarkStart w:id="449" w:name="OIDF"/>
      <w:commentRangeStart w:id="450"/>
      <w:ins w:id="451" w:author="Neil Thomson" w:date="2025-06-10T22:19:00Z" w16du:dateUtc="2025-06-11T02:19:00Z">
        <w:r w:rsidRPr="00D46CB8">
          <w:rPr>
            <w:rFonts w:cs="Arial"/>
            <w:u w:val="single"/>
            <w:rPrChange w:id="452" w:author="Douglas Rice" w:date="2025-06-11T14:50:00Z" w16du:dateUtc="2025-06-11T19:50:00Z">
              <w:rPr>
                <w:rFonts w:cs="Arial"/>
              </w:rPr>
            </w:rPrChange>
          </w:rPr>
          <w:t>OIDF</w:t>
        </w:r>
        <w:bookmarkEnd w:id="449"/>
        <w:r>
          <w:rPr>
            <w:rFonts w:cs="Arial"/>
          </w:rPr>
          <w:t xml:space="preserve"> – see OpenID Connect Foundation</w:t>
        </w:r>
      </w:ins>
    </w:p>
    <w:p w14:paraId="28510053" w14:textId="2328798E" w:rsidR="00490394" w:rsidRPr="005C0469" w:rsidRDefault="00490394" w:rsidP="004640DA">
      <w:pPr>
        <w:rPr>
          <w:rFonts w:cs="Arial"/>
        </w:rPr>
      </w:pPr>
      <w:bookmarkStart w:id="453" w:name="OpenID_Connect_Foundation"/>
      <w:ins w:id="454" w:author="Neil Thomson" w:date="2025-06-10T22:19:00Z" w16du:dateUtc="2025-06-11T02:19:00Z">
        <w:r w:rsidRPr="00D46CB8">
          <w:rPr>
            <w:rFonts w:cs="Arial"/>
            <w:u w:val="single"/>
            <w:rPrChange w:id="455" w:author="Douglas Rice" w:date="2025-06-11T14:50:00Z" w16du:dateUtc="2025-06-11T19:50:00Z">
              <w:rPr>
                <w:rFonts w:cs="Arial"/>
              </w:rPr>
            </w:rPrChange>
          </w:rPr>
          <w:t>OpenID Connect Foundation</w:t>
        </w:r>
      </w:ins>
      <w:bookmarkEnd w:id="453"/>
      <w:ins w:id="456" w:author="Neil Thomson" w:date="2025-06-10T22:20:00Z" w16du:dateUtc="2025-06-11T02:20:00Z">
        <w:r>
          <w:rPr>
            <w:rFonts w:cs="Arial"/>
          </w:rPr>
          <w:t xml:space="preserve"> - </w:t>
        </w:r>
        <w:r>
          <w:t>The OpenID Foundation is a non-profit international standards body focused on digital identity and trust frameworks. It develops and maintains OpenID Connect and related protocols used globally for secure, interoperable identity verification across web and mobile platforms.</w:t>
        </w:r>
      </w:ins>
      <w:ins w:id="457" w:author="Neil Thomson" w:date="2025-06-10T22:23:00Z" w16du:dateUtc="2025-06-11T02:23:00Z">
        <w:r>
          <w:t xml:space="preserve"> See </w:t>
        </w:r>
        <w:r>
          <w:fldChar w:fldCharType="begin"/>
        </w:r>
        <w:r>
          <w:instrText>HYPERLINK "https://openid.net/foundation/"</w:instrText>
        </w:r>
        <w:r>
          <w:fldChar w:fldCharType="separate"/>
        </w:r>
        <w:r w:rsidRPr="00490394">
          <w:rPr>
            <w:rStyle w:val="Hyperlink"/>
          </w:rPr>
          <w:t>https://openid.net/foundation/</w:t>
        </w:r>
        <w:r>
          <w:fldChar w:fldCharType="end"/>
        </w:r>
      </w:ins>
      <w:commentRangeEnd w:id="450"/>
      <w:ins w:id="458" w:author="Neil Thomson" w:date="2025-06-10T22:24:00Z" w16du:dateUtc="2025-06-11T02:24:00Z">
        <w:r>
          <w:rPr>
            <w:rStyle w:val="CommentReference"/>
          </w:rPr>
          <w:commentReference w:id="450"/>
        </w:r>
      </w:ins>
    </w:p>
    <w:p w14:paraId="2F8159E3" w14:textId="6DBB79AE" w:rsidR="004640DA" w:rsidRPr="005C0469" w:rsidRDefault="004640DA" w:rsidP="00AD6C8D">
      <w:pPr>
        <w:rPr>
          <w:rFonts w:cs="Arial"/>
          <w:spacing w:val="8"/>
          <w:shd w:val="clear" w:color="auto" w:fill="FFFFFF"/>
        </w:rPr>
      </w:pPr>
      <w:bookmarkStart w:id="459" w:name="Open_Wallet_Foundation"/>
      <w:r w:rsidRPr="005C0469">
        <w:rPr>
          <w:rFonts w:cs="Arial"/>
          <w:spacing w:val="8"/>
          <w:u w:val="single"/>
          <w:shd w:val="clear" w:color="auto" w:fill="FFFFFF"/>
        </w:rPr>
        <w:t>Open Wallet Foundation</w:t>
      </w:r>
      <w:bookmarkEnd w:id="459"/>
      <w:r w:rsidRPr="005C0469">
        <w:rPr>
          <w:rFonts w:cs="Arial"/>
          <w:spacing w:val="8"/>
          <w:u w:val="single"/>
          <w:shd w:val="clear" w:color="auto" w:fill="FFFFFF"/>
        </w:rPr>
        <w:t xml:space="preserve"> </w:t>
      </w:r>
      <w:r w:rsidRPr="005C0469">
        <w:rPr>
          <w:rFonts w:cs="Arial"/>
          <w:spacing w:val="8"/>
          <w:shd w:val="clear" w:color="auto" w:fill="FFFFFF"/>
        </w:rPr>
        <w:t>- A consortium</w:t>
      </w:r>
      <w:r w:rsidR="003A3D91">
        <w:rPr>
          <w:rFonts w:cs="Arial"/>
          <w:spacing w:val="8"/>
          <w:shd w:val="clear" w:color="auto" w:fill="FFFFFF"/>
        </w:rPr>
        <w:t xml:space="preserve"> </w:t>
      </w:r>
      <w:r w:rsidRPr="005C0469">
        <w:rPr>
          <w:rFonts w:cs="Arial"/>
          <w:spacing w:val="8"/>
          <w:shd w:val="clear" w:color="auto" w:fill="FFFFFF"/>
        </w:rPr>
        <w:t xml:space="preserve">of companies and non-profit organizations collaborating to drive global adoption of open, secure and interoperable </w:t>
      </w:r>
      <w:hyperlink w:anchor="Digital_Wallet" w:history="1">
        <w:r w:rsidRPr="006F2652">
          <w:rPr>
            <w:rStyle w:val="Hyperlink"/>
          </w:rPr>
          <w:t>digital wallet</w:t>
        </w:r>
      </w:hyperlink>
      <w:r w:rsidRPr="005C0469">
        <w:rPr>
          <w:rFonts w:cs="Arial"/>
          <w:spacing w:val="8"/>
          <w:shd w:val="clear" w:color="auto" w:fill="FFFFFF"/>
        </w:rPr>
        <w:t xml:space="preserve"> solutions. See </w:t>
      </w:r>
      <w:hyperlink r:id="rId34" w:history="1">
        <w:r w:rsidRPr="00FB1799">
          <w:rPr>
            <w:rStyle w:val="Hyperlink"/>
          </w:rPr>
          <w:t>https://openwallet.foundation/</w:t>
        </w:r>
      </w:hyperlink>
      <w:r w:rsidRPr="005C0469">
        <w:rPr>
          <w:rFonts w:cs="Arial"/>
          <w:spacing w:val="8"/>
          <w:shd w:val="clear" w:color="auto" w:fill="FFFFFF"/>
        </w:rPr>
        <w:t xml:space="preserve"> </w:t>
      </w:r>
    </w:p>
    <w:p w14:paraId="10623122" w14:textId="29753304" w:rsidR="004640DA" w:rsidRPr="005C0469" w:rsidRDefault="004640DA" w:rsidP="004640DA">
      <w:pPr>
        <w:rPr>
          <w:rFonts w:cs="Arial"/>
          <w:spacing w:val="8"/>
          <w:shd w:val="clear" w:color="auto" w:fill="FFFFFF"/>
        </w:rPr>
      </w:pPr>
      <w:bookmarkStart w:id="460" w:name="Personal_Service_Assistant"/>
      <w:r w:rsidRPr="005C0469">
        <w:rPr>
          <w:rFonts w:cs="Arial"/>
          <w:spacing w:val="8"/>
          <w:u w:val="single"/>
          <w:shd w:val="clear" w:color="auto" w:fill="FFFFFF"/>
        </w:rPr>
        <w:t>Personal Service Assistant</w:t>
      </w:r>
      <w:bookmarkEnd w:id="460"/>
      <w:r w:rsidRPr="005C0469">
        <w:rPr>
          <w:rFonts w:cs="Arial"/>
          <w:spacing w:val="8"/>
          <w:u w:val="single"/>
          <w:shd w:val="clear" w:color="auto" w:fill="FFFFFF"/>
        </w:rPr>
        <w:t xml:space="preserve"> </w:t>
      </w:r>
      <w:r w:rsidRPr="005C0469">
        <w:rPr>
          <w:rFonts w:cs="Arial"/>
          <w:spacing w:val="8"/>
          <w:shd w:val="clear" w:color="auto" w:fill="FFFFFF"/>
        </w:rPr>
        <w:t xml:space="preserve">– A multi-purpose digital application that functions as a personal information manager, assisting the user in interacting with </w:t>
      </w:r>
      <w:hyperlink w:anchor="Agent" w:history="1">
        <w:r w:rsidR="006F2652" w:rsidRPr="00FB1799">
          <w:rPr>
            <w:rStyle w:val="Hyperlink"/>
          </w:rPr>
          <w:t>a</w:t>
        </w:r>
        <w:r w:rsidRPr="00FB1799">
          <w:rPr>
            <w:rStyle w:val="Hyperlink"/>
          </w:rPr>
          <w:t>gents</w:t>
        </w:r>
      </w:hyperlink>
      <w:r w:rsidRPr="005C0469">
        <w:rPr>
          <w:rFonts w:cs="Arial"/>
          <w:spacing w:val="8"/>
          <w:shd w:val="clear" w:color="auto" w:fill="FFFFFF"/>
        </w:rPr>
        <w:t xml:space="preserve">, including the user’s and those of other entities. </w:t>
      </w:r>
      <w:r w:rsidR="004C0393">
        <w:rPr>
          <w:rFonts w:cs="Arial"/>
          <w:spacing w:val="8"/>
          <w:shd w:val="clear" w:color="auto" w:fill="FFFFFF"/>
        </w:rPr>
        <w:t xml:space="preserve">Frequently </w:t>
      </w:r>
      <w:r w:rsidRPr="005C0469">
        <w:rPr>
          <w:rFonts w:cs="Arial"/>
          <w:spacing w:val="8"/>
          <w:shd w:val="clear" w:color="auto" w:fill="FFFFFF"/>
        </w:rPr>
        <w:t>include</w:t>
      </w:r>
      <w:r w:rsidR="004C0393">
        <w:rPr>
          <w:rFonts w:cs="Arial"/>
          <w:spacing w:val="8"/>
          <w:shd w:val="clear" w:color="auto" w:fill="FFFFFF"/>
        </w:rPr>
        <w:t>s</w:t>
      </w:r>
      <w:r w:rsidRPr="005C0469">
        <w:rPr>
          <w:rFonts w:cs="Arial"/>
          <w:spacing w:val="8"/>
          <w:shd w:val="clear" w:color="auto" w:fill="FFFFFF"/>
        </w:rPr>
        <w:t xml:space="preserve"> </w:t>
      </w:r>
      <w:r w:rsidR="004C0393">
        <w:rPr>
          <w:rFonts w:cs="Arial"/>
          <w:spacing w:val="8"/>
          <w:shd w:val="clear" w:color="auto" w:fill="FFFFFF"/>
        </w:rPr>
        <w:t xml:space="preserve">AI capabilities </w:t>
      </w:r>
      <w:r w:rsidR="00414178">
        <w:rPr>
          <w:rFonts w:cs="Arial"/>
          <w:spacing w:val="8"/>
          <w:shd w:val="clear" w:color="auto" w:fill="FFFFFF"/>
        </w:rPr>
        <w:t>s</w:t>
      </w:r>
      <w:r w:rsidR="004C0393">
        <w:rPr>
          <w:rFonts w:cs="Arial"/>
          <w:spacing w:val="8"/>
          <w:shd w:val="clear" w:color="auto" w:fill="FFFFFF"/>
        </w:rPr>
        <w:t xml:space="preserve">o </w:t>
      </w:r>
      <w:r w:rsidR="00502C77">
        <w:rPr>
          <w:rFonts w:cs="Arial"/>
          <w:spacing w:val="8"/>
          <w:shd w:val="clear" w:color="auto" w:fill="FFFFFF"/>
        </w:rPr>
        <w:t xml:space="preserve">that </w:t>
      </w:r>
      <w:r w:rsidR="00AD6C8D">
        <w:rPr>
          <w:rFonts w:cs="Arial"/>
          <w:spacing w:val="8"/>
          <w:shd w:val="clear" w:color="auto" w:fill="FFFFFF"/>
        </w:rPr>
        <w:t xml:space="preserve">it </w:t>
      </w:r>
      <w:r w:rsidR="00502C77">
        <w:rPr>
          <w:rFonts w:cs="Arial"/>
          <w:spacing w:val="8"/>
          <w:shd w:val="clear" w:color="auto" w:fill="FFFFFF"/>
        </w:rPr>
        <w:t>may act i</w:t>
      </w:r>
      <w:r w:rsidR="00C71412">
        <w:rPr>
          <w:rFonts w:cs="Arial"/>
          <w:spacing w:val="8"/>
          <w:shd w:val="clear" w:color="auto" w:fill="FFFFFF"/>
        </w:rPr>
        <w:t>ndependently based on parameters set by the traveler</w:t>
      </w:r>
      <w:r w:rsidR="00AD6C8D">
        <w:rPr>
          <w:rFonts w:cs="Arial"/>
          <w:spacing w:val="8"/>
          <w:shd w:val="clear" w:color="auto" w:fill="FFFFFF"/>
        </w:rPr>
        <w:t xml:space="preserve"> and interact with the traveler in plain language</w:t>
      </w:r>
      <w:r w:rsidRPr="005C0469">
        <w:rPr>
          <w:rFonts w:cs="Arial"/>
          <w:spacing w:val="8"/>
          <w:shd w:val="clear" w:color="auto" w:fill="FFFFFF"/>
        </w:rPr>
        <w:t>.</w:t>
      </w:r>
    </w:p>
    <w:p w14:paraId="2203ACC3" w14:textId="77777777" w:rsidR="004640DA" w:rsidRPr="005C0469" w:rsidRDefault="004640DA" w:rsidP="004640DA">
      <w:pPr>
        <w:rPr>
          <w:rFonts w:cs="Arial"/>
          <w:spacing w:val="8"/>
          <w:shd w:val="clear" w:color="auto" w:fill="FFFFFF"/>
        </w:rPr>
      </w:pPr>
      <w:bookmarkStart w:id="461" w:name="PII"/>
      <w:bookmarkStart w:id="462" w:name="Personally_Identifiable_Information"/>
      <w:r w:rsidRPr="005C0469">
        <w:rPr>
          <w:rFonts w:cs="Arial"/>
          <w:spacing w:val="8"/>
          <w:u w:val="single"/>
          <w:shd w:val="clear" w:color="auto" w:fill="FFFFFF"/>
        </w:rPr>
        <w:lastRenderedPageBreak/>
        <w:t>Personally Identifiable Information</w:t>
      </w:r>
      <w:r w:rsidRPr="00B414D8">
        <w:rPr>
          <w:rFonts w:cs="Arial"/>
          <w:spacing w:val="8"/>
          <w:u w:val="single"/>
          <w:shd w:val="clear" w:color="auto" w:fill="FFFFFF"/>
        </w:rPr>
        <w:t xml:space="preserve"> (PII)</w:t>
      </w:r>
      <w:bookmarkEnd w:id="461"/>
      <w:bookmarkEnd w:id="462"/>
      <w:r w:rsidRPr="005C0469">
        <w:rPr>
          <w:rFonts w:cs="Arial"/>
          <w:spacing w:val="8"/>
          <w:shd w:val="clear" w:color="auto" w:fill="FFFFFF"/>
        </w:rPr>
        <w:t xml:space="preserve"> – Stored data that is or may be personally sensitive to a consumer, and that is potentially abusable by a third party to cause harm. Information such as health information, religion, financial records, travel history, and credit card numbers are common examples.</w:t>
      </w:r>
    </w:p>
    <w:p w14:paraId="02076C4A" w14:textId="0CF74C56" w:rsidR="004640DA" w:rsidRPr="005C0469" w:rsidRDefault="004640DA" w:rsidP="004640DA">
      <w:pPr>
        <w:rPr>
          <w:rFonts w:cs="Arial"/>
        </w:rPr>
      </w:pPr>
      <w:bookmarkStart w:id="463" w:name="PII_Risk"/>
      <w:r w:rsidRPr="00AB7F85">
        <w:rPr>
          <w:rStyle w:val="StyleUnderline"/>
          <w:u w:val="single"/>
        </w:rPr>
        <w:t>PII Risk</w:t>
      </w:r>
      <w:bookmarkEnd w:id="463"/>
      <w:r w:rsidRPr="00033112">
        <w:rPr>
          <w:rStyle w:val="StyleUnderline"/>
        </w:rPr>
        <w:t xml:space="preserve"> </w:t>
      </w:r>
      <w:r w:rsidRPr="005C0469">
        <w:rPr>
          <w:rFonts w:cs="Arial"/>
        </w:rPr>
        <w:t xml:space="preserve">- The risk of potential unauthorized access to </w:t>
      </w:r>
      <w:hyperlink w:anchor="Personally_Identifiable_Information" w:history="1">
        <w:r w:rsidR="00460D68" w:rsidRPr="00997322">
          <w:rPr>
            <w:rStyle w:val="Hyperlink"/>
          </w:rPr>
          <w:t>Personally Identifiable Information</w:t>
        </w:r>
      </w:hyperlink>
      <w:r w:rsidRPr="005C0469">
        <w:rPr>
          <w:rFonts w:cs="Arial"/>
        </w:rPr>
        <w:t>, which can lead to significant harm to individuals and organizations including identity theft, data breach, reputational damage, regulatory fines, and increased cyber insurance costs.</w:t>
      </w:r>
    </w:p>
    <w:p w14:paraId="71D2163E" w14:textId="33F72538" w:rsidR="004640DA" w:rsidRPr="005C0469" w:rsidRDefault="004640DA" w:rsidP="004640DA">
      <w:pPr>
        <w:rPr>
          <w:rFonts w:cs="Arial"/>
        </w:rPr>
      </w:pPr>
      <w:bookmarkStart w:id="464" w:name="Profile"/>
      <w:r w:rsidRPr="00AB7F85">
        <w:rPr>
          <w:rStyle w:val="StyleUnderline"/>
          <w:u w:val="single"/>
        </w:rPr>
        <w:t>Profile</w:t>
      </w:r>
      <w:bookmarkEnd w:id="464"/>
      <w:r w:rsidRPr="005C0469">
        <w:rPr>
          <w:rFonts w:cs="Arial"/>
        </w:rPr>
        <w:t xml:space="preserve"> – A collection of </w:t>
      </w:r>
      <w:hyperlink w:anchor="Self_Attested" w:history="1">
        <w:r w:rsidR="00EF39DB" w:rsidRPr="00997322">
          <w:rPr>
            <w:rStyle w:val="Hyperlink"/>
          </w:rPr>
          <w:t>self-attested</w:t>
        </w:r>
      </w:hyperlink>
      <w:r w:rsidR="00EF39DB">
        <w:rPr>
          <w:rFonts w:cs="Arial"/>
        </w:rPr>
        <w:t xml:space="preserve"> </w:t>
      </w:r>
      <w:r w:rsidRPr="005C0469">
        <w:rPr>
          <w:rFonts w:cs="Arial"/>
        </w:rPr>
        <w:t xml:space="preserve">personal information expressing identity, characteristics, preferences, and other aspects of an individual. </w:t>
      </w:r>
    </w:p>
    <w:p w14:paraId="1F613F02" w14:textId="2D1161D8" w:rsidR="004640DA" w:rsidRPr="001C282A" w:rsidRDefault="004640DA" w:rsidP="004640DA">
      <w:bookmarkStart w:id="465" w:name="Profile_Governance_Organization"/>
      <w:bookmarkStart w:id="466" w:name="Profile_Presentation"/>
      <w:bookmarkEnd w:id="465"/>
      <w:r w:rsidRPr="005C0469">
        <w:rPr>
          <w:rFonts w:cs="Arial"/>
          <w:spacing w:val="8"/>
          <w:u w:val="single"/>
          <w:shd w:val="clear" w:color="auto" w:fill="FFFFFF"/>
        </w:rPr>
        <w:t>Profile Presentation</w:t>
      </w:r>
      <w:bookmarkEnd w:id="466"/>
      <w:r w:rsidRPr="005C0469">
        <w:rPr>
          <w:rFonts w:cs="Arial"/>
          <w:spacing w:val="8"/>
          <w:shd w:val="clear" w:color="auto" w:fill="FFFFFF"/>
        </w:rPr>
        <w:t xml:space="preserve"> – </w:t>
      </w:r>
      <w:r w:rsidR="00DC2C98">
        <w:t>Delivery of standardized, detailed set of information describing a traveler’s identity, requirements, and preferences applicable in a specific context and at a particular point in time, to a hospitality or travel</w:t>
      </w:r>
      <w:r w:rsidR="00DC2C98" w:rsidRPr="005C0469">
        <w:t xml:space="preserve"> supplier</w:t>
      </w:r>
      <w:r w:rsidR="00DC2C98">
        <w:t>,</w:t>
      </w:r>
      <w:r w:rsidR="00DC2C98" w:rsidRPr="005C0469">
        <w:t xml:space="preserve"> intermediar</w:t>
      </w:r>
      <w:r w:rsidR="00DC2C98">
        <w:t>y,</w:t>
      </w:r>
      <w:r w:rsidR="00DC2C98" w:rsidRPr="005C0469">
        <w:t xml:space="preserve"> or other </w:t>
      </w:r>
      <w:r w:rsidR="00DC2C98">
        <w:t>entity,</w:t>
      </w:r>
      <w:r w:rsidR="00DC2C98" w:rsidRPr="005C0469">
        <w:t xml:space="preserve"> to support </w:t>
      </w:r>
      <w:r w:rsidR="00DC2C98">
        <w:t>identification, personalization, and service delivery.</w:t>
      </w:r>
    </w:p>
    <w:p w14:paraId="70BAFE8C" w14:textId="4585BB7A" w:rsidR="004640DA" w:rsidRPr="005C0469" w:rsidRDefault="004640DA" w:rsidP="004640DA">
      <w:pPr>
        <w:rPr>
          <w:rFonts w:cs="Arial"/>
          <w:spacing w:val="8"/>
          <w:shd w:val="clear" w:color="auto" w:fill="FFFFFF"/>
        </w:rPr>
      </w:pPr>
      <w:bookmarkStart w:id="467" w:name="Profile_Request"/>
      <w:r w:rsidRPr="005C0469">
        <w:rPr>
          <w:rFonts w:cs="Arial"/>
          <w:spacing w:val="8"/>
          <w:u w:val="single"/>
          <w:shd w:val="clear" w:color="auto" w:fill="FFFFFF"/>
        </w:rPr>
        <w:t>Profile Request</w:t>
      </w:r>
      <w:bookmarkEnd w:id="467"/>
      <w:r w:rsidRPr="005C0469">
        <w:rPr>
          <w:rFonts w:cs="Arial"/>
          <w:spacing w:val="8"/>
          <w:shd w:val="clear" w:color="auto" w:fill="FFFFFF"/>
        </w:rPr>
        <w:t xml:space="preserve"> – A structured message soliciting information about a </w:t>
      </w:r>
      <w:r w:rsidR="00474E48">
        <w:rPr>
          <w:rFonts w:cs="Arial"/>
          <w:spacing w:val="8"/>
          <w:shd w:val="clear" w:color="auto" w:fill="FFFFFF"/>
        </w:rPr>
        <w:t>consumer</w:t>
      </w:r>
      <w:r w:rsidRPr="005C0469">
        <w:rPr>
          <w:rFonts w:cs="Arial"/>
          <w:spacing w:val="8"/>
          <w:shd w:val="clear" w:color="auto" w:fill="FFFFFF"/>
        </w:rPr>
        <w:t xml:space="preserve">. In a travel context, this would typically be made by a supplier, intermediary or other entity to </w:t>
      </w:r>
      <w:r w:rsidR="001B422E">
        <w:rPr>
          <w:rFonts w:cs="Arial"/>
          <w:spacing w:val="8"/>
          <w:shd w:val="clear" w:color="auto" w:fill="FFFFFF"/>
        </w:rPr>
        <w:t>collect personal information that is required or desired to support a hospitality or travel experience.</w:t>
      </w:r>
    </w:p>
    <w:p w14:paraId="147F4EDF" w14:textId="6AA561C1" w:rsidR="004640DA" w:rsidRDefault="004640DA" w:rsidP="004640DA">
      <w:pPr>
        <w:rPr>
          <w:rFonts w:cs="Arial"/>
          <w:spacing w:val="8"/>
          <w:shd w:val="clear" w:color="auto" w:fill="FFFFFF"/>
        </w:rPr>
      </w:pPr>
      <w:bookmarkStart w:id="468" w:name="Schema"/>
      <w:r w:rsidRPr="005C0469">
        <w:rPr>
          <w:rFonts w:cs="Arial"/>
          <w:spacing w:val="8"/>
          <w:u w:val="single"/>
          <w:shd w:val="clear" w:color="auto" w:fill="FFFFFF"/>
        </w:rPr>
        <w:t>Schema</w:t>
      </w:r>
      <w:bookmarkEnd w:id="468"/>
      <w:r w:rsidRPr="005C0469">
        <w:rPr>
          <w:rFonts w:cs="Arial"/>
          <w:spacing w:val="8"/>
          <w:u w:val="single"/>
          <w:shd w:val="clear" w:color="auto" w:fill="FFFFFF"/>
        </w:rPr>
        <w:t xml:space="preserve"> </w:t>
      </w:r>
      <w:r w:rsidRPr="005C0469">
        <w:rPr>
          <w:rFonts w:cs="Arial"/>
          <w:spacing w:val="8"/>
          <w:shd w:val="clear" w:color="auto" w:fill="FFFFFF"/>
        </w:rPr>
        <w:t xml:space="preserve">– </w:t>
      </w:r>
      <w:bookmarkStart w:id="469" w:name="_Hlk185663520"/>
      <w:r w:rsidRPr="005C0469">
        <w:rPr>
          <w:rFonts w:cs="Arial"/>
          <w:spacing w:val="8"/>
          <w:shd w:val="clear" w:color="auto" w:fill="FFFFFF"/>
        </w:rPr>
        <w:t>A formalized description of data, data types</w:t>
      </w:r>
      <w:r w:rsidR="003732C2">
        <w:rPr>
          <w:rFonts w:cs="Arial"/>
          <w:spacing w:val="8"/>
          <w:shd w:val="clear" w:color="auto" w:fill="FFFFFF"/>
        </w:rPr>
        <w:t xml:space="preserve">, and data </w:t>
      </w:r>
      <w:r w:rsidRPr="005C0469">
        <w:rPr>
          <w:rFonts w:cs="Arial"/>
          <w:spacing w:val="8"/>
          <w:shd w:val="clear" w:color="auto" w:fill="FFFFFF"/>
        </w:rPr>
        <w:t>structure</w:t>
      </w:r>
      <w:r w:rsidR="003732C2">
        <w:rPr>
          <w:rFonts w:cs="Arial"/>
          <w:spacing w:val="8"/>
          <w:shd w:val="clear" w:color="auto" w:fill="FFFFFF"/>
        </w:rPr>
        <w:t>s</w:t>
      </w:r>
      <w:r w:rsidRPr="005C0469">
        <w:rPr>
          <w:rFonts w:cs="Arial"/>
          <w:spacing w:val="8"/>
          <w:shd w:val="clear" w:color="auto" w:fill="FFFFFF"/>
        </w:rPr>
        <w:t xml:space="preserve"> or framework</w:t>
      </w:r>
      <w:r w:rsidR="003732C2">
        <w:rPr>
          <w:rFonts w:cs="Arial"/>
          <w:spacing w:val="8"/>
          <w:shd w:val="clear" w:color="auto" w:fill="FFFFFF"/>
        </w:rPr>
        <w:t>s</w:t>
      </w:r>
      <w:r w:rsidRPr="005C0469">
        <w:rPr>
          <w:rFonts w:cs="Arial"/>
          <w:spacing w:val="8"/>
          <w:shd w:val="clear" w:color="auto" w:fill="FFFFFF"/>
        </w:rPr>
        <w:t xml:space="preserve">, ideally widely agreed as a standard, that organizes information and knowledge </w:t>
      </w:r>
      <w:proofErr w:type="gramStart"/>
      <w:r w:rsidRPr="005C0469">
        <w:rPr>
          <w:rFonts w:cs="Arial"/>
          <w:spacing w:val="8"/>
          <w:shd w:val="clear" w:color="auto" w:fill="FFFFFF"/>
        </w:rPr>
        <w:t>in order to</w:t>
      </w:r>
      <w:proofErr w:type="gramEnd"/>
      <w:r w:rsidRPr="005C0469">
        <w:rPr>
          <w:rFonts w:cs="Arial"/>
          <w:spacing w:val="8"/>
          <w:shd w:val="clear" w:color="auto" w:fill="FFFFFF"/>
        </w:rPr>
        <w:t xml:space="preserve"> facilitate its retrieval and exchange across a diverse set of parties or systems. </w:t>
      </w:r>
    </w:p>
    <w:p w14:paraId="7301857E" w14:textId="77777777" w:rsidR="004640DA" w:rsidRPr="005C0469" w:rsidRDefault="004640DA" w:rsidP="004640DA">
      <w:pPr>
        <w:rPr>
          <w:rFonts w:cs="Arial"/>
        </w:rPr>
      </w:pPr>
      <w:bookmarkStart w:id="470" w:name="Self_Attested"/>
      <w:bookmarkEnd w:id="469"/>
      <w:r w:rsidRPr="00AB7F85">
        <w:rPr>
          <w:rStyle w:val="StyleUnderline"/>
          <w:u w:val="single"/>
        </w:rPr>
        <w:t>Self-Attested</w:t>
      </w:r>
      <w:bookmarkEnd w:id="470"/>
      <w:r w:rsidRPr="005C0469">
        <w:rPr>
          <w:rFonts w:cs="Arial"/>
        </w:rPr>
        <w:t xml:space="preserve"> – Information or content </w:t>
      </w:r>
      <w:bookmarkStart w:id="471" w:name="_Hlk185422731"/>
      <w:r w:rsidRPr="005C0469">
        <w:rPr>
          <w:rFonts w:cs="Arial"/>
        </w:rPr>
        <w:t xml:space="preserve">that a person or entity (such as a traveler) </w:t>
      </w:r>
      <w:bookmarkEnd w:id="471"/>
      <w:r w:rsidRPr="005C0469">
        <w:rPr>
          <w:rFonts w:cs="Arial"/>
        </w:rPr>
        <w:t>provides about themselves, verified by their cryptographic signature. Examples include dietary preferences (e.g. vegetarian), seat preferences, and other concepts for which third-party verification is typically not relevant or required.</w:t>
      </w:r>
    </w:p>
    <w:p w14:paraId="14A10126" w14:textId="77777777" w:rsidR="00C532A4" w:rsidRDefault="004640DA" w:rsidP="004640DA">
      <w:pPr>
        <w:rPr>
          <w:rFonts w:cs="Arial"/>
        </w:rPr>
      </w:pPr>
      <w:bookmarkStart w:id="472" w:name="SATP"/>
      <w:bookmarkStart w:id="473" w:name="Self_Sovereign"/>
      <w:bookmarkEnd w:id="472"/>
      <w:r w:rsidRPr="00AB7F85">
        <w:rPr>
          <w:rStyle w:val="StyleUnderline"/>
          <w:u w:val="single"/>
        </w:rPr>
        <w:t>Self-Sovereign</w:t>
      </w:r>
      <w:bookmarkEnd w:id="473"/>
      <w:r w:rsidRPr="005C0469">
        <w:rPr>
          <w:rFonts w:cs="Arial"/>
        </w:rPr>
        <w:t xml:space="preserve"> – A descriptor for information that is completely under the control of a person or entity, without the need for involvement of a third party (such as a centralized data storage service). </w:t>
      </w:r>
    </w:p>
    <w:p w14:paraId="57AC3146" w14:textId="5476EB9A" w:rsidR="004640DA" w:rsidRDefault="0FF440D0" w:rsidP="004640DA">
      <w:pPr>
        <w:rPr>
          <w:rFonts w:cs="Arial"/>
        </w:rPr>
      </w:pPr>
      <w:bookmarkStart w:id="474" w:name="Self_Sovereign_Identity"/>
      <w:bookmarkStart w:id="475" w:name="SSI"/>
      <w:r w:rsidRPr="00AB7F85">
        <w:rPr>
          <w:rStyle w:val="StyleUnderline"/>
          <w:u w:val="single"/>
        </w:rPr>
        <w:t>Self-Sovereign Identity (SSI)</w:t>
      </w:r>
      <w:bookmarkEnd w:id="474"/>
      <w:bookmarkEnd w:id="475"/>
      <w:r w:rsidRPr="0FF440D0">
        <w:rPr>
          <w:rFonts w:cs="Arial"/>
        </w:rPr>
        <w:t xml:space="preserve"> – Refers to a digital identity framework where individuals have complete ownership and control over their personal </w:t>
      </w:r>
      <w:r w:rsidR="0028645D">
        <w:rPr>
          <w:rFonts w:cs="Arial"/>
        </w:rPr>
        <w:t>identifiers</w:t>
      </w:r>
      <w:r w:rsidRPr="0FF440D0">
        <w:rPr>
          <w:rFonts w:cs="Arial"/>
        </w:rPr>
        <w:t>. Instead of relying on third-party entities like governments, corporations, or institutions to manage or authenticate their identities, SSI allows individuals to independently verify and share their credentials. </w:t>
      </w:r>
    </w:p>
    <w:p w14:paraId="28FC2B5E" w14:textId="1C8D835C" w:rsidR="00F246E8" w:rsidRDefault="00F246E8" w:rsidP="004640DA">
      <w:pPr>
        <w:rPr>
          <w:rFonts w:cs="Arial"/>
        </w:rPr>
      </w:pPr>
      <w:r w:rsidRPr="00AB7F85">
        <w:rPr>
          <w:rStyle w:val="StyleUnderline"/>
          <w:u w:val="single"/>
        </w:rPr>
        <w:t>SSI</w:t>
      </w:r>
      <w:r>
        <w:rPr>
          <w:rFonts w:cs="Arial"/>
        </w:rPr>
        <w:t xml:space="preserve"> – see Self-Sovereign Identity</w:t>
      </w:r>
    </w:p>
    <w:p w14:paraId="355D366F" w14:textId="39C2247F" w:rsidR="00565DE8" w:rsidRPr="001C282A" w:rsidRDefault="00565DE8" w:rsidP="004640DA">
      <w:pPr>
        <w:rPr>
          <w:rFonts w:cs="Arial"/>
        </w:rPr>
      </w:pPr>
      <w:bookmarkStart w:id="476" w:name="Third_Party_Attestation"/>
      <w:r w:rsidRPr="00AB7F85">
        <w:rPr>
          <w:rStyle w:val="StyleUnderline"/>
          <w:u w:val="single"/>
        </w:rPr>
        <w:t>Third-Party Attestatio</w:t>
      </w:r>
      <w:r w:rsidR="00A1075D" w:rsidRPr="00AB7F85">
        <w:rPr>
          <w:rStyle w:val="StyleUnderline"/>
          <w:u w:val="single"/>
        </w:rPr>
        <w:t>n</w:t>
      </w:r>
      <w:bookmarkEnd w:id="476"/>
      <w:r w:rsidR="00A1075D">
        <w:rPr>
          <w:rFonts w:cs="Arial"/>
        </w:rPr>
        <w:t xml:space="preserve"> – A statement about a traveler that has been </w:t>
      </w:r>
      <w:r w:rsidR="00B85CD7">
        <w:rPr>
          <w:rFonts w:cs="Arial"/>
        </w:rPr>
        <w:t xml:space="preserve">digitally certified by a third party, such as a government, company, </w:t>
      </w:r>
      <w:r w:rsidR="00ED02D3">
        <w:rPr>
          <w:rFonts w:cs="Arial"/>
        </w:rPr>
        <w:t xml:space="preserve">or membership or loyalty program.  </w:t>
      </w:r>
      <w:r w:rsidR="000D574D">
        <w:rPr>
          <w:rFonts w:cs="Arial"/>
        </w:rPr>
        <w:t xml:space="preserve">In SSI implementations, </w:t>
      </w:r>
      <w:r w:rsidR="003675DA">
        <w:rPr>
          <w:rFonts w:cs="Arial"/>
        </w:rPr>
        <w:t xml:space="preserve">such attestations are typically presented as a </w:t>
      </w:r>
      <w:hyperlink w:anchor="Verifiable_Credential" w:history="1">
        <w:r w:rsidR="003675DA" w:rsidRPr="00212655">
          <w:rPr>
            <w:rStyle w:val="Hyperlink"/>
          </w:rPr>
          <w:t>Verifiable Credential</w:t>
        </w:r>
      </w:hyperlink>
      <w:r w:rsidR="003675DA">
        <w:rPr>
          <w:rFonts w:cs="Arial"/>
        </w:rPr>
        <w:t xml:space="preserve"> (see below).</w:t>
      </w:r>
    </w:p>
    <w:p w14:paraId="39DC58D2" w14:textId="1032DF2C" w:rsidR="008B0B7E" w:rsidRPr="005C0469" w:rsidRDefault="008B0B7E" w:rsidP="004640DA">
      <w:pPr>
        <w:rPr>
          <w:rFonts w:cs="Arial"/>
        </w:rPr>
      </w:pPr>
      <w:bookmarkStart w:id="477" w:name="Traveler"/>
      <w:r w:rsidRPr="00AB7F85">
        <w:rPr>
          <w:rStyle w:val="StyleUnderline"/>
          <w:u w:val="single"/>
        </w:rPr>
        <w:t>Traveler</w:t>
      </w:r>
      <w:bookmarkEnd w:id="477"/>
      <w:r>
        <w:rPr>
          <w:rFonts w:cs="Arial"/>
        </w:rPr>
        <w:t xml:space="preserve"> – A consumer </w:t>
      </w:r>
      <w:r w:rsidR="00E542F8">
        <w:rPr>
          <w:rFonts w:cs="Arial"/>
        </w:rPr>
        <w:t>who</w:t>
      </w:r>
      <w:r>
        <w:rPr>
          <w:rFonts w:cs="Arial"/>
        </w:rPr>
        <w:t xml:space="preserve"> is considering, planning, </w:t>
      </w:r>
      <w:r w:rsidR="008C59A6">
        <w:rPr>
          <w:rFonts w:cs="Arial"/>
        </w:rPr>
        <w:t>experiencing, or memorializing any experience that involves hospitality (</w:t>
      </w:r>
      <w:r w:rsidR="00E8703F">
        <w:rPr>
          <w:rFonts w:cs="Arial"/>
        </w:rPr>
        <w:t xml:space="preserve">such as </w:t>
      </w:r>
      <w:r w:rsidR="008C59A6">
        <w:rPr>
          <w:rFonts w:cs="Arial"/>
        </w:rPr>
        <w:t xml:space="preserve">hotels, </w:t>
      </w:r>
      <w:r w:rsidR="00DD5812">
        <w:rPr>
          <w:rFonts w:cs="Arial"/>
        </w:rPr>
        <w:t xml:space="preserve">vacation rentals, </w:t>
      </w:r>
      <w:r w:rsidR="008C59A6">
        <w:rPr>
          <w:rFonts w:cs="Arial"/>
        </w:rPr>
        <w:t xml:space="preserve">restaurants, </w:t>
      </w:r>
      <w:r w:rsidR="00BC4809">
        <w:rPr>
          <w:rFonts w:cs="Arial"/>
        </w:rPr>
        <w:t xml:space="preserve">or catered events), travel (whether by air, car, ferry, rail, cruise ship, </w:t>
      </w:r>
      <w:r w:rsidR="00E92A9C">
        <w:rPr>
          <w:rFonts w:cs="Arial"/>
        </w:rPr>
        <w:t xml:space="preserve">taxi, </w:t>
      </w:r>
      <w:r w:rsidR="00BC4809">
        <w:rPr>
          <w:rFonts w:cs="Arial"/>
        </w:rPr>
        <w:t xml:space="preserve">or other), </w:t>
      </w:r>
      <w:r w:rsidR="00736690">
        <w:rPr>
          <w:rFonts w:cs="Arial"/>
        </w:rPr>
        <w:t xml:space="preserve">or things to do (active or spectator sports, </w:t>
      </w:r>
      <w:r w:rsidR="00E92A9C">
        <w:rPr>
          <w:rFonts w:cs="Arial"/>
        </w:rPr>
        <w:t>city tours</w:t>
      </w:r>
      <w:r w:rsidR="00897010">
        <w:rPr>
          <w:rFonts w:cs="Arial"/>
        </w:rPr>
        <w:t>, museums, sightseeing, etc.)</w:t>
      </w:r>
    </w:p>
    <w:p w14:paraId="6D0F994E" w14:textId="6E842E24" w:rsidR="00A010C6" w:rsidRPr="001C282A" w:rsidRDefault="00A010C6" w:rsidP="004640DA">
      <w:bookmarkStart w:id="478" w:name="Traveler_Portfolio"/>
      <w:r w:rsidRPr="00AB7F85">
        <w:rPr>
          <w:rStyle w:val="StyleUnderline"/>
          <w:u w:val="single"/>
        </w:rPr>
        <w:lastRenderedPageBreak/>
        <w:t>Traveler P</w:t>
      </w:r>
      <w:r w:rsidR="00247D5A" w:rsidRPr="00AB7F85">
        <w:rPr>
          <w:rStyle w:val="StyleUnderline"/>
          <w:u w:val="single"/>
        </w:rPr>
        <w:t>ortfolio</w:t>
      </w:r>
      <w:bookmarkEnd w:id="478"/>
      <w:r w:rsidRPr="00F94F86">
        <w:t xml:space="preserve"> – Broadly</w:t>
      </w:r>
      <w:r w:rsidRPr="001C282A">
        <w:t xml:space="preserve"> defined, this includes self-attested identity, </w:t>
      </w:r>
      <w:r w:rsidR="002D11C7">
        <w:t xml:space="preserve">the </w:t>
      </w:r>
      <w:hyperlink w:anchor="HATPro_Traveler_Profile" w:history="1">
        <w:r w:rsidR="002D11C7" w:rsidRPr="00212655">
          <w:rPr>
            <w:rStyle w:val="Hyperlink"/>
          </w:rPr>
          <w:t xml:space="preserve">HATPro </w:t>
        </w:r>
        <w:r w:rsidR="00F94F86" w:rsidRPr="00212655">
          <w:rPr>
            <w:rStyle w:val="Hyperlink"/>
          </w:rPr>
          <w:t xml:space="preserve">traveler </w:t>
        </w:r>
        <w:r w:rsidR="006A55D6" w:rsidRPr="00212655">
          <w:rPr>
            <w:rStyle w:val="Hyperlink"/>
          </w:rPr>
          <w:t>profile</w:t>
        </w:r>
      </w:hyperlink>
      <w:r w:rsidR="006A55D6">
        <w:t xml:space="preserve"> (including </w:t>
      </w:r>
      <w:r w:rsidRPr="001C282A">
        <w:t xml:space="preserve">preferences </w:t>
      </w:r>
      <w:r w:rsidR="004406DB">
        <w:t xml:space="preserve">and </w:t>
      </w:r>
      <w:r w:rsidRPr="001C282A">
        <w:t>requirements</w:t>
      </w:r>
      <w:r w:rsidR="006A55D6">
        <w:t>)</w:t>
      </w:r>
      <w:r w:rsidRPr="001C282A">
        <w:t xml:space="preserve">, </w:t>
      </w:r>
      <w:hyperlink w:anchor="Verifiable_Credential" w:history="1">
        <w:r w:rsidRPr="00212655">
          <w:rPr>
            <w:rStyle w:val="Hyperlink"/>
          </w:rPr>
          <w:t>verifi</w:t>
        </w:r>
        <w:r w:rsidR="00564DB1" w:rsidRPr="00212655">
          <w:rPr>
            <w:rStyle w:val="Hyperlink"/>
          </w:rPr>
          <w:t>able</w:t>
        </w:r>
        <w:r w:rsidRPr="00212655">
          <w:rPr>
            <w:rStyle w:val="Hyperlink"/>
          </w:rPr>
          <w:t xml:space="preserve"> credentials</w:t>
        </w:r>
      </w:hyperlink>
      <w:r w:rsidRPr="001C282A">
        <w:t xml:space="preserve"> (e.g., passport, drivers </w:t>
      </w:r>
      <w:r w:rsidR="00E93D36" w:rsidRPr="001C282A">
        <w:t>license</w:t>
      </w:r>
      <w:r w:rsidRPr="001C282A">
        <w:t xml:space="preserve"> for a traveler, travel purpose, dates and destinations of travel and/or other information that may be requested by suppliers and intermediaries. </w:t>
      </w:r>
    </w:p>
    <w:p w14:paraId="155BA6CF" w14:textId="1DC231F2" w:rsidR="00C30A27" w:rsidRDefault="5046AAA2" w:rsidP="00C30A27">
      <w:pPr>
        <w:rPr>
          <w:rFonts w:cs="Arial"/>
        </w:rPr>
      </w:pPr>
      <w:bookmarkStart w:id="479" w:name="Traveler_Profile"/>
      <w:r w:rsidRPr="00AB7F85">
        <w:rPr>
          <w:rStyle w:val="StyleUnderline"/>
          <w:u w:val="single"/>
        </w:rPr>
        <w:t>Traveler Profile</w:t>
      </w:r>
      <w:bookmarkEnd w:id="479"/>
      <w:r w:rsidRPr="5046AAA2">
        <w:rPr>
          <w:rFonts w:cs="Arial"/>
        </w:rPr>
        <w:t xml:space="preserve"> – </w:t>
      </w:r>
      <w:r w:rsidR="007257D7">
        <w:rPr>
          <w:rFonts w:cs="Arial"/>
        </w:rPr>
        <w:t xml:space="preserve">see </w:t>
      </w:r>
      <w:hyperlink w:anchor="HATPro" w:history="1">
        <w:r w:rsidR="007257D7" w:rsidRPr="00212655">
          <w:rPr>
            <w:rStyle w:val="Hyperlink"/>
            <w:rFonts w:cs="Arial"/>
          </w:rPr>
          <w:t>HATPro</w:t>
        </w:r>
      </w:hyperlink>
      <w:r w:rsidR="007257D7">
        <w:rPr>
          <w:rFonts w:cs="Arial"/>
        </w:rPr>
        <w:t>.</w:t>
      </w:r>
    </w:p>
    <w:p w14:paraId="05B89429" w14:textId="5137FC84" w:rsidR="00FA63CE" w:rsidRPr="005C0469" w:rsidRDefault="00FA63CE" w:rsidP="00C30A27">
      <w:pPr>
        <w:rPr>
          <w:rFonts w:cs="Arial"/>
        </w:rPr>
      </w:pPr>
      <w:bookmarkStart w:id="480" w:name="Travel_Request"/>
      <w:r w:rsidRPr="00AB7F85">
        <w:rPr>
          <w:rStyle w:val="StyleUnderline"/>
          <w:u w:val="single"/>
        </w:rPr>
        <w:t>Travel Request</w:t>
      </w:r>
      <w:bookmarkEnd w:id="480"/>
      <w:r>
        <w:rPr>
          <w:rFonts w:cs="Arial"/>
        </w:rPr>
        <w:t xml:space="preserve"> </w:t>
      </w:r>
      <w:r w:rsidR="008F53F1">
        <w:rPr>
          <w:rFonts w:cs="Arial"/>
        </w:rPr>
        <w:t>–</w:t>
      </w:r>
      <w:r>
        <w:rPr>
          <w:rFonts w:cs="Arial"/>
        </w:rPr>
        <w:t xml:space="preserve"> </w:t>
      </w:r>
      <w:r w:rsidR="008F53F1">
        <w:rPr>
          <w:rFonts w:cs="Arial"/>
        </w:rPr>
        <w:t xml:space="preserve">A digital </w:t>
      </w:r>
      <w:r w:rsidR="00DE4AE4">
        <w:rPr>
          <w:rFonts w:cs="Arial"/>
        </w:rPr>
        <w:t xml:space="preserve">set </w:t>
      </w:r>
      <w:r w:rsidR="008F53F1">
        <w:rPr>
          <w:rFonts w:cs="Arial"/>
        </w:rPr>
        <w:t xml:space="preserve">of information defining a consumer’s needs </w:t>
      </w:r>
      <w:r w:rsidR="00DE4AE4">
        <w:rPr>
          <w:rFonts w:cs="Arial"/>
        </w:rPr>
        <w:t xml:space="preserve">and wants </w:t>
      </w:r>
      <w:r w:rsidR="008F53F1">
        <w:rPr>
          <w:rFonts w:cs="Arial"/>
        </w:rPr>
        <w:t xml:space="preserve">for </w:t>
      </w:r>
      <w:r w:rsidR="00AD5220">
        <w:rPr>
          <w:rFonts w:cs="Arial"/>
        </w:rPr>
        <w:t>a particular hospitality or travel experience</w:t>
      </w:r>
      <w:r w:rsidR="00DE4AE4">
        <w:rPr>
          <w:rFonts w:cs="Arial"/>
        </w:rPr>
        <w:t xml:space="preserve"> or trip</w:t>
      </w:r>
      <w:r w:rsidR="006757C8">
        <w:rPr>
          <w:rFonts w:cs="Arial"/>
        </w:rPr>
        <w:t xml:space="preserve"> (or portion thereof)</w:t>
      </w:r>
      <w:r w:rsidR="00666310">
        <w:rPr>
          <w:rFonts w:cs="Arial"/>
        </w:rPr>
        <w:t xml:space="preserve">, such as </w:t>
      </w:r>
      <w:r w:rsidR="009C0B02">
        <w:rPr>
          <w:rFonts w:cs="Arial"/>
        </w:rPr>
        <w:t>a two-week sightseeing trip to Italy over specific dates</w:t>
      </w:r>
      <w:r w:rsidR="009E732D">
        <w:rPr>
          <w:rFonts w:cs="Arial"/>
        </w:rPr>
        <w:t>. Travel Requests are out of scope of this effort.</w:t>
      </w:r>
    </w:p>
    <w:p w14:paraId="03EB27F2" w14:textId="4D7CAE2A" w:rsidR="004640DA" w:rsidRPr="005C0469" w:rsidRDefault="004640DA" w:rsidP="004640DA">
      <w:pPr>
        <w:rPr>
          <w:rFonts w:cs="Arial"/>
          <w:spacing w:val="8"/>
          <w:shd w:val="clear" w:color="auto" w:fill="FFFFFF"/>
        </w:rPr>
      </w:pPr>
      <w:bookmarkStart w:id="481" w:name="Trust_over_Internet_Protocol"/>
      <w:bookmarkStart w:id="482" w:name="ToIP"/>
      <w:r w:rsidRPr="005C0469">
        <w:rPr>
          <w:rFonts w:cs="Arial"/>
          <w:spacing w:val="8"/>
          <w:u w:val="single"/>
          <w:shd w:val="clear" w:color="auto" w:fill="FFFFFF"/>
        </w:rPr>
        <w:t>Trust over Internet Protocol (</w:t>
      </w:r>
      <w:proofErr w:type="spellStart"/>
      <w:r w:rsidRPr="005C0469">
        <w:rPr>
          <w:rFonts w:cs="Arial"/>
          <w:spacing w:val="8"/>
          <w:u w:val="single"/>
          <w:shd w:val="clear" w:color="auto" w:fill="FFFFFF"/>
        </w:rPr>
        <w:t>ToIP</w:t>
      </w:r>
      <w:proofErr w:type="spellEnd"/>
      <w:r w:rsidRPr="005C0469">
        <w:rPr>
          <w:rFonts w:cs="Arial"/>
          <w:spacing w:val="8"/>
          <w:u w:val="single"/>
          <w:shd w:val="clear" w:color="auto" w:fill="FFFFFF"/>
        </w:rPr>
        <w:t>)</w:t>
      </w:r>
      <w:bookmarkEnd w:id="481"/>
      <w:bookmarkEnd w:id="482"/>
      <w:r w:rsidRPr="005C0469">
        <w:rPr>
          <w:rFonts w:cs="Arial"/>
          <w:spacing w:val="8"/>
          <w:u w:val="single"/>
          <w:shd w:val="clear" w:color="auto" w:fill="FFFFFF"/>
        </w:rPr>
        <w:t xml:space="preserve"> </w:t>
      </w:r>
      <w:r w:rsidRPr="005C0469">
        <w:rPr>
          <w:rFonts w:cs="Arial"/>
          <w:spacing w:val="8"/>
          <w:shd w:val="clear" w:color="auto" w:fill="FFFFFF"/>
        </w:rPr>
        <w:t xml:space="preserve">– A non-profit organization hosted within the </w:t>
      </w:r>
      <w:hyperlink w:anchor="Linux_Foundation" w:history="1">
        <w:r w:rsidRPr="00212655">
          <w:rPr>
            <w:rStyle w:val="Hyperlink"/>
          </w:rPr>
          <w:t>Linux Foundation</w:t>
        </w:r>
      </w:hyperlink>
      <w:r w:rsidRPr="005C0469">
        <w:rPr>
          <w:rFonts w:cs="Arial"/>
          <w:spacing w:val="8"/>
          <w:shd w:val="clear" w:color="auto" w:fill="FFFFFF"/>
        </w:rPr>
        <w:t xml:space="preserve"> umbrella, working with pan-industry support from leading organizations around the world. </w:t>
      </w:r>
      <w:proofErr w:type="spellStart"/>
      <w:proofErr w:type="gramStart"/>
      <w:r w:rsidRPr="005C0469">
        <w:rPr>
          <w:rFonts w:cs="Arial"/>
          <w:spacing w:val="8"/>
          <w:shd w:val="clear" w:color="auto" w:fill="FFFFFF"/>
        </w:rPr>
        <w:t>ToIP‘</w:t>
      </w:r>
      <w:proofErr w:type="gramEnd"/>
      <w:r w:rsidRPr="005C0469">
        <w:rPr>
          <w:rFonts w:cs="Arial"/>
          <w:spacing w:val="8"/>
          <w:shd w:val="clear" w:color="auto" w:fill="FFFFFF"/>
        </w:rPr>
        <w:t>s</w:t>
      </w:r>
      <w:proofErr w:type="spellEnd"/>
      <w:r w:rsidRPr="005C0469">
        <w:rPr>
          <w:rFonts w:cs="Arial"/>
          <w:spacing w:val="8"/>
          <w:shd w:val="clear" w:color="auto" w:fill="FFFFFF"/>
        </w:rPr>
        <w:t xml:space="preserve"> mission is to provide a robust, common standard, architecture and governance for Internet-scale digital trust</w:t>
      </w:r>
      <w:r w:rsidR="00AA71F9">
        <w:rPr>
          <w:rFonts w:cs="Arial"/>
          <w:spacing w:val="8"/>
          <w:shd w:val="clear" w:color="auto" w:fill="FFFFFF"/>
        </w:rPr>
        <w:t xml:space="preserve"> within and across ecosystems</w:t>
      </w:r>
      <w:r w:rsidRPr="005C0469">
        <w:rPr>
          <w:rFonts w:cs="Arial"/>
          <w:spacing w:val="8"/>
          <w:shd w:val="clear" w:color="auto" w:fill="FFFFFF"/>
        </w:rPr>
        <w:t xml:space="preserve">. See </w:t>
      </w:r>
      <w:hyperlink r:id="rId35" w:history="1">
        <w:r w:rsidRPr="00FB1799">
          <w:rPr>
            <w:rStyle w:val="Hyperlink"/>
          </w:rPr>
          <w:t>https://trustoverip.org/</w:t>
        </w:r>
      </w:hyperlink>
      <w:r w:rsidRPr="005C0469">
        <w:rPr>
          <w:rFonts w:cs="Arial"/>
          <w:spacing w:val="8"/>
          <w:shd w:val="clear" w:color="auto" w:fill="FFFFFF"/>
        </w:rPr>
        <w:t xml:space="preserve"> </w:t>
      </w:r>
    </w:p>
    <w:p w14:paraId="1E2FB5A9" w14:textId="4FC257F6" w:rsidR="00460B0F" w:rsidRDefault="1CABD96A" w:rsidP="00460B0F">
      <w:pPr>
        <w:rPr>
          <w:rFonts w:cs="Arial"/>
        </w:rPr>
      </w:pPr>
      <w:bookmarkStart w:id="483" w:name="VC"/>
      <w:bookmarkStart w:id="484" w:name="Verifiable_Credential"/>
      <w:r w:rsidRPr="00AB7F85">
        <w:rPr>
          <w:rStyle w:val="StyleUnderline"/>
          <w:u w:val="single"/>
        </w:rPr>
        <w:t>Verifiable Credential (VC)</w:t>
      </w:r>
      <w:bookmarkEnd w:id="483"/>
      <w:bookmarkEnd w:id="484"/>
      <w:r w:rsidRPr="1CABD96A">
        <w:rPr>
          <w:rFonts w:cs="Arial"/>
        </w:rPr>
        <w:t xml:space="preserve"> – An attestation to specific claims about a person, entity, or thing, made and verifiably cryptographically signed by a</w:t>
      </w:r>
      <w:r w:rsidR="000E711A">
        <w:rPr>
          <w:rFonts w:cs="Arial"/>
        </w:rPr>
        <w:t>n authoritative</w:t>
      </w:r>
      <w:r w:rsidRPr="1CABD96A">
        <w:rPr>
          <w:rFonts w:cs="Arial"/>
        </w:rPr>
        <w:t xml:space="preserve"> third party. Examples include passports, which can be verifiably traced as having been authorized by the appropriate governmental authority, or employment or membership credentials issued by a company or other organization. More information can be found at </w:t>
      </w:r>
      <w:hyperlink r:id="rId36">
        <w:r w:rsidRPr="1CABD96A">
          <w:rPr>
            <w:rStyle w:val="Hyperlink"/>
            <w:rFonts w:cs="Arial"/>
          </w:rPr>
          <w:t>https://www.w3.org/TR/vc-data-model-2.0/</w:t>
        </w:r>
      </w:hyperlink>
      <w:r w:rsidRPr="1CABD96A">
        <w:rPr>
          <w:rFonts w:cs="Arial"/>
        </w:rPr>
        <w:t xml:space="preserve">. A Verifiable Credential is a more specialized version of a Verifiable Document, which is signed by an </w:t>
      </w:r>
      <w:hyperlink w:anchor="Authoritative_Issuer" w:history="1">
        <w:r w:rsidRPr="00994B6C">
          <w:rPr>
            <w:rStyle w:val="Hyperlink"/>
            <w:rFonts w:cs="Arial"/>
          </w:rPr>
          <w:t>Authoritative Issuer</w:t>
        </w:r>
      </w:hyperlink>
      <w:r w:rsidRPr="1CABD96A">
        <w:rPr>
          <w:rFonts w:cs="Arial"/>
        </w:rPr>
        <w:t>.</w:t>
      </w:r>
    </w:p>
    <w:p w14:paraId="5A9B77F1" w14:textId="78D44B14" w:rsidR="005A4C9D" w:rsidRDefault="005A4C9D" w:rsidP="00460B0F">
      <w:bookmarkStart w:id="485" w:name="Verifiable_Document"/>
      <w:r w:rsidRPr="00AB7F85">
        <w:rPr>
          <w:rStyle w:val="StyleUnderline"/>
          <w:u w:val="single"/>
        </w:rPr>
        <w:t>Verifiable Document</w:t>
      </w:r>
      <w:bookmarkEnd w:id="485"/>
      <w:r>
        <w:rPr>
          <w:rFonts w:cs="Arial"/>
        </w:rPr>
        <w:t xml:space="preserve"> </w:t>
      </w:r>
      <w:r w:rsidR="00BC0129">
        <w:rPr>
          <w:rFonts w:cs="Arial"/>
        </w:rPr>
        <w:t xml:space="preserve">– </w:t>
      </w:r>
      <w:r w:rsidR="006011C7">
        <w:rPr>
          <w:rFonts w:cs="Arial"/>
        </w:rPr>
        <w:t>A</w:t>
      </w:r>
      <w:r w:rsidR="00BC0129">
        <w:rPr>
          <w:rFonts w:cs="Arial"/>
        </w:rPr>
        <w:t xml:space="preserve"> document </w:t>
      </w:r>
      <w:r w:rsidR="00BF0A1E">
        <w:rPr>
          <w:rFonts w:cs="Arial"/>
        </w:rPr>
        <w:t>containing digital content</w:t>
      </w:r>
      <w:r w:rsidR="003A20CF">
        <w:rPr>
          <w:rFonts w:cs="Arial"/>
        </w:rPr>
        <w:t xml:space="preserve"> </w:t>
      </w:r>
      <w:r w:rsidR="00931CE7">
        <w:rPr>
          <w:rFonts w:cs="Arial"/>
        </w:rPr>
        <w:t xml:space="preserve">that is </w:t>
      </w:r>
      <w:r w:rsidR="00BC0129">
        <w:rPr>
          <w:rFonts w:cs="Arial"/>
        </w:rPr>
        <w:t>cryptographically signed by an individual or entity</w:t>
      </w:r>
      <w:r w:rsidR="00F91529">
        <w:rPr>
          <w:rFonts w:cs="Arial"/>
        </w:rPr>
        <w:t xml:space="preserve">. </w:t>
      </w:r>
      <w:r w:rsidR="009F45DD">
        <w:rPr>
          <w:rFonts w:cs="Arial"/>
        </w:rPr>
        <w:t>The signer of the document can be</w:t>
      </w:r>
      <w:r w:rsidR="00276690">
        <w:rPr>
          <w:rFonts w:cs="Arial"/>
        </w:rPr>
        <w:t xml:space="preserve"> verified, </w:t>
      </w:r>
      <w:r w:rsidR="009F45DD">
        <w:rPr>
          <w:rFonts w:cs="Arial"/>
        </w:rPr>
        <w:t xml:space="preserve">as well as whether the content has been </w:t>
      </w:r>
      <w:r w:rsidR="00276690">
        <w:rPr>
          <w:rFonts w:cs="Arial"/>
        </w:rPr>
        <w:t>tamper</w:t>
      </w:r>
      <w:r w:rsidR="009F45DD">
        <w:rPr>
          <w:rFonts w:cs="Arial"/>
        </w:rPr>
        <w:t>ed</w:t>
      </w:r>
      <w:r w:rsidR="00276690">
        <w:rPr>
          <w:rFonts w:cs="Arial"/>
        </w:rPr>
        <w:t xml:space="preserve"> </w:t>
      </w:r>
      <w:r w:rsidR="009F45DD">
        <w:rPr>
          <w:rFonts w:cs="Arial"/>
        </w:rPr>
        <w:t>with.</w:t>
      </w:r>
      <w:r w:rsidR="009F45DD">
        <w:t xml:space="preserve"> </w:t>
      </w:r>
      <w:r w:rsidR="00C50323">
        <w:t xml:space="preserve">For more information, please see the </w:t>
      </w:r>
      <w:r w:rsidR="008B1183">
        <w:t xml:space="preserve">companion document referenced in Section </w:t>
      </w:r>
      <w:r w:rsidR="008B1183">
        <w:fldChar w:fldCharType="begin"/>
      </w:r>
      <w:r w:rsidR="008B1183">
        <w:instrText xml:space="preserve"> REF _Ref198712045 \r \h </w:instrText>
      </w:r>
      <w:r w:rsidR="008B1183">
        <w:fldChar w:fldCharType="separate"/>
      </w:r>
      <w:r w:rsidR="008B1183">
        <w:t>8.7</w:t>
      </w:r>
      <w:r w:rsidR="008B1183">
        <w:fldChar w:fldCharType="end"/>
      </w:r>
      <w:r w:rsidR="008B1183">
        <w:t>.</w:t>
      </w:r>
    </w:p>
    <w:p w14:paraId="07303CB2" w14:textId="4DCC8A98" w:rsidR="004640DA" w:rsidRDefault="004640DA" w:rsidP="004640DA">
      <w:pPr>
        <w:rPr>
          <w:rFonts w:cs="Arial"/>
          <w:spacing w:val="8"/>
          <w:shd w:val="clear" w:color="auto" w:fill="FFFFFF"/>
        </w:rPr>
      </w:pPr>
      <w:bookmarkStart w:id="486" w:name="Version_Control_System"/>
      <w:r w:rsidRPr="005C0469">
        <w:rPr>
          <w:rFonts w:cs="Arial"/>
          <w:spacing w:val="8"/>
          <w:u w:val="single"/>
          <w:shd w:val="clear" w:color="auto" w:fill="FFFFFF"/>
        </w:rPr>
        <w:t>Version Control System</w:t>
      </w:r>
      <w:bookmarkEnd w:id="486"/>
      <w:r w:rsidRPr="005C0469">
        <w:rPr>
          <w:rFonts w:cs="Arial"/>
          <w:spacing w:val="8"/>
          <w:shd w:val="clear" w:color="auto" w:fill="FFFFFF"/>
        </w:rPr>
        <w:t xml:space="preserve"> – A mechanism for tracking and managing changes made to software code</w:t>
      </w:r>
      <w:r w:rsidR="00510B11">
        <w:rPr>
          <w:rFonts w:cs="Arial"/>
          <w:spacing w:val="8"/>
          <w:shd w:val="clear" w:color="auto" w:fill="FFFFFF"/>
        </w:rPr>
        <w:t>, schemas,</w:t>
      </w:r>
      <w:r w:rsidRPr="005C0469">
        <w:rPr>
          <w:rFonts w:cs="Arial"/>
          <w:spacing w:val="8"/>
          <w:shd w:val="clear" w:color="auto" w:fill="FFFFFF"/>
        </w:rPr>
        <w:t xml:space="preserve"> and other digital files. It is closely related to source code and document management. It enables contributors to work in distributed and asynchronous environments, to manage changes and versions of code and artifacts, and to resolve </w:t>
      </w:r>
      <w:r w:rsidR="00B32BA6">
        <w:rPr>
          <w:rFonts w:cs="Arial"/>
          <w:spacing w:val="8"/>
          <w:shd w:val="clear" w:color="auto" w:fill="FFFFFF"/>
        </w:rPr>
        <w:t xml:space="preserve">and </w:t>
      </w:r>
      <w:r w:rsidRPr="005C0469">
        <w:rPr>
          <w:rFonts w:cs="Arial"/>
          <w:spacing w:val="8"/>
          <w:shd w:val="clear" w:color="auto" w:fill="FFFFFF"/>
        </w:rPr>
        <w:t>merge conflicts and related anomalies.</w:t>
      </w:r>
    </w:p>
    <w:p w14:paraId="3C6D7E64" w14:textId="34F87089" w:rsidR="00BD5643" w:rsidRPr="005C0469" w:rsidRDefault="00BD5643" w:rsidP="004640DA">
      <w:pPr>
        <w:rPr>
          <w:rFonts w:cs="Arial"/>
          <w:spacing w:val="8"/>
          <w:shd w:val="clear" w:color="auto" w:fill="FFFFFF"/>
        </w:rPr>
      </w:pPr>
      <w:r w:rsidRPr="001C282A">
        <w:rPr>
          <w:rFonts w:cs="Arial"/>
          <w:spacing w:val="8"/>
          <w:u w:val="single"/>
          <w:shd w:val="clear" w:color="auto" w:fill="FFFFFF"/>
        </w:rPr>
        <w:t>W3C</w:t>
      </w:r>
      <w:r>
        <w:rPr>
          <w:rFonts w:cs="Arial"/>
          <w:spacing w:val="8"/>
          <w:shd w:val="clear" w:color="auto" w:fill="FFFFFF"/>
        </w:rPr>
        <w:t xml:space="preserve"> – See </w:t>
      </w:r>
      <w:hyperlink w:anchor="World_Wide_Web_Consortium" w:history="1">
        <w:r w:rsidRPr="004E2DEC">
          <w:rPr>
            <w:rStyle w:val="Hyperlink"/>
          </w:rPr>
          <w:t>World Wide Web Consortium</w:t>
        </w:r>
      </w:hyperlink>
      <w:r>
        <w:rPr>
          <w:rFonts w:cs="Arial"/>
          <w:spacing w:val="8"/>
          <w:shd w:val="clear" w:color="auto" w:fill="FFFFFF"/>
        </w:rPr>
        <w:t>.</w:t>
      </w:r>
    </w:p>
    <w:p w14:paraId="5F72B031" w14:textId="0AA2C62F" w:rsidR="00205631" w:rsidRPr="001C282A" w:rsidRDefault="00205631" w:rsidP="004640DA">
      <w:pPr>
        <w:rPr>
          <w:rFonts w:cs="Arial"/>
        </w:rPr>
      </w:pPr>
      <w:r w:rsidRPr="00AB7F85">
        <w:rPr>
          <w:rStyle w:val="StyleUnderline"/>
          <w:u w:val="single"/>
        </w:rPr>
        <w:t>Wallet</w:t>
      </w:r>
      <w:r w:rsidRPr="001C282A">
        <w:rPr>
          <w:rFonts w:cs="Arial"/>
        </w:rPr>
        <w:t xml:space="preserve"> –</w:t>
      </w:r>
      <w:r w:rsidRPr="001C282A">
        <w:rPr>
          <w:rFonts w:cs="Arial"/>
          <w:i/>
          <w:iCs/>
        </w:rPr>
        <w:t xml:space="preserve"> </w:t>
      </w:r>
      <w:r w:rsidR="009C7F3F">
        <w:rPr>
          <w:rFonts w:cs="Arial"/>
        </w:rPr>
        <w:t xml:space="preserve">See </w:t>
      </w:r>
      <w:hyperlink w:anchor="Digital_Wallet" w:history="1">
        <w:r w:rsidR="009C7F3F" w:rsidRPr="004E2DEC">
          <w:rPr>
            <w:rStyle w:val="Hyperlink"/>
          </w:rPr>
          <w:t>Digital Wallet</w:t>
        </w:r>
      </w:hyperlink>
      <w:r w:rsidR="00BD5643">
        <w:rPr>
          <w:rFonts w:cs="Arial"/>
          <w:i/>
          <w:iCs/>
        </w:rPr>
        <w:t>.</w:t>
      </w:r>
    </w:p>
    <w:p w14:paraId="60953308" w14:textId="65879E93" w:rsidR="004640DA" w:rsidRPr="005C0469" w:rsidRDefault="004640DA" w:rsidP="004640DA">
      <w:pPr>
        <w:rPr>
          <w:rFonts w:cs="Arial"/>
        </w:rPr>
      </w:pPr>
      <w:bookmarkStart w:id="487" w:name="W3C"/>
      <w:bookmarkStart w:id="488" w:name="World_Wide_Web_Consortium"/>
      <w:r w:rsidRPr="00AB7F85">
        <w:rPr>
          <w:rStyle w:val="StyleUnderline"/>
          <w:u w:val="single"/>
        </w:rPr>
        <w:t>World Wide Web Consortium (W3C)</w:t>
      </w:r>
      <w:bookmarkEnd w:id="487"/>
      <w:bookmarkEnd w:id="488"/>
      <w:r w:rsidRPr="005C0469">
        <w:rPr>
          <w:rFonts w:cs="Arial"/>
        </w:rPr>
        <w:t xml:space="preserve"> - The W3C is an international community that works together for the long-term growth of the Web. W3C's goal is to create technical standards and guidelines for web technologies worldwide. These standards are intended to keep a consistent level of technical quality and compatibility concerning the World Wide Web. </w:t>
      </w:r>
      <w:r w:rsidR="00550D51">
        <w:rPr>
          <w:rFonts w:cs="Arial"/>
        </w:rPr>
        <w:t xml:space="preserve">Certain aspects of </w:t>
      </w:r>
      <w:r w:rsidR="00325266">
        <w:rPr>
          <w:rFonts w:cs="Arial"/>
        </w:rPr>
        <w:t xml:space="preserve">the ecosystem used by the HATPro profile, such as Verifiable Credentials, are under the aegis of W3C. </w:t>
      </w:r>
      <w:r w:rsidRPr="005C0469">
        <w:rPr>
          <w:rFonts w:cs="Arial"/>
        </w:rPr>
        <w:t xml:space="preserve">See </w:t>
      </w:r>
      <w:hyperlink r:id="rId37" w:history="1">
        <w:r w:rsidRPr="005C0469">
          <w:rPr>
            <w:rStyle w:val="Hyperlink"/>
            <w:rFonts w:cs="Arial"/>
          </w:rPr>
          <w:t>https://www.w3.org/</w:t>
        </w:r>
      </w:hyperlink>
    </w:p>
    <w:p w14:paraId="62E0A76F" w14:textId="1D9BDD76" w:rsidR="00CF2D88" w:rsidRPr="005C0469" w:rsidRDefault="00CF2D88">
      <w:pPr>
        <w:spacing w:before="0"/>
        <w:rPr>
          <w:b/>
          <w:sz w:val="36"/>
          <w:szCs w:val="36"/>
        </w:rPr>
      </w:pPr>
      <w:r w:rsidRPr="005C0469">
        <w:rPr>
          <w:b/>
          <w:sz w:val="36"/>
          <w:szCs w:val="36"/>
        </w:rPr>
        <w:br w:type="page"/>
      </w:r>
    </w:p>
    <w:p w14:paraId="7F8BC0C5" w14:textId="77777777" w:rsidR="00CF2D88" w:rsidRPr="005C0469" w:rsidRDefault="00CF2D88" w:rsidP="002222FC">
      <w:pPr>
        <w:rPr>
          <w:b/>
          <w:sz w:val="36"/>
          <w:szCs w:val="36"/>
        </w:rPr>
      </w:pPr>
    </w:p>
    <w:p w14:paraId="03CF6856" w14:textId="6E13D3D6" w:rsidR="001A3C3C" w:rsidRDefault="00EE6241" w:rsidP="00E93994">
      <w:pPr>
        <w:pStyle w:val="Heading2"/>
      </w:pPr>
      <w:bookmarkStart w:id="489" w:name="_Ref197339438"/>
      <w:bookmarkStart w:id="490" w:name="_Toc200285068"/>
      <w:r w:rsidRPr="00E93994">
        <w:t>Authors and Contributors</w:t>
      </w:r>
      <w:bookmarkEnd w:id="489"/>
      <w:bookmarkEnd w:id="490"/>
      <w:r w:rsidRPr="00E93994">
        <w:t xml:space="preserve"> </w:t>
      </w:r>
    </w:p>
    <w:p w14:paraId="60BAB448" w14:textId="6F51CF2A" w:rsidR="00305BB1" w:rsidRPr="00305BB1" w:rsidRDefault="00227617" w:rsidP="00305BB1">
      <w:pPr>
        <w:rPr>
          <w:lang w:val="en-US"/>
        </w:rPr>
      </w:pPr>
      <w:r w:rsidRPr="001C282A">
        <w:rPr>
          <w:b/>
          <w:bCs/>
        </w:rPr>
        <w:t>Buddy Altus</w:t>
      </w:r>
      <w:r w:rsidR="00CD4A49">
        <w:rPr>
          <w:b/>
          <w:bCs/>
        </w:rPr>
        <w:t xml:space="preserve"> </w:t>
      </w:r>
      <w:r w:rsidR="00305BB1" w:rsidRPr="00305BB1">
        <w:rPr>
          <w:lang w:val="en-US"/>
        </w:rPr>
        <w:t>leads Bridgton Advisors</w:t>
      </w:r>
      <w:r w:rsidR="00305BB1">
        <w:rPr>
          <w:lang w:val="en-US"/>
        </w:rPr>
        <w:t>,</w:t>
      </w:r>
      <w:r w:rsidR="00305BB1" w:rsidRPr="00305BB1">
        <w:rPr>
          <w:lang w:val="en-US"/>
        </w:rPr>
        <w:t xml:space="preserve"> which offers consulting on travel technology, strategy, product development, and distribution. At Avis Budget Group</w:t>
      </w:r>
      <w:r w:rsidR="00873E61">
        <w:rPr>
          <w:lang w:val="en-US"/>
        </w:rPr>
        <w:t>,</w:t>
      </w:r>
      <w:r w:rsidR="00305BB1" w:rsidRPr="00305BB1">
        <w:rPr>
          <w:lang w:val="en-US"/>
        </w:rPr>
        <w:t xml:space="preserve"> Buddy was VP Innovation Customer &amp; Partner E-commerce. </w:t>
      </w:r>
      <w:r w:rsidR="00873E61">
        <w:rPr>
          <w:lang w:val="en-US"/>
        </w:rPr>
        <w:t xml:space="preserve">His </w:t>
      </w:r>
      <w:r w:rsidR="00305BB1" w:rsidRPr="00305BB1">
        <w:rPr>
          <w:lang w:val="en-US"/>
        </w:rPr>
        <w:t>digital identity and connected travel journey began while leading the Avis integration with TripIt. The next stop on this journey was a second Concur collaboration</w:t>
      </w:r>
      <w:r w:rsidR="00873E61">
        <w:rPr>
          <w:lang w:val="en-US"/>
        </w:rPr>
        <w:t xml:space="preserve">, which </w:t>
      </w:r>
      <w:r w:rsidR="00305BB1" w:rsidRPr="00305BB1">
        <w:rPr>
          <w:lang w:val="en-US"/>
        </w:rPr>
        <w:t>used the Concur profile identity details to enable enrollment into the Avis loyalty program.  Buddy also was a board member and Vice-Chair of the OpenTravel Alliance.  He has been a contributor to the Hospitality &amp; Travel SIG for several years.  </w:t>
      </w:r>
    </w:p>
    <w:p w14:paraId="3476E326" w14:textId="46A1A195" w:rsidR="00E233B1" w:rsidRDefault="00227617" w:rsidP="00E233B1">
      <w:pPr>
        <w:rPr>
          <w:rFonts w:ascii="Aptos" w:hAnsi="Aptos"/>
          <w:sz w:val="24"/>
        </w:rPr>
      </w:pPr>
      <w:r w:rsidRPr="001C282A">
        <w:rPr>
          <w:b/>
          <w:bCs/>
        </w:rPr>
        <w:t>Alex Bainbridge</w:t>
      </w:r>
      <w:r w:rsidR="00E233B1">
        <w:rPr>
          <w:b/>
          <w:bCs/>
        </w:rPr>
        <w:t xml:space="preserve"> </w:t>
      </w:r>
      <w:r w:rsidR="00E233B1">
        <w:t xml:space="preserve">is a digital sightseeing entrepreneur and software developer. He founded </w:t>
      </w:r>
      <w:proofErr w:type="spellStart"/>
      <w:r w:rsidR="00E233B1">
        <w:t>TourCMS</w:t>
      </w:r>
      <w:proofErr w:type="spellEnd"/>
      <w:r w:rsidR="00E233B1">
        <w:t xml:space="preserve">, the first SaaS reservation technology platform for tours and activities and played a key role in early cross-industry connectivity projects for sightseeing distribution. Today, he leads </w:t>
      </w:r>
      <w:proofErr w:type="spellStart"/>
      <w:r w:rsidR="00E233B1">
        <w:t>Autoura</w:t>
      </w:r>
      <w:proofErr w:type="spellEnd"/>
      <w:r w:rsidR="00E233B1">
        <w:t>, a Digital Experience Platform (DXP) that delivers personalised hospitality and tourism experiences using AI tour guides and autonomous vehicles. His motivation for the HATPro project stems from the challenges of delivering a truly connected trip, where in-destination experiences span multiple legal entities - making a decentralised preferences profile critical for seamless, privacy-respecting personalisation.</w:t>
      </w:r>
    </w:p>
    <w:p w14:paraId="4D9DFBA7" w14:textId="0BA28993" w:rsidR="00D73D1A" w:rsidRPr="003A69E7" w:rsidRDefault="00D73D1A" w:rsidP="003A69E7">
      <w:r w:rsidRPr="001C282A">
        <w:rPr>
          <w:b/>
          <w:bCs/>
        </w:rPr>
        <w:t>Bill Carroll, Ph.D</w:t>
      </w:r>
      <w:r w:rsidRPr="003A69E7">
        <w:t>.</w:t>
      </w:r>
      <w:r w:rsidR="003A69E7" w:rsidRPr="003A69E7">
        <w:t xml:space="preserve"> has held a variety of academic and corporate positions in the travel industry.  He is currently a Senior Analyst with Phocuswright, a firm proving research, reports and conferences for global online travel industry. He retired in 2015 as a clinical professor of marketing at the Cornell School of Hotel Administration. He taught courses in economics, digital media marketing, pricing, marketing distribution and revenue management.</w:t>
      </w:r>
      <w:r w:rsidR="00E210DE">
        <w:t xml:space="preserve"> </w:t>
      </w:r>
      <w:r w:rsidR="003A69E7" w:rsidRPr="003A69E7">
        <w:t>For over 25 years Carroll held a variety of senior positions in the travel industry including Division Vice President for Global Marketing Planning at Hertz, where he was responsible for global pricing, revenue management, marketing information systems, and counter sales.</w:t>
      </w:r>
    </w:p>
    <w:p w14:paraId="557DBAE5" w14:textId="064BD3E1" w:rsidR="00227617" w:rsidRPr="00F7346C" w:rsidRDefault="00227617" w:rsidP="00D73D1A">
      <w:r w:rsidRPr="001C282A">
        <w:rPr>
          <w:b/>
          <w:bCs/>
        </w:rPr>
        <w:t>Gee Mann</w:t>
      </w:r>
      <w:r w:rsidR="00F7346C" w:rsidRPr="00F7346C">
        <w:t xml:space="preserve"> is the founder of </w:t>
      </w:r>
      <w:proofErr w:type="spellStart"/>
      <w:r w:rsidR="00F7346C" w:rsidRPr="00F7346C">
        <w:t>Travlr</w:t>
      </w:r>
      <w:proofErr w:type="spellEnd"/>
      <w:r w:rsidR="00F7346C" w:rsidRPr="00F7346C">
        <w:t xml:space="preserve"> ID and </w:t>
      </w:r>
      <w:proofErr w:type="spellStart"/>
      <w:r w:rsidR="00F7346C" w:rsidRPr="00F7346C">
        <w:t>Qurious</w:t>
      </w:r>
      <w:proofErr w:type="spellEnd"/>
      <w:r w:rsidR="00F7346C" w:rsidRPr="00F7346C">
        <w:t xml:space="preserve"> AI, with over a decade of experience in large data, decentralised identity and AI-driven infrastructure. An innovation award winner and recognised by KPMG as one of the Top 100 Asians in UK Tech, Gee brings credibility and vision to building user-centric, privacy-preserving systems. He has led initiatives across enterprise and public sectors. Gee actively contributes to global discussions on trusted data exchange and AI interoperability.</w:t>
      </w:r>
    </w:p>
    <w:p w14:paraId="4F3BAC53" w14:textId="6832BD43" w:rsidR="0048298F" w:rsidRPr="0048298F" w:rsidRDefault="0048298F" w:rsidP="0048298F">
      <w:pPr>
        <w:rPr>
          <w:lang w:val="en-US"/>
        </w:rPr>
      </w:pPr>
      <w:r w:rsidRPr="0048298F">
        <w:rPr>
          <w:b/>
          <w:bCs/>
          <w:lang w:val="en-US"/>
        </w:rPr>
        <w:t>Gene Quinn </w:t>
      </w:r>
      <w:r w:rsidRPr="0048298F">
        <w:rPr>
          <w:lang w:val="en-US"/>
        </w:rPr>
        <w:t xml:space="preserve">is President of Confluence Partners, LLC, a sole proprietor family office for investment and advisory services in digital travel, finance and media services. His background includes corporate digital investments </w:t>
      </w:r>
      <w:r w:rsidR="006C46C9">
        <w:rPr>
          <w:lang w:val="en-US"/>
        </w:rPr>
        <w:t>and</w:t>
      </w:r>
      <w:r w:rsidRPr="0048298F">
        <w:rPr>
          <w:lang w:val="en-US"/>
        </w:rPr>
        <w:t xml:space="preserve"> transformation services at Tribune Company and Viacom/MTV Networks. He is a former investor and chairman of Phocuswright and co-founder/CEO of </w:t>
      </w:r>
      <w:proofErr w:type="spellStart"/>
      <w:r w:rsidRPr="0048298F">
        <w:rPr>
          <w:lang w:val="en-US"/>
        </w:rPr>
        <w:t>Tnooz</w:t>
      </w:r>
      <w:proofErr w:type="spellEnd"/>
      <w:r w:rsidRPr="0048298F">
        <w:rPr>
          <w:lang w:val="en-US"/>
        </w:rPr>
        <w:t>. He earned a mid-career MBA from the executive program at Northwestern’s Kellogg School. Gene is co-chair of DIF’s Hospitality and Travel SIG.</w:t>
      </w:r>
    </w:p>
    <w:p w14:paraId="56F58059" w14:textId="0AA84FBD" w:rsidR="009055CB" w:rsidRPr="001C282A" w:rsidRDefault="00D73D1A" w:rsidP="009055CB">
      <w:r w:rsidRPr="001C282A">
        <w:rPr>
          <w:b/>
          <w:bCs/>
        </w:rPr>
        <w:t>Douglas Rice</w:t>
      </w:r>
      <w:r w:rsidR="009055CB" w:rsidRPr="00CA4489">
        <w:t xml:space="preserve"> </w:t>
      </w:r>
      <w:r w:rsidR="009055CB" w:rsidRPr="001C282A">
        <w:t>is an industry leader in the global hospitality technology industry</w:t>
      </w:r>
      <w:r w:rsidR="004D1040">
        <w:t xml:space="preserve"> and </w:t>
      </w:r>
      <w:r w:rsidR="00C12626">
        <w:t>co-</w:t>
      </w:r>
      <w:r w:rsidR="004D1040">
        <w:t xml:space="preserve">chairs </w:t>
      </w:r>
      <w:r w:rsidR="004D1040" w:rsidRPr="001C282A">
        <w:t xml:space="preserve">the </w:t>
      </w:r>
      <w:r w:rsidR="00477EB8">
        <w:t xml:space="preserve">DIF </w:t>
      </w:r>
      <w:r w:rsidR="004D1040" w:rsidRPr="001C282A">
        <w:t>Hospitality &amp; Travel Work</w:t>
      </w:r>
      <w:r w:rsidR="0025457C">
        <w:t>ing G</w:t>
      </w:r>
      <w:r w:rsidR="004D1040" w:rsidRPr="001C282A">
        <w:t>roup.</w:t>
      </w:r>
      <w:r w:rsidR="009055CB" w:rsidRPr="001C282A">
        <w:t xml:space="preserve"> He currently serves on several technology company boards and advisory boards, writes and speaks extensively on technology innovation, and is involved in several nonprofit and mentoring projects. He </w:t>
      </w:r>
      <w:r w:rsidR="009055CB" w:rsidRPr="001C282A">
        <w:lastRenderedPageBreak/>
        <w:t>was a founder of Hospitality Technology Next Generation (HTNG) and served as its first chief executive from 2004 to 2015. Douglas was the 2012 inductee into HFTP’s International Hospitality Technology Hall of Fame</w:t>
      </w:r>
      <w:r w:rsidR="00032D94">
        <w:t xml:space="preserve">, and </w:t>
      </w:r>
      <w:r w:rsidR="00CF4310">
        <w:t xml:space="preserve">2024 inductee into the China Hospitality Technology Alliance </w:t>
      </w:r>
      <w:r w:rsidR="00102420">
        <w:t xml:space="preserve">Innovation </w:t>
      </w:r>
      <w:r w:rsidR="00CF4310">
        <w:t>Hall of Fame</w:t>
      </w:r>
      <w:r w:rsidR="00D5151D">
        <w:t>.</w:t>
      </w:r>
    </w:p>
    <w:p w14:paraId="4666204B" w14:textId="02076D8E" w:rsidR="000E1555" w:rsidRDefault="00227617" w:rsidP="000E1555">
      <w:pPr>
        <w:rPr>
          <w:rFonts w:ascii="Aptos" w:hAnsi="Aptos"/>
          <w:sz w:val="24"/>
          <w:lang w:eastAsia="en-CA"/>
        </w:rPr>
      </w:pPr>
      <w:r w:rsidRPr="00032D94">
        <w:rPr>
          <w:b/>
          <w:bCs/>
        </w:rPr>
        <w:t>Will S</w:t>
      </w:r>
      <w:r w:rsidR="00CA4489" w:rsidRPr="00032D94">
        <w:rPr>
          <w:b/>
          <w:bCs/>
        </w:rPr>
        <w:t>e</w:t>
      </w:r>
      <w:r w:rsidRPr="00032D94">
        <w:rPr>
          <w:b/>
          <w:bCs/>
        </w:rPr>
        <w:t>ggos</w:t>
      </w:r>
      <w:r w:rsidR="000E1555">
        <w:t xml:space="preserve"> leads commercial strategy for Verify4, a public benefit company focused on giving people access to their data, for their benefit. Will was the former Technology &amp; Digital Strategy Director for View Hotels Group in Australia, where he led a </w:t>
      </w:r>
      <w:r w:rsidR="00AC6FA1">
        <w:t>multimillion-dollar</w:t>
      </w:r>
      <w:r w:rsidR="000E1555">
        <w:t xml:space="preserve"> digital transportation initiative through a major refurbishment of the portfolio. He gained exposure to the world of digital identity working in Australia where major government efforts were underway to digitize services. Will is based in Park City, UT, where he is deeply involved with his local planning department to advance the adoption of SSI for the global traveler in anticipation of the 2034 Winter Olympic Games. </w:t>
      </w:r>
    </w:p>
    <w:p w14:paraId="78C4187C" w14:textId="49875BEB" w:rsidR="0FF440D0" w:rsidRDefault="609943DA" w:rsidP="609943DA">
      <w:pPr>
        <w:spacing w:before="140"/>
        <w:rPr>
          <w:rFonts w:eastAsia="Arial" w:cs="Arial"/>
          <w:i/>
          <w:iCs/>
        </w:rPr>
      </w:pPr>
      <w:r w:rsidRPr="609943DA">
        <w:rPr>
          <w:rFonts w:eastAsia="Arial" w:cs="Arial"/>
          <w:b/>
          <w:bCs/>
        </w:rPr>
        <w:t>Neil Thomson</w:t>
      </w:r>
      <w:r w:rsidRPr="609943DA">
        <w:rPr>
          <w:rFonts w:eastAsia="Arial" w:cs="Arial"/>
        </w:rPr>
        <w:t xml:space="preserve">, co-founder of </w:t>
      </w:r>
      <w:proofErr w:type="spellStart"/>
      <w:r w:rsidRPr="609943DA">
        <w:rPr>
          <w:rFonts w:eastAsia="Arial" w:cs="Arial"/>
        </w:rPr>
        <w:t>QueryVision</w:t>
      </w:r>
      <w:proofErr w:type="spellEnd"/>
      <w:r w:rsidRPr="609943DA">
        <w:rPr>
          <w:rFonts w:eastAsia="Arial" w:cs="Arial"/>
        </w:rPr>
        <w:t>, is an independent software architect specializing in Digital Identity Management</w:t>
      </w:r>
      <w:r w:rsidR="00682A85">
        <w:rPr>
          <w:rFonts w:eastAsia="Arial" w:cs="Arial"/>
        </w:rPr>
        <w:t xml:space="preserve"> and Verifiable Data (since 2016); previously a Data Analytics and Metadata Architect (1996-2015). </w:t>
      </w:r>
      <w:r w:rsidR="00477EB8">
        <w:rPr>
          <w:rFonts w:eastAsia="Arial" w:cs="Arial"/>
        </w:rPr>
        <w:t xml:space="preserve">His </w:t>
      </w:r>
      <w:r w:rsidRPr="609943DA">
        <w:rPr>
          <w:rFonts w:eastAsia="Arial" w:cs="Arial"/>
        </w:rPr>
        <w:t xml:space="preserve">contributions include data schema strategy &amp; design for data exchange between travel-centric Digital Wallets. Neil </w:t>
      </w:r>
      <w:r w:rsidR="00477EB8">
        <w:rPr>
          <w:rFonts w:eastAsia="Arial" w:cs="Arial"/>
        </w:rPr>
        <w:t xml:space="preserve">co-chairs the DIF Hospitality &amp; Travel Working Group and </w:t>
      </w:r>
      <w:r w:rsidRPr="609943DA">
        <w:rPr>
          <w:rFonts w:eastAsia="Arial" w:cs="Arial"/>
        </w:rPr>
        <w:t xml:space="preserve">is a contributing member of Open ID Connect, DIF, </w:t>
      </w:r>
      <w:proofErr w:type="spellStart"/>
      <w:r w:rsidRPr="609943DA">
        <w:rPr>
          <w:rFonts w:eastAsia="Arial" w:cs="Arial"/>
        </w:rPr>
        <w:t>MyData</w:t>
      </w:r>
      <w:proofErr w:type="spellEnd"/>
      <w:r w:rsidRPr="609943DA">
        <w:rPr>
          <w:rFonts w:eastAsia="Arial" w:cs="Arial"/>
        </w:rPr>
        <w:t xml:space="preserve"> Global</w:t>
      </w:r>
      <w:r w:rsidR="00682A85">
        <w:rPr>
          <w:rFonts w:eastAsia="Arial" w:cs="Arial"/>
        </w:rPr>
        <w:t>, and Trust over IP (</w:t>
      </w:r>
      <w:proofErr w:type="spellStart"/>
      <w:r w:rsidR="00682A85">
        <w:rPr>
          <w:rFonts w:eastAsia="Arial" w:cs="Arial"/>
        </w:rPr>
        <w:t>ToiP</w:t>
      </w:r>
      <w:proofErr w:type="spellEnd"/>
      <w:r w:rsidR="00682A85">
        <w:rPr>
          <w:rFonts w:eastAsia="Arial" w:cs="Arial"/>
        </w:rPr>
        <w:t xml:space="preserve">), where he is a member of the </w:t>
      </w:r>
      <w:proofErr w:type="spellStart"/>
      <w:r w:rsidR="00682A85">
        <w:rPr>
          <w:rFonts w:eastAsia="Arial" w:cs="Arial"/>
        </w:rPr>
        <w:t>ToIP</w:t>
      </w:r>
      <w:proofErr w:type="spellEnd"/>
      <w:r w:rsidR="00682A85">
        <w:rPr>
          <w:rFonts w:eastAsia="Arial" w:cs="Arial"/>
        </w:rPr>
        <w:t xml:space="preserve"> Steering Committee, Co-Chair of the Data Modelling Working Group,</w:t>
      </w:r>
      <w:r w:rsidRPr="609943DA">
        <w:rPr>
          <w:rFonts w:eastAsia="Arial" w:cs="Arial"/>
        </w:rPr>
        <w:t xml:space="preserve"> and a member of the AI Task Force (</w:t>
      </w:r>
      <w:r w:rsidRPr="000E5012">
        <w:rPr>
          <w:rFonts w:eastAsia="Arial"/>
        </w:rPr>
        <w:t>AIM-TF)</w:t>
      </w:r>
      <w:r w:rsidRPr="609943DA">
        <w:rPr>
          <w:rFonts w:eastAsia="Arial" w:cs="Arial"/>
        </w:rPr>
        <w:t>.</w:t>
      </w:r>
    </w:p>
    <w:p w14:paraId="07BFB52D" w14:textId="55130805" w:rsidR="00227617" w:rsidRPr="00C1325C" w:rsidRDefault="00227617" w:rsidP="00D73D1A">
      <w:r w:rsidRPr="001C282A">
        <w:rPr>
          <w:b/>
          <w:bCs/>
        </w:rPr>
        <w:t xml:space="preserve">Aniket </w:t>
      </w:r>
      <w:proofErr w:type="spellStart"/>
      <w:r w:rsidRPr="001C282A">
        <w:rPr>
          <w:b/>
          <w:bCs/>
        </w:rPr>
        <w:t>Upganlawar</w:t>
      </w:r>
      <w:proofErr w:type="spellEnd"/>
      <w:r w:rsidR="00C1325C">
        <w:rPr>
          <w:b/>
          <w:bCs/>
        </w:rPr>
        <w:t xml:space="preserve"> </w:t>
      </w:r>
      <w:r w:rsidR="00482FBA" w:rsidRPr="00482FBA">
        <w:t xml:space="preserve">is a </w:t>
      </w:r>
      <w:r w:rsidR="00240B38">
        <w:t>c</w:t>
      </w:r>
      <w:r w:rsidR="00482FBA" w:rsidRPr="00482FBA">
        <w:t>o-</w:t>
      </w:r>
      <w:r w:rsidR="00240B38">
        <w:t>f</w:t>
      </w:r>
      <w:r w:rsidR="00482FBA" w:rsidRPr="00482FBA">
        <w:t xml:space="preserve">ounder of VARANK Tech Pvt Ltd and has over 20 years of experience in the </w:t>
      </w:r>
      <w:r w:rsidR="00240B38">
        <w:t>t</w:t>
      </w:r>
      <w:r w:rsidR="00482FBA" w:rsidRPr="00482FBA">
        <w:t xml:space="preserve">ravel </w:t>
      </w:r>
      <w:r w:rsidR="00240B38">
        <w:t>t</w:t>
      </w:r>
      <w:r w:rsidR="00482FBA" w:rsidRPr="00482FBA">
        <w:t xml:space="preserve">echnology industry, building innovative solutions across various travel segments, including </w:t>
      </w:r>
      <w:r w:rsidR="004B6D50">
        <w:t>o</w:t>
      </w:r>
      <w:r w:rsidR="00482FBA" w:rsidRPr="00482FBA">
        <w:t xml:space="preserve">nline </w:t>
      </w:r>
      <w:r w:rsidR="004B6D50">
        <w:t>t</w:t>
      </w:r>
      <w:r w:rsidR="00482FBA" w:rsidRPr="00482FBA">
        <w:t xml:space="preserve">ravel </w:t>
      </w:r>
      <w:r w:rsidR="004B6D50">
        <w:t>a</w:t>
      </w:r>
      <w:r w:rsidR="00482FBA" w:rsidRPr="00482FBA">
        <w:t xml:space="preserve">gencies, </w:t>
      </w:r>
      <w:r w:rsidR="004B6D50">
        <w:t>l</w:t>
      </w:r>
      <w:r w:rsidR="00482FBA" w:rsidRPr="00482FBA">
        <w:t xml:space="preserve">eisure, B2B </w:t>
      </w:r>
      <w:r w:rsidR="004B6D50">
        <w:t>a</w:t>
      </w:r>
      <w:r w:rsidR="00482FBA" w:rsidRPr="00482FBA">
        <w:t>ggregation, and more. He is now focused on seamlessly integrating AI into the travel ecosystem, making it both ubiquitous and effortless.</w:t>
      </w:r>
    </w:p>
    <w:p w14:paraId="71C1E4D9" w14:textId="4AA3316F" w:rsidR="00DA64A9" w:rsidRPr="00E45DB6" w:rsidRDefault="00E97A4D" w:rsidP="001C282A">
      <w:pPr>
        <w:pStyle w:val="Heading2"/>
      </w:pPr>
      <w:bookmarkStart w:id="491" w:name="_Ref197341934"/>
      <w:bookmarkStart w:id="492" w:name="_Toc200285069"/>
      <w:r>
        <w:t xml:space="preserve">Role of Digital Wallets in an </w:t>
      </w:r>
      <w:bookmarkStart w:id="493" w:name="_Hlk191632212"/>
      <w:r w:rsidR="002222FC" w:rsidRPr="00E45DB6">
        <w:t xml:space="preserve">AI-Enabled </w:t>
      </w:r>
      <w:r>
        <w:t xml:space="preserve">Travel </w:t>
      </w:r>
      <w:r w:rsidR="00DA64A9" w:rsidRPr="00E45DB6">
        <w:t>Ecosystem</w:t>
      </w:r>
      <w:bookmarkEnd w:id="491"/>
      <w:bookmarkEnd w:id="492"/>
      <w:bookmarkEnd w:id="493"/>
    </w:p>
    <w:p w14:paraId="25990591" w14:textId="2D90ABFA" w:rsidR="00FB6952" w:rsidRDefault="00DA64A9" w:rsidP="00DA64A9">
      <w:r w:rsidRPr="005C0469">
        <w:t>The presentation of a travel profile or travel</w:t>
      </w:r>
      <w:r w:rsidR="00F61F18">
        <w:t>er</w:t>
      </w:r>
      <w:r w:rsidRPr="005C0469">
        <w:t xml:space="preserve"> portfolio will occur within an </w:t>
      </w:r>
      <w:r w:rsidR="00CD1C7B" w:rsidRPr="00B50CC2">
        <w:t xml:space="preserve">AI-Enabling </w:t>
      </w:r>
      <w:r w:rsidRPr="00B50CC2">
        <w:t xml:space="preserve">ecosystem </w:t>
      </w:r>
      <w:r w:rsidR="00CD1C7B" w:rsidRPr="00B50CC2">
        <w:t>i</w:t>
      </w:r>
      <w:r w:rsidRPr="00B50CC2">
        <w:t>n</w:t>
      </w:r>
      <w:r w:rsidRPr="005C0469">
        <w:t xml:space="preserve"> which travelers, intermediaries, and suppliers (and </w:t>
      </w:r>
      <w:hyperlink w:anchor="Digital_Agent" w:history="1">
        <w:r w:rsidRPr="004E2DEC">
          <w:rPr>
            <w:rStyle w:val="Hyperlink"/>
          </w:rPr>
          <w:t>digital agents</w:t>
        </w:r>
      </w:hyperlink>
      <w:r w:rsidRPr="005C0469">
        <w:t xml:space="preserve"> for any of these) interact via </w:t>
      </w:r>
      <w:hyperlink w:anchor="Digital_Wallet" w:history="1">
        <w:r w:rsidR="00B50CC2" w:rsidRPr="004E2DEC">
          <w:rPr>
            <w:rStyle w:val="Hyperlink"/>
          </w:rPr>
          <w:t>d</w:t>
        </w:r>
        <w:r w:rsidRPr="004E2DEC">
          <w:rPr>
            <w:rStyle w:val="Hyperlink"/>
          </w:rPr>
          <w:t xml:space="preserve">igital </w:t>
        </w:r>
        <w:r w:rsidR="00B50CC2" w:rsidRPr="004E2DEC">
          <w:rPr>
            <w:rStyle w:val="Hyperlink"/>
          </w:rPr>
          <w:t>w</w:t>
        </w:r>
        <w:r w:rsidRPr="004E2DEC">
          <w:rPr>
            <w:rStyle w:val="Hyperlink"/>
          </w:rPr>
          <w:t>allets</w:t>
        </w:r>
      </w:hyperlink>
      <w:r w:rsidRPr="005C0469">
        <w:t xml:space="preserve">. The role of a </w:t>
      </w:r>
      <w:r w:rsidR="00B50CC2" w:rsidRPr="001C282A">
        <w:t>d</w:t>
      </w:r>
      <w:r w:rsidRPr="00B50CC2">
        <w:t xml:space="preserve">igital </w:t>
      </w:r>
      <w:r w:rsidR="00B50CC2" w:rsidRPr="001C282A">
        <w:t>w</w:t>
      </w:r>
      <w:r w:rsidRPr="00B50CC2">
        <w:t>allet</w:t>
      </w:r>
      <w:r w:rsidRPr="005C0469">
        <w:t xml:space="preserve"> is not specific to the travel industry; rather, it is generally recognized as the next generation platform for consumer service interaction. </w:t>
      </w:r>
    </w:p>
    <w:p w14:paraId="4C367EDA" w14:textId="5C9181B0" w:rsidR="00DA64A9" w:rsidRPr="005C0469" w:rsidRDefault="00DA64A9" w:rsidP="00DA64A9">
      <w:r w:rsidRPr="005C0469">
        <w:t xml:space="preserve">The diagrams shown below are not intended to be comprehensive, but instead illustrative of how travel applications and profiles might operate within a </w:t>
      </w:r>
      <w:r w:rsidR="00A81A04">
        <w:t>d</w:t>
      </w:r>
      <w:r w:rsidRPr="00A81A04">
        <w:t xml:space="preserve">igital </w:t>
      </w:r>
      <w:r w:rsidR="00A81A04">
        <w:t>w</w:t>
      </w:r>
      <w:r w:rsidRPr="00A81A04">
        <w:t>allet</w:t>
      </w:r>
      <w:r w:rsidRPr="005C0469">
        <w:t>.  The broad contours of these interactions are understood today, but specifics are continuing to evolve and may differ from sector to sector. This section describes, in general terms, the key elements of, and interactions within, that ecosystem as it existed in mid-202</w:t>
      </w:r>
      <w:r w:rsidR="00CD1C7B" w:rsidRPr="005C0469">
        <w:t>5</w:t>
      </w:r>
      <w:r w:rsidRPr="005C0469">
        <w:t>.</w:t>
      </w:r>
    </w:p>
    <w:p w14:paraId="61AD3E12" w14:textId="1D817F50" w:rsidR="00DA64A9" w:rsidRPr="005C0469" w:rsidRDefault="00DA64A9" w:rsidP="00DA64A9">
      <w:r w:rsidRPr="005C0469">
        <w:t xml:space="preserve">The </w:t>
      </w:r>
      <w:r w:rsidR="00464391" w:rsidRPr="001C282A">
        <w:t>HATPro Traveler Profile</w:t>
      </w:r>
      <w:r w:rsidRPr="005C0469">
        <w:t xml:space="preserve"> is one component of the SSI ecosystem, and while it can be used very effectively with legacy applications, its real power is unveiled when it is combined with digital wallets and </w:t>
      </w:r>
      <w:hyperlink w:anchor="Verifiable_Credential" w:history="1">
        <w:r w:rsidRPr="004E2DEC">
          <w:rPr>
            <w:rStyle w:val="Hyperlink"/>
          </w:rPr>
          <w:t>verifiable credentials</w:t>
        </w:r>
      </w:hyperlink>
      <w:r w:rsidRPr="005C0469">
        <w:t xml:space="preserve">. Digital wallets enable a traveler, or an AI agent acting on their behalf, to manage their profile and to control with which parties it is shared, selectively or completely. </w:t>
      </w:r>
      <w:r w:rsidRPr="004C3B7D">
        <w:t>Verifiable credentials</w:t>
      </w:r>
      <w:r w:rsidRPr="005C0469">
        <w:t xml:space="preserve"> are non-</w:t>
      </w:r>
      <w:proofErr w:type="spellStart"/>
      <w:r w:rsidRPr="005C0469">
        <w:t>tamperable</w:t>
      </w:r>
      <w:proofErr w:type="spellEnd"/>
      <w:r w:rsidRPr="005C0469">
        <w:t xml:space="preserve"> attestations from a trusted party stating something about the traveler, such as proof of identity (passport, driver’s license or similar) or proof of membership. A unique aspect of verifiable credentials is that they can be used to prove things (such as proof the traveler is of adult age) without disclosing unnecessary details (such as their date of birth). </w:t>
      </w:r>
    </w:p>
    <w:p w14:paraId="4E332050" w14:textId="62B5B3FF" w:rsidR="00DA64A9" w:rsidRPr="005C0469" w:rsidRDefault="00DA64A9" w:rsidP="001C282A">
      <w:pPr>
        <w:pStyle w:val="Heading3"/>
      </w:pPr>
      <w:bookmarkStart w:id="494" w:name="_Toc200285070"/>
      <w:r w:rsidRPr="005C0469">
        <w:lastRenderedPageBreak/>
        <w:t xml:space="preserve">SSI-based </w:t>
      </w:r>
      <w:r w:rsidRPr="004C3B7D">
        <w:t>Digital Wallets</w:t>
      </w:r>
      <w:bookmarkEnd w:id="494"/>
      <w:r w:rsidRPr="005C0469">
        <w:t xml:space="preserve"> </w:t>
      </w:r>
    </w:p>
    <w:p w14:paraId="1A6B8CDC" w14:textId="38BCCDB4" w:rsidR="00DA64A9" w:rsidRDefault="00DA64A9" w:rsidP="00DA64A9">
      <w:r w:rsidRPr="005C0469">
        <w:t xml:space="preserve">The </w:t>
      </w:r>
      <w:hyperlink w:anchor="Digital_Wallet" w:history="1">
        <w:r w:rsidR="00247069" w:rsidRPr="004C3B7D">
          <w:rPr>
            <w:rStyle w:val="Hyperlink"/>
          </w:rPr>
          <w:t>d</w:t>
        </w:r>
        <w:r w:rsidRPr="004C3B7D">
          <w:rPr>
            <w:rStyle w:val="Hyperlink"/>
          </w:rPr>
          <w:t xml:space="preserve">igital </w:t>
        </w:r>
        <w:r w:rsidR="00247069" w:rsidRPr="004C3B7D">
          <w:rPr>
            <w:rStyle w:val="Hyperlink"/>
          </w:rPr>
          <w:t>w</w:t>
        </w:r>
        <w:r w:rsidRPr="004C3B7D">
          <w:rPr>
            <w:rStyle w:val="Hyperlink"/>
          </w:rPr>
          <w:t>allet</w:t>
        </w:r>
      </w:hyperlink>
      <w:r w:rsidRPr="005C0469">
        <w:t xml:space="preserve">, in the context of hospitality and travel, provides the next-generation orchestration platform of AI-assisted </w:t>
      </w:r>
      <w:hyperlink w:anchor="Personal_Service_Assistant" w:history="1">
        <w:r w:rsidRPr="004C3B7D">
          <w:rPr>
            <w:rStyle w:val="Hyperlink"/>
          </w:rPr>
          <w:t xml:space="preserve">personal </w:t>
        </w:r>
        <w:r w:rsidR="00247069" w:rsidRPr="004C3B7D">
          <w:rPr>
            <w:rStyle w:val="Hyperlink"/>
          </w:rPr>
          <w:t>service assistants</w:t>
        </w:r>
      </w:hyperlink>
      <w:r w:rsidR="00247069">
        <w:t xml:space="preserve"> </w:t>
      </w:r>
      <w:r w:rsidRPr="005C0469">
        <w:t xml:space="preserve">and native consumer/service interactions, featuring tightly integrated secure peer-to-peer </w:t>
      </w:r>
      <w:r w:rsidR="00247069">
        <w:t>t</w:t>
      </w:r>
      <w:r w:rsidRPr="005C0469">
        <w:t>raveler-to-</w:t>
      </w:r>
      <w:r w:rsidR="00247069">
        <w:t>s</w:t>
      </w:r>
      <w:r w:rsidRPr="005C0469">
        <w:t xml:space="preserve">ervice and </w:t>
      </w:r>
      <w:r w:rsidR="00247069">
        <w:t>s</w:t>
      </w:r>
      <w:r w:rsidRPr="005C0469">
        <w:t>ervice-to-</w:t>
      </w:r>
      <w:r w:rsidR="00247069">
        <w:t>s</w:t>
      </w:r>
      <w:r w:rsidRPr="005C0469">
        <w:t xml:space="preserve">ervice transactions, data exchange, and notification between parties. </w:t>
      </w:r>
    </w:p>
    <w:p w14:paraId="58E862F4" w14:textId="3B4628AB" w:rsidR="00164259" w:rsidRPr="005C0469" w:rsidRDefault="00E650BB" w:rsidP="00DA64A9">
      <w:r>
        <w:t xml:space="preserve">Most consumers have experience with digital wallets offered by major mobile device ecosystems, such as Apple Wallet and Google Wallet. </w:t>
      </w:r>
      <w:r w:rsidR="007C6908">
        <w:t>While these are not SSI-</w:t>
      </w:r>
      <w:r w:rsidR="00AD6F67">
        <w:t>enabled</w:t>
      </w:r>
      <w:r w:rsidR="007C6908">
        <w:t xml:space="preserve"> and lack some of the features being developed </w:t>
      </w:r>
      <w:r w:rsidR="00D45037">
        <w:t xml:space="preserve">for hospitality and travel by companies focused on </w:t>
      </w:r>
      <w:r w:rsidR="006027FF">
        <w:t>that market, they do serve as a relevant and useful starting point for understanding the capabilities</w:t>
      </w:r>
      <w:r w:rsidR="00AD6F67">
        <w:t xml:space="preserve"> of digital wallets in an SSI ecosystem.</w:t>
      </w:r>
    </w:p>
    <w:p w14:paraId="2B0787B3" w14:textId="414AA993" w:rsidR="00DA64A9" w:rsidRPr="005C0469" w:rsidRDefault="00DA64A9" w:rsidP="00DA64A9">
      <w:r w:rsidRPr="005C0469">
        <w:t xml:space="preserve">The </w:t>
      </w:r>
      <w:r w:rsidR="00DE5B00">
        <w:t>d</w:t>
      </w:r>
      <w:r w:rsidRPr="005C0469">
        <w:t xml:space="preserve">igital </w:t>
      </w:r>
      <w:r w:rsidR="00DE5B00">
        <w:t>w</w:t>
      </w:r>
      <w:r w:rsidRPr="005C0469">
        <w:t>allet also serves as a container for relevant data about travelers or suppliers, including preferences, credentials, real-time trip</w:t>
      </w:r>
      <w:r w:rsidRPr="001C282A">
        <w:rPr>
          <w:i/>
          <w:iCs/>
        </w:rPr>
        <w:t xml:space="preserve"> </w:t>
      </w:r>
      <w:hyperlink w:anchor="Itinerary" w:history="1">
        <w:r w:rsidRPr="004C3B7D">
          <w:rPr>
            <w:rStyle w:val="Hyperlink"/>
          </w:rPr>
          <w:t>itinerary</w:t>
        </w:r>
      </w:hyperlink>
      <w:r w:rsidRPr="005C0469">
        <w:t xml:space="preserve"> and history, payment methods, user-generated content such as reviews, and other elements.</w:t>
      </w:r>
    </w:p>
    <w:p w14:paraId="69E7D185" w14:textId="783CDF7F" w:rsidR="00DA64A9" w:rsidRPr="005C0469" w:rsidRDefault="00DA64A9" w:rsidP="00DA64A9">
      <w:r w:rsidRPr="005C0469">
        <w:t xml:space="preserve">Digital </w:t>
      </w:r>
      <w:r w:rsidR="00DE5B00">
        <w:t>w</w:t>
      </w:r>
      <w:r w:rsidRPr="005C0469">
        <w:t xml:space="preserve">allets are not </w:t>
      </w:r>
      <w:r w:rsidR="00FE419A">
        <w:t xml:space="preserve">necessary </w:t>
      </w:r>
      <w:proofErr w:type="gramStart"/>
      <w:r w:rsidR="00C2585C">
        <w:t xml:space="preserve">in order </w:t>
      </w:r>
      <w:r w:rsidRPr="005C0469">
        <w:t>to</w:t>
      </w:r>
      <w:proofErr w:type="gramEnd"/>
      <w:r w:rsidRPr="005C0469">
        <w:t xml:space="preserve"> use the </w:t>
      </w:r>
      <w:r w:rsidR="006733B3" w:rsidRPr="001C282A">
        <w:t xml:space="preserve">HATPro Traveler </w:t>
      </w:r>
      <w:proofErr w:type="gramStart"/>
      <w:r w:rsidR="006733B3" w:rsidRPr="001C282A">
        <w:t>Profile</w:t>
      </w:r>
      <w:r w:rsidR="002C534A">
        <w:t xml:space="preserve">, </w:t>
      </w:r>
      <w:r w:rsidRPr="005C0469">
        <w:t>but</w:t>
      </w:r>
      <w:proofErr w:type="gramEnd"/>
      <w:r w:rsidRPr="005C0469">
        <w:t xml:space="preserve"> are </w:t>
      </w:r>
      <w:r w:rsidR="000E68E7">
        <w:t xml:space="preserve">useful </w:t>
      </w:r>
      <w:r w:rsidRPr="005C0469">
        <w:t xml:space="preserve">for many </w:t>
      </w:r>
      <w:r w:rsidR="000E68E7">
        <w:t xml:space="preserve">of the more common </w:t>
      </w:r>
      <w:r w:rsidRPr="005C0469">
        <w:t xml:space="preserve">use cases, </w:t>
      </w:r>
      <w:proofErr w:type="gramStart"/>
      <w:r w:rsidRPr="005C0469">
        <w:t>in particular where</w:t>
      </w:r>
      <w:proofErr w:type="gramEnd"/>
      <w:r w:rsidRPr="005C0469">
        <w:t xml:space="preserve"> third-party attestations are needed (such as proof of identity or membership) or where an identity will also be used for authentication or access control.</w:t>
      </w:r>
      <w:r w:rsidR="0090541C">
        <w:t xml:space="preserve"> However, the profile can be used without a wallet if the need is simply to exchange </w:t>
      </w:r>
      <w:r w:rsidR="00D451DF">
        <w:t>the information it contains in non-SSI environments.</w:t>
      </w:r>
      <w:r w:rsidR="001C2D7A">
        <w:t xml:space="preserve"> The implementation of the HATPro Traveler Profile is JSON.</w:t>
      </w:r>
    </w:p>
    <w:p w14:paraId="7D5DD166" w14:textId="48CB2646" w:rsidR="00DA64A9" w:rsidRPr="005C0469" w:rsidRDefault="00DA64A9" w:rsidP="00DA64A9">
      <w:r w:rsidRPr="005C0469">
        <w:t xml:space="preserve">Consistent with decentralized SSI ecosystems, </w:t>
      </w:r>
      <w:r w:rsidR="00D451DF">
        <w:t xml:space="preserve">however, </w:t>
      </w:r>
      <w:r w:rsidRPr="005C0469">
        <w:t xml:space="preserve">every customer and every supplier will primarily interact via </w:t>
      </w:r>
      <w:r w:rsidR="000E68E7">
        <w:t>d</w:t>
      </w:r>
      <w:r w:rsidRPr="005C0469">
        <w:t xml:space="preserve">igital </w:t>
      </w:r>
      <w:r w:rsidR="000E68E7">
        <w:t>w</w:t>
      </w:r>
      <w:r w:rsidRPr="005C0469">
        <w:t>allets, which may be deployed as apps, as functionality within apps, as services on a supplier’s or intermediary’s cloud, or otherwise. The</w:t>
      </w:r>
      <w:r w:rsidR="00D451DF">
        <w:t xml:space="preserve"> d</w:t>
      </w:r>
      <w:r w:rsidRPr="005C0469">
        <w:t xml:space="preserve">igital </w:t>
      </w:r>
      <w:r w:rsidR="00D451DF">
        <w:t>w</w:t>
      </w:r>
      <w:r w:rsidRPr="005C0469">
        <w:t>allet is, in effect, an AI agent operating system for SSI interactions.</w:t>
      </w:r>
    </w:p>
    <w:p w14:paraId="49B04222" w14:textId="77777777" w:rsidR="00DA64A9" w:rsidRPr="005C0469" w:rsidRDefault="00DA64A9" w:rsidP="00DA64A9">
      <w:r w:rsidRPr="005C0469">
        <w:t>Benefits include: </w:t>
      </w:r>
    </w:p>
    <w:p w14:paraId="09E601B3" w14:textId="77777777" w:rsidR="00DA64A9" w:rsidRPr="005C0469" w:rsidRDefault="00DA64A9" w:rsidP="00DA64A9">
      <w:pPr>
        <w:numPr>
          <w:ilvl w:val="0"/>
          <w:numId w:val="79"/>
        </w:numPr>
      </w:pPr>
      <w:r w:rsidRPr="005C0469">
        <w:rPr>
          <w:b/>
          <w:bCs/>
        </w:rPr>
        <w:t>Convenience:</w:t>
      </w:r>
      <w:r w:rsidRPr="005C0469">
        <w:t xml:space="preserve"> Guests can make quick, contactless payments for bookings, services, and products directly from any device, reducing the need for physical cards or cash. </w:t>
      </w:r>
    </w:p>
    <w:p w14:paraId="57DBE05B" w14:textId="77777777" w:rsidR="00DA64A9" w:rsidRPr="005C0469" w:rsidRDefault="00DA64A9" w:rsidP="00DA64A9">
      <w:pPr>
        <w:numPr>
          <w:ilvl w:val="0"/>
          <w:numId w:val="79"/>
        </w:numPr>
      </w:pPr>
      <w:r w:rsidRPr="005C0469">
        <w:rPr>
          <w:b/>
          <w:bCs/>
        </w:rPr>
        <w:t>Enhanced Customer Experience:</w:t>
      </w:r>
      <w:r w:rsidRPr="005C0469">
        <w:t xml:space="preserve"> Digital wallets can provide traveler profile information, including special needs and preferences, and digital storage for room and rental car keys, boarding passes, and event tickets, making the travel experience seamless and more personalized. </w:t>
      </w:r>
    </w:p>
    <w:p w14:paraId="293AE2F8" w14:textId="77777777" w:rsidR="00DA64A9" w:rsidRPr="005C0469" w:rsidRDefault="00DA64A9" w:rsidP="00DA64A9">
      <w:pPr>
        <w:numPr>
          <w:ilvl w:val="0"/>
          <w:numId w:val="79"/>
        </w:numPr>
      </w:pPr>
      <w:r w:rsidRPr="005C0469">
        <w:rPr>
          <w:b/>
          <w:bCs/>
        </w:rPr>
        <w:t>Loyalty Integration:</w:t>
      </w:r>
      <w:r w:rsidRPr="005C0469">
        <w:t xml:space="preserve"> Wallets can house loyalty memberships, rewards, and related travel history, making it easier for guests to accumulate and redeem points and easier for suppliers to support and reinforce cross-program promotions and benefits.</w:t>
      </w:r>
    </w:p>
    <w:p w14:paraId="53220AC0" w14:textId="691B566E" w:rsidR="00DA64A9" w:rsidRPr="005C0469" w:rsidRDefault="00DA64A9" w:rsidP="00DA64A9">
      <w:pPr>
        <w:numPr>
          <w:ilvl w:val="0"/>
          <w:numId w:val="79"/>
        </w:numPr>
      </w:pPr>
      <w:r w:rsidRPr="005C0469">
        <w:rPr>
          <w:b/>
          <w:bCs/>
        </w:rPr>
        <w:t>Targeted Advertising and Offers:</w:t>
      </w:r>
      <w:r w:rsidRPr="005C0469">
        <w:t xml:space="preserve"> </w:t>
      </w:r>
      <w:r w:rsidR="005B15AD">
        <w:t>Digital wallets p</w:t>
      </w:r>
      <w:r w:rsidRPr="005C0469">
        <w:t>rovide the ability to target ads and offers based on travel history, preferences, demographics, itinerary and other information voluntarily provided by the traveler.</w:t>
      </w:r>
    </w:p>
    <w:p w14:paraId="5C034C9A" w14:textId="6A757D83" w:rsidR="00DA64A9" w:rsidRPr="005C0469" w:rsidRDefault="00DA64A9" w:rsidP="00DA64A9">
      <w:pPr>
        <w:numPr>
          <w:ilvl w:val="0"/>
          <w:numId w:val="79"/>
        </w:numPr>
      </w:pPr>
      <w:r w:rsidRPr="005C0469">
        <w:rPr>
          <w:b/>
          <w:bCs/>
        </w:rPr>
        <w:t>Privacy-First Cookie Alternative:</w:t>
      </w:r>
      <w:r w:rsidRPr="005C0469">
        <w:t xml:space="preserve"> </w:t>
      </w:r>
      <w:r w:rsidR="00FF6C8F">
        <w:t>Digital wallets a</w:t>
      </w:r>
      <w:r w:rsidRPr="005C0469">
        <w:t xml:space="preserve">ct as a persistent consumer-controlled access to </w:t>
      </w:r>
      <w:r w:rsidR="001A7DE0">
        <w:t xml:space="preserve">the </w:t>
      </w:r>
      <w:r w:rsidRPr="005C0469">
        <w:t>consumer profile</w:t>
      </w:r>
      <w:r w:rsidR="006518B7">
        <w:t xml:space="preserve"> (and in the future, potentially </w:t>
      </w:r>
      <w:r w:rsidR="00AD4307">
        <w:t xml:space="preserve">travel </w:t>
      </w:r>
      <w:r w:rsidR="006518B7">
        <w:t>history)</w:t>
      </w:r>
      <w:r w:rsidRPr="005C0469">
        <w:t xml:space="preserve">, </w:t>
      </w:r>
      <w:r w:rsidR="006518B7">
        <w:t xml:space="preserve">offering the potential of </w:t>
      </w:r>
      <w:r w:rsidRPr="005C0469">
        <w:t>replacing this function of browser cookies</w:t>
      </w:r>
      <w:r w:rsidR="001A7DE0">
        <w:t>.</w:t>
      </w:r>
      <w:r w:rsidRPr="005C0469">
        <w:t xml:space="preserve"> </w:t>
      </w:r>
      <w:r w:rsidR="001A7DE0">
        <w:t>T</w:t>
      </w:r>
      <w:r w:rsidR="00DF344C">
        <w:t xml:space="preserve">hey </w:t>
      </w:r>
      <w:r w:rsidR="00DF344C">
        <w:lastRenderedPageBreak/>
        <w:t xml:space="preserve">are </w:t>
      </w:r>
      <w:r w:rsidRPr="005C0469">
        <w:t>also usable to present a profile in the real world, as in dining at a new restaurant</w:t>
      </w:r>
      <w:r w:rsidR="00A47AF7">
        <w:t xml:space="preserve"> (or in other non-browser contexts)</w:t>
      </w:r>
      <w:r w:rsidRPr="005C0469">
        <w:t>.</w:t>
      </w:r>
    </w:p>
    <w:p w14:paraId="059E9C85" w14:textId="6C72A453" w:rsidR="00DA64A9" w:rsidRDefault="00DA64A9" w:rsidP="00DA64A9">
      <w:pPr>
        <w:numPr>
          <w:ilvl w:val="0"/>
          <w:numId w:val="79"/>
        </w:numPr>
      </w:pPr>
      <w:r w:rsidRPr="005C0469">
        <w:rPr>
          <w:b/>
          <w:bCs/>
        </w:rPr>
        <w:t>Security:</w:t>
      </w:r>
      <w:r w:rsidRPr="005C0469">
        <w:t xml:space="preserve"> Digital wallets are becoming the leading mechanism for secure storage and decentralized peer-to-peer communication, incorporating identity and personal data protection and support for selective disclosure. </w:t>
      </w:r>
      <w:r w:rsidR="00D97736" w:rsidRPr="005C0469">
        <w:t xml:space="preserve">They manage the use of personal data for the traveler and reduce </w:t>
      </w:r>
      <w:r w:rsidR="001D240E" w:rsidRPr="00D7341F">
        <w:rPr>
          <w:i/>
          <w:iCs/>
        </w:rPr>
        <w:t>PII</w:t>
      </w:r>
      <w:r w:rsidR="008932D1" w:rsidRPr="00D7341F">
        <w:rPr>
          <w:i/>
          <w:iCs/>
        </w:rPr>
        <w:t xml:space="preserve"> </w:t>
      </w:r>
      <w:r w:rsidR="00D97736" w:rsidRPr="00D7341F">
        <w:rPr>
          <w:i/>
          <w:iCs/>
        </w:rPr>
        <w:t>risk</w:t>
      </w:r>
      <w:r w:rsidR="00D97736" w:rsidRPr="005C0469">
        <w:t xml:space="preserve"> for suppliers and intermediaries.</w:t>
      </w:r>
    </w:p>
    <w:p w14:paraId="60D1C19D" w14:textId="1F80E977" w:rsidR="001A07EE" w:rsidRPr="005C0469" w:rsidRDefault="001A07EE" w:rsidP="00DA64A9">
      <w:pPr>
        <w:numPr>
          <w:ilvl w:val="0"/>
          <w:numId w:val="79"/>
        </w:numPr>
      </w:pPr>
      <w:r>
        <w:rPr>
          <w:b/>
          <w:bCs/>
        </w:rPr>
        <w:t>Reduce</w:t>
      </w:r>
      <w:r w:rsidR="0007028B">
        <w:rPr>
          <w:b/>
          <w:bCs/>
        </w:rPr>
        <w:t>d</w:t>
      </w:r>
      <w:r>
        <w:rPr>
          <w:b/>
          <w:bCs/>
        </w:rPr>
        <w:t xml:space="preserve"> Cyber</w:t>
      </w:r>
      <w:r w:rsidR="00124845">
        <w:rPr>
          <w:b/>
          <w:bCs/>
        </w:rPr>
        <w:t xml:space="preserve"> </w:t>
      </w:r>
      <w:r w:rsidRPr="001A07EE">
        <w:rPr>
          <w:b/>
          <w:bCs/>
        </w:rPr>
        <w:t>Liability</w:t>
      </w:r>
      <w:r w:rsidR="00DB5DDB">
        <w:rPr>
          <w:b/>
          <w:bCs/>
        </w:rPr>
        <w:t>:</w:t>
      </w:r>
      <w:r>
        <w:t xml:space="preserve"> </w:t>
      </w:r>
      <w:r w:rsidR="0007028B">
        <w:t>The HATPro Traveler Profile introduces on-demand sharing of only immediately need</w:t>
      </w:r>
      <w:r w:rsidR="00DD52F0">
        <w:t>ed</w:t>
      </w:r>
      <w:r w:rsidR="0007028B">
        <w:t xml:space="preserve"> PII information,</w:t>
      </w:r>
      <w:r w:rsidR="00DD52F0">
        <w:t xml:space="preserve"> </w:t>
      </w:r>
      <w:r w:rsidR="00883D19">
        <w:t xml:space="preserve">greatly </w:t>
      </w:r>
      <w:r w:rsidR="00DD52F0">
        <w:t xml:space="preserve">reducing the need for intermediaries and suppliers to </w:t>
      </w:r>
      <w:r w:rsidR="00FF150C">
        <w:t>bulk</w:t>
      </w:r>
      <w:r w:rsidR="00124845">
        <w:t>-</w:t>
      </w:r>
      <w:r w:rsidR="00FF150C">
        <w:t xml:space="preserve">request and </w:t>
      </w:r>
      <w:r w:rsidR="00DD52F0">
        <w:t xml:space="preserve">store </w:t>
      </w:r>
      <w:r w:rsidR="00BC0724">
        <w:t>sensitive personal data (</w:t>
      </w:r>
      <w:r w:rsidR="00D9243A">
        <w:t>such as</w:t>
      </w:r>
      <w:r w:rsidR="00BC0724">
        <w:t xml:space="preserve"> payment card</w:t>
      </w:r>
      <w:r w:rsidR="00D9243A">
        <w:t xml:space="preserve"> </w:t>
      </w:r>
      <w:r w:rsidR="00BC0724">
        <w:t>info</w:t>
      </w:r>
      <w:r w:rsidR="009C7219">
        <w:t>rmation</w:t>
      </w:r>
      <w:r w:rsidR="00D9243A">
        <w:t>)</w:t>
      </w:r>
      <w:r w:rsidR="00BC0724">
        <w:t>.</w:t>
      </w:r>
    </w:p>
    <w:p w14:paraId="30E7555C" w14:textId="1F1F2AC5" w:rsidR="00DA64A9" w:rsidRPr="005C0469" w:rsidRDefault="00DA64A9" w:rsidP="00DA64A9">
      <w:pPr>
        <w:numPr>
          <w:ilvl w:val="0"/>
          <w:numId w:val="79"/>
        </w:numPr>
      </w:pPr>
      <w:r w:rsidRPr="005C0469">
        <w:rPr>
          <w:b/>
          <w:bCs/>
        </w:rPr>
        <w:t xml:space="preserve">Service Wallets: </w:t>
      </w:r>
      <w:r w:rsidRPr="005C0469">
        <w:t>Hospitality and travel service providers and intermediaries benefit from leveraging the digital wallet approach to interact with traveler</w:t>
      </w:r>
      <w:r w:rsidR="00164259">
        <w:t>s</w:t>
      </w:r>
      <w:r w:rsidRPr="005C0469">
        <w:t>, enabling decentralized services in a peer-to-peer network, which can work side by side with existing networks and applications. </w:t>
      </w:r>
    </w:p>
    <w:p w14:paraId="35C2895B" w14:textId="09B87B58" w:rsidR="00DA64A9" w:rsidRDefault="00DA64A9" w:rsidP="00DA64A9">
      <w:pPr>
        <w:numPr>
          <w:ilvl w:val="0"/>
          <w:numId w:val="79"/>
        </w:numPr>
      </w:pPr>
      <w:r w:rsidRPr="005C0469">
        <w:rPr>
          <w:b/>
          <w:bCs/>
        </w:rPr>
        <w:t>Data Insights:</w:t>
      </w:r>
      <w:r w:rsidRPr="005C0469">
        <w:t xml:space="preserve"> </w:t>
      </w:r>
      <w:r w:rsidR="00164259">
        <w:t>Digital wallets</w:t>
      </w:r>
      <w:r w:rsidRPr="005C0469">
        <w:t xml:space="preserve"> offer valuable analytics on customer preferences as well as actual hospitality and travel choices. </w:t>
      </w:r>
    </w:p>
    <w:p w14:paraId="4CF1BF4F" w14:textId="1F297793" w:rsidR="00E42D57" w:rsidRPr="005C0469" w:rsidRDefault="00E42D57" w:rsidP="00E42D57">
      <w:pPr>
        <w:numPr>
          <w:ilvl w:val="0"/>
          <w:numId w:val="79"/>
        </w:numPr>
      </w:pPr>
      <w:r>
        <w:rPr>
          <w:b/>
          <w:bCs/>
        </w:rPr>
        <w:t>Peer to Peer/Interoperability -</w:t>
      </w:r>
      <w:r>
        <w:t xml:space="preserve"> </w:t>
      </w:r>
      <w:r w:rsidRPr="005C0469">
        <w:t xml:space="preserve">For travel suppliers and intermediaries, the wallet enables </w:t>
      </w:r>
      <w:r w:rsidRPr="00E42D57">
        <w:rPr>
          <w:b/>
          <w:bCs/>
        </w:rPr>
        <w:t>decentralized</w:t>
      </w:r>
      <w:r w:rsidRPr="005C0469">
        <w:t xml:space="preserve"> peer-to-peer networking via next-generation secure protocols, and seamless and connected travel throughout the traveler’s </w:t>
      </w:r>
      <w:hyperlink w:anchor="Itinerary" w:history="1">
        <w:r w:rsidRPr="001338E8">
          <w:rPr>
            <w:rStyle w:val="Hyperlink"/>
          </w:rPr>
          <w:t>itinerary</w:t>
        </w:r>
      </w:hyperlink>
      <w:r w:rsidRPr="005C0469">
        <w:t>.</w:t>
      </w:r>
    </w:p>
    <w:p w14:paraId="031C4739" w14:textId="77777777" w:rsidR="00DA64A9" w:rsidRPr="005C0469" w:rsidRDefault="00DA64A9" w:rsidP="00DA64A9">
      <w:r w:rsidRPr="005C0469">
        <w:t>By adopting digital wallet technology, the hospitality and travel industry can continue to drive progress towards meeting the evolving expectations of travelers for personalization. They can also leverage the strong drive toward consumer wallets in other aspects of daily life. </w:t>
      </w:r>
    </w:p>
    <w:p w14:paraId="6EE4FD0B" w14:textId="1FD9FCF1" w:rsidR="00DA64A9" w:rsidRPr="005C0469" w:rsidRDefault="00DA64A9" w:rsidP="001C282A">
      <w:pPr>
        <w:pStyle w:val="Heading3"/>
      </w:pPr>
      <w:bookmarkStart w:id="495" w:name="_Ref193724446"/>
      <w:bookmarkStart w:id="496" w:name="_Toc200285071"/>
      <w:r w:rsidRPr="005C0469">
        <w:t xml:space="preserve">Framework of </w:t>
      </w:r>
      <w:r w:rsidR="00693182">
        <w:t xml:space="preserve">the SSI </w:t>
      </w:r>
      <w:r w:rsidRPr="005C0469">
        <w:t xml:space="preserve">Hospitality and Travel </w:t>
      </w:r>
      <w:r w:rsidR="00DC35F7" w:rsidRPr="005C0469">
        <w:t xml:space="preserve">Digital </w:t>
      </w:r>
      <w:r w:rsidRPr="005C0469">
        <w:t>Ecosystem</w:t>
      </w:r>
      <w:bookmarkEnd w:id="495"/>
      <w:bookmarkEnd w:id="496"/>
    </w:p>
    <w:p w14:paraId="61CC76B3" w14:textId="7ECE2802" w:rsidR="00DA64A9" w:rsidRPr="005C0469" w:rsidRDefault="00DA64A9" w:rsidP="00DA64A9">
      <w:r w:rsidRPr="005C0469">
        <w:t xml:space="preserve">Figure </w:t>
      </w:r>
      <w:r w:rsidR="006137FF">
        <w:t>8</w:t>
      </w:r>
      <w:r w:rsidR="00DC35F7" w:rsidRPr="005C0469">
        <w:t>.</w:t>
      </w:r>
      <w:r w:rsidR="00AB1B85">
        <w:t>3</w:t>
      </w:r>
      <w:r w:rsidR="00DC35F7" w:rsidRPr="005C0469">
        <w:t>.</w:t>
      </w:r>
      <w:r w:rsidR="00890F48">
        <w:t>2.</w:t>
      </w:r>
      <w:r w:rsidR="00DC35F7" w:rsidRPr="005C0469">
        <w:t>1</w:t>
      </w:r>
      <w:r w:rsidRPr="005C0469">
        <w:t xml:space="preserve"> below describes how travelers (through their </w:t>
      </w:r>
      <w:hyperlink w:anchor="Personal_Service_Assistant" w:history="1">
        <w:r w:rsidR="00EF5E52" w:rsidRPr="001338E8">
          <w:rPr>
            <w:rStyle w:val="Hyperlink"/>
          </w:rPr>
          <w:t>personal service assistants</w:t>
        </w:r>
      </w:hyperlink>
      <w:r w:rsidRPr="005C0469">
        <w:t>) interact with travel suppliers and intermediaries, and how these entities interact with each other. A critical difference from legacy approaches is that these communications are decentralized interactions among travelers, suppliers, and intermediaries.</w:t>
      </w:r>
      <w:r w:rsidR="00782400">
        <w:t xml:space="preserve"> </w:t>
      </w:r>
      <w:r w:rsidR="009D6BC9">
        <w:t xml:space="preserve">These interactions occur without the </w:t>
      </w:r>
      <w:r w:rsidR="00A20F94">
        <w:t xml:space="preserve">need for logins </w:t>
      </w:r>
      <w:r w:rsidR="00BB04B4">
        <w:t>onto secure websites, the main purpose of which in legacy environments is to ensure that both parties</w:t>
      </w:r>
      <w:r w:rsidR="00A075C5">
        <w:t xml:space="preserve"> have assurance as to each other’s identity.</w:t>
      </w:r>
    </w:p>
    <w:p w14:paraId="2FF74D6E" w14:textId="1930FE65" w:rsidR="00DC35F7" w:rsidRPr="005C0469" w:rsidRDefault="00DA64A9" w:rsidP="00DA64A9">
      <w:r w:rsidRPr="005C0469">
        <w:t xml:space="preserve">This ecosystem supports both current and legacy travel discovery and booking approaches (potentially with middleware support), </w:t>
      </w:r>
      <w:proofErr w:type="gramStart"/>
      <w:r w:rsidRPr="005C0469">
        <w:t>and also</w:t>
      </w:r>
      <w:proofErr w:type="gramEnd"/>
      <w:r w:rsidRPr="005C0469">
        <w:t xml:space="preserve"> self-sovereign identity-based approaches. In the pre-SSI environment, intermediaries were often necessary for connectivity between travelers and suppliers, as well as for content, transaction services, and other purposes.</w:t>
      </w:r>
      <w:r w:rsidR="00DC35F7" w:rsidRPr="005C0469">
        <w:t xml:space="preserve"> Suppliers and intermediaries in this environment were subject to </w:t>
      </w:r>
      <w:r w:rsidR="006B0DA3">
        <w:t xml:space="preserve">financial </w:t>
      </w:r>
      <w:r w:rsidR="00DC35F7" w:rsidRPr="005C0469">
        <w:t xml:space="preserve">risks of holding personal information without the permission or consent of </w:t>
      </w:r>
      <w:proofErr w:type="gramStart"/>
      <w:r w:rsidR="00DC35F7" w:rsidRPr="005C0469">
        <w:t>travelers</w:t>
      </w:r>
      <w:r w:rsidR="00816C52">
        <w:t>, and</w:t>
      </w:r>
      <w:proofErr w:type="gramEnd"/>
      <w:r w:rsidR="00816C52">
        <w:t xml:space="preserve"> potentially misusing it or having it </w:t>
      </w:r>
      <w:r w:rsidR="007214B7">
        <w:t>stolen by malicious actors.</w:t>
      </w:r>
    </w:p>
    <w:p w14:paraId="7BF28A90" w14:textId="0752B6A4" w:rsidR="00DA64A9" w:rsidRDefault="00DA64A9" w:rsidP="00DA64A9">
      <w:r w:rsidRPr="005C0469">
        <w:t>In a decentralized SSI ecosystem (</w:t>
      </w:r>
      <w:r w:rsidR="00AF1BF0">
        <w:fldChar w:fldCharType="begin"/>
      </w:r>
      <w:r w:rsidR="00AF1BF0">
        <w:instrText xml:space="preserve"> REF _Ref197345612 \h </w:instrText>
      </w:r>
      <w:r w:rsidR="00AF1BF0">
        <w:fldChar w:fldCharType="separate"/>
      </w:r>
      <w:r w:rsidR="00B42DA7">
        <w:t xml:space="preserve">Figure </w:t>
      </w:r>
      <w:r w:rsidR="00B42DA7">
        <w:rPr>
          <w:noProof/>
        </w:rPr>
        <w:t>8.4.2</w:t>
      </w:r>
      <w:r w:rsidR="00B42DA7">
        <w:t>.</w:t>
      </w:r>
      <w:r w:rsidR="00B42DA7">
        <w:rPr>
          <w:noProof/>
        </w:rPr>
        <w:t>1</w:t>
      </w:r>
      <w:r w:rsidR="00AF1BF0">
        <w:fldChar w:fldCharType="end"/>
      </w:r>
      <w:r w:rsidR="00AF1BF0">
        <w:t xml:space="preserve"> </w:t>
      </w:r>
      <w:r w:rsidRPr="005C0469">
        <w:t>below), peer-to-peer communication will dominate. Intermediaries are no longer required for connectivity but may still perform their other roles. Travelers (and services) can locate services using a combination of service registries, search tools, and introduction services (a form of intermediary).</w:t>
      </w:r>
    </w:p>
    <w:p w14:paraId="62288305" w14:textId="74164780" w:rsidR="00727B2C" w:rsidRPr="005C0469" w:rsidRDefault="00727B2C" w:rsidP="00727B2C">
      <w:pPr>
        <w:pStyle w:val="Caption"/>
      </w:pPr>
      <w:bookmarkStart w:id="497" w:name="_Ref197345612"/>
      <w:bookmarkStart w:id="498" w:name="_Ref197345583"/>
      <w:r>
        <w:lastRenderedPageBreak/>
        <w:t xml:space="preserve">Figure </w:t>
      </w:r>
      <w:fldSimple w:instr=" STYLEREF 1 \s ">
        <w:r w:rsidR="00FD033C">
          <w:rPr>
            <w:noProof/>
          </w:rPr>
          <w:t>8</w:t>
        </w:r>
      </w:fldSimple>
      <w:r w:rsidR="00FD033C">
        <w:t>.</w:t>
      </w:r>
      <w:fldSimple w:instr=" SEQ Figure \* ARABIC \s 1 ">
        <w:r w:rsidR="00FD033C">
          <w:rPr>
            <w:noProof/>
          </w:rPr>
          <w:t>1</w:t>
        </w:r>
      </w:fldSimple>
      <w:bookmarkEnd w:id="497"/>
      <w:r>
        <w:t>: Traveler/Travel Service Interaction Mesh</w:t>
      </w:r>
      <w:bookmarkEnd w:id="498"/>
    </w:p>
    <w:p w14:paraId="7051D3C3" w14:textId="77777777" w:rsidR="00DA64A9" w:rsidRPr="005C0469" w:rsidRDefault="00DA64A9" w:rsidP="00DA64A9">
      <w:r w:rsidRPr="005C0469">
        <w:rPr>
          <w:noProof/>
        </w:rPr>
        <w:drawing>
          <wp:inline distT="0" distB="0" distL="0" distR="0" wp14:anchorId="62AEBD44" wp14:editId="7EBBC5FD">
            <wp:extent cx="4210050" cy="1615314"/>
            <wp:effectExtent l="0" t="0" r="0" b="4445"/>
            <wp:docPr id="1438700427"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00427" name="Picture 2" descr="A diagram of a network&#10;&#10;AI-generated content may be incorrec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39302" cy="1626538"/>
                    </a:xfrm>
                    <a:prstGeom prst="rect">
                      <a:avLst/>
                    </a:prstGeom>
                    <a:noFill/>
                    <a:ln>
                      <a:noFill/>
                    </a:ln>
                  </pic:spPr>
                </pic:pic>
              </a:graphicData>
            </a:graphic>
          </wp:inline>
        </w:drawing>
      </w:r>
    </w:p>
    <w:p w14:paraId="0E35E0DF" w14:textId="77777777" w:rsidR="00DA64A9" w:rsidRPr="005C0469" w:rsidRDefault="00DA64A9" w:rsidP="00DA64A9">
      <w:pPr>
        <w:rPr>
          <w:bCs/>
        </w:rPr>
      </w:pPr>
    </w:p>
    <w:p w14:paraId="44007665" w14:textId="316B3F40" w:rsidR="00DA64A9" w:rsidRDefault="007E2721" w:rsidP="00DA64A9">
      <w:r>
        <w:fldChar w:fldCharType="begin"/>
      </w:r>
      <w:r>
        <w:instrText xml:space="preserve"> REF _Ref197345612 \h </w:instrText>
      </w:r>
      <w:r>
        <w:fldChar w:fldCharType="separate"/>
      </w:r>
      <w:r w:rsidR="00B42DA7">
        <w:t xml:space="preserve">Figure </w:t>
      </w:r>
      <w:r w:rsidR="00B42DA7">
        <w:rPr>
          <w:noProof/>
        </w:rPr>
        <w:t>8.4.2</w:t>
      </w:r>
      <w:r w:rsidR="00B42DA7">
        <w:t>.</w:t>
      </w:r>
      <w:r w:rsidR="00B42DA7">
        <w:rPr>
          <w:noProof/>
        </w:rPr>
        <w:t>1</w:t>
      </w:r>
      <w:r>
        <w:fldChar w:fldCharType="end"/>
      </w:r>
      <w:r>
        <w:t xml:space="preserve"> </w:t>
      </w:r>
      <w:r w:rsidR="00DA64A9" w:rsidRPr="005C0469">
        <w:t xml:space="preserve">above shows just connectivity. Travelers’ interactions with travel and other services in an SSI-centric approach are detailed in </w:t>
      </w:r>
      <w:r>
        <w:fldChar w:fldCharType="begin"/>
      </w:r>
      <w:r>
        <w:instrText xml:space="preserve"> REF _Ref197345698 \h </w:instrText>
      </w:r>
      <w:r>
        <w:fldChar w:fldCharType="separate"/>
      </w:r>
      <w:r w:rsidR="00B42DA7">
        <w:t xml:space="preserve">Figure </w:t>
      </w:r>
      <w:r w:rsidR="00B42DA7">
        <w:rPr>
          <w:noProof/>
        </w:rPr>
        <w:t>8.4.2</w:t>
      </w:r>
      <w:r w:rsidR="00B42DA7">
        <w:t>.</w:t>
      </w:r>
      <w:r w:rsidR="00B42DA7">
        <w:rPr>
          <w:noProof/>
        </w:rPr>
        <w:t>2</w:t>
      </w:r>
      <w:r>
        <w:fldChar w:fldCharType="end"/>
      </w:r>
      <w:r>
        <w:t xml:space="preserve"> </w:t>
      </w:r>
      <w:r w:rsidR="00DA64A9" w:rsidRPr="005C0469">
        <w:t xml:space="preserve">below, which depicts and highlights the role of the SSI wallet. </w:t>
      </w:r>
    </w:p>
    <w:p w14:paraId="294C361C" w14:textId="4868BF5C" w:rsidR="007E2721" w:rsidRPr="005C0469" w:rsidRDefault="007E2721" w:rsidP="007E2721">
      <w:pPr>
        <w:pStyle w:val="Caption"/>
      </w:pPr>
      <w:bookmarkStart w:id="499" w:name="_Ref197345698"/>
      <w:r>
        <w:t xml:space="preserve">Figure </w:t>
      </w:r>
      <w:fldSimple w:instr=" STYLEREF 1 \s ">
        <w:r w:rsidR="00FD033C">
          <w:rPr>
            <w:noProof/>
          </w:rPr>
          <w:t>8</w:t>
        </w:r>
      </w:fldSimple>
      <w:r w:rsidR="00FD033C">
        <w:t>.</w:t>
      </w:r>
      <w:fldSimple w:instr=" SEQ Figure \* ARABIC \s 1 ">
        <w:r w:rsidR="00FD033C">
          <w:rPr>
            <w:noProof/>
          </w:rPr>
          <w:t>2</w:t>
        </w:r>
      </w:fldSimple>
      <w:bookmarkEnd w:id="499"/>
      <w:r>
        <w:t>: SSI Wallet-based Service Mesh</w:t>
      </w:r>
    </w:p>
    <w:p w14:paraId="622879D3" w14:textId="77777777" w:rsidR="00DA64A9" w:rsidRPr="005C0469" w:rsidRDefault="00DA64A9" w:rsidP="00DA64A9">
      <w:r w:rsidRPr="005C0469">
        <w:rPr>
          <w:noProof/>
        </w:rPr>
        <w:drawing>
          <wp:inline distT="0" distB="0" distL="0" distR="0" wp14:anchorId="6116065E" wp14:editId="04A76490">
            <wp:extent cx="4119039" cy="1572768"/>
            <wp:effectExtent l="0" t="0" r="0" b="8890"/>
            <wp:docPr id="225509316" name="Picture 2" descr="A network of communication with arrow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09316" name="Picture 2" descr="A network of communication with arrows and symbols&#10;&#10;AI-generated content may be incorrect."/>
                    <pic:cNvPicPr/>
                  </pic:nvPicPr>
                  <pic:blipFill>
                    <a:blip r:embed="rId39"/>
                    <a:stretch>
                      <a:fillRect/>
                    </a:stretch>
                  </pic:blipFill>
                  <pic:spPr>
                    <a:xfrm>
                      <a:off x="0" y="0"/>
                      <a:ext cx="4169570" cy="1592062"/>
                    </a:xfrm>
                    <a:prstGeom prst="rect">
                      <a:avLst/>
                    </a:prstGeom>
                  </pic:spPr>
                </pic:pic>
              </a:graphicData>
            </a:graphic>
          </wp:inline>
        </w:drawing>
      </w:r>
    </w:p>
    <w:p w14:paraId="45D68625" w14:textId="22119C07" w:rsidR="00DA64A9" w:rsidRPr="005C0469" w:rsidRDefault="00DA64A9" w:rsidP="00DA64A9">
      <w:r w:rsidRPr="005C0469">
        <w:t xml:space="preserve">Digital </w:t>
      </w:r>
      <w:r w:rsidR="0085518D">
        <w:t>w</w:t>
      </w:r>
      <w:r w:rsidRPr="005C0469">
        <w:t xml:space="preserve">allets perform several roles and act as digital </w:t>
      </w:r>
      <w:hyperlink w:anchor="Agent" w:history="1">
        <w:r w:rsidRPr="007E2721">
          <w:rPr>
            <w:rStyle w:val="Hyperlink"/>
          </w:rPr>
          <w:t>agents</w:t>
        </w:r>
      </w:hyperlink>
      <w:r w:rsidRPr="005C0469">
        <w:t xml:space="preserve"> for the traveler, travel service, or intermediary. At a minimum, digital wallets must be prepared to send and receive messages between parties</w:t>
      </w:r>
      <w:r w:rsidR="0085518D">
        <w:t>,</w:t>
      </w:r>
      <w:r w:rsidRPr="005C0469">
        <w:t xml:space="preserve"> but </w:t>
      </w:r>
      <w:r w:rsidR="00C36973">
        <w:t xml:space="preserve">in various use cases </w:t>
      </w:r>
      <w:r w:rsidR="0085518D">
        <w:t xml:space="preserve">they </w:t>
      </w:r>
      <w:r w:rsidR="00C36973">
        <w:t xml:space="preserve">may </w:t>
      </w:r>
      <w:r w:rsidRPr="005C0469">
        <w:t xml:space="preserve">also add other layers of functionality as required by the SSI ecosystem, such as payment services. Digital </w:t>
      </w:r>
      <w:r w:rsidR="00C36973">
        <w:t>w</w:t>
      </w:r>
      <w:r w:rsidRPr="005C0469">
        <w:t xml:space="preserve">allets </w:t>
      </w:r>
      <w:r w:rsidR="0026109B">
        <w:t xml:space="preserve">have been </w:t>
      </w:r>
      <w:r w:rsidR="00BA663D">
        <w:t xml:space="preserve">produced by </w:t>
      </w:r>
      <w:r w:rsidRPr="005C0469">
        <w:t xml:space="preserve">mobile device manufacturers like Apple and Google, by governments, by commercial enterprises, </w:t>
      </w:r>
      <w:r w:rsidR="009B5175">
        <w:t>and others</w:t>
      </w:r>
      <w:r w:rsidRPr="005C0469">
        <w:t>. Portability of personal information and services, plus interoperability between wallets, is critical to widespread adoption</w:t>
      </w:r>
      <w:r w:rsidR="009B5175">
        <w:t>. It is</w:t>
      </w:r>
      <w:r w:rsidRPr="005C0469">
        <w:t xml:space="preserve"> being heavily driven by standards </w:t>
      </w:r>
      <w:r w:rsidR="009B5175">
        <w:t xml:space="preserve">efforts </w:t>
      </w:r>
      <w:r w:rsidR="00E50791">
        <w:t xml:space="preserve">such as </w:t>
      </w:r>
      <w:r w:rsidRPr="005C0469">
        <w:t>the European Union’s</w:t>
      </w:r>
      <w:r w:rsidRPr="001C282A">
        <w:rPr>
          <w:i/>
          <w:iCs/>
        </w:rPr>
        <w:t xml:space="preserve"> </w:t>
      </w:r>
      <w:hyperlink w:anchor="eIDAS" w:history="1">
        <w:r w:rsidR="002637EA" w:rsidRPr="002637EA">
          <w:rPr>
            <w:rStyle w:val="Hyperlink"/>
          </w:rPr>
          <w:t>eIDAS</w:t>
        </w:r>
      </w:hyperlink>
      <w:r w:rsidR="002637EA">
        <w:rPr>
          <w:i/>
          <w:iCs/>
        </w:rPr>
        <w:t xml:space="preserve"> </w:t>
      </w:r>
      <w:r w:rsidRPr="005C0469">
        <w:t xml:space="preserve">wallet and </w:t>
      </w:r>
      <w:r w:rsidR="00E50791">
        <w:t xml:space="preserve">the </w:t>
      </w:r>
      <w:hyperlink w:anchor="Open_Wallet_Foundation" w:history="1">
        <w:r w:rsidRPr="002637EA">
          <w:rPr>
            <w:rStyle w:val="Hyperlink"/>
          </w:rPr>
          <w:t>Open Wallet</w:t>
        </w:r>
        <w:r w:rsidR="004A32E4" w:rsidRPr="002637EA">
          <w:rPr>
            <w:rStyle w:val="Hyperlink"/>
          </w:rPr>
          <w:t xml:space="preserve"> Foundation</w:t>
        </w:r>
      </w:hyperlink>
      <w:r w:rsidRPr="005C0469">
        <w:t>.</w:t>
      </w:r>
    </w:p>
    <w:p w14:paraId="51E501E5" w14:textId="15FBE203" w:rsidR="00DA64A9" w:rsidRPr="005C0469" w:rsidRDefault="00DA64A9" w:rsidP="00DA64A9">
      <w:r w:rsidRPr="005C0469">
        <w:t xml:space="preserve">Conceptually, a traveler’s </w:t>
      </w:r>
      <w:r w:rsidR="00E50791">
        <w:t>d</w:t>
      </w:r>
      <w:r w:rsidRPr="005C0469">
        <w:t xml:space="preserve">igital </w:t>
      </w:r>
      <w:r w:rsidR="00E50791">
        <w:t>w</w:t>
      </w:r>
      <w:r w:rsidRPr="005C0469">
        <w:t>allet has functionality that sits on a traveler’s phone or other personal device (accessed by or incorporated in</w:t>
      </w:r>
      <w:r w:rsidR="00DA26B9">
        <w:t>to</w:t>
      </w:r>
      <w:r w:rsidRPr="005C0469">
        <w:t xml:space="preserve"> one or more apps), interacts on behalf of the traveler with other people and services, stores and manages personal information, and supports synchronization across a traveler</w:t>
      </w:r>
      <w:r w:rsidR="00DA26B9">
        <w:t>’</w:t>
      </w:r>
      <w:r w:rsidRPr="005C0469">
        <w:t xml:space="preserve">s devices as shown in </w:t>
      </w:r>
      <w:r w:rsidR="002637EA">
        <w:fldChar w:fldCharType="begin"/>
      </w:r>
      <w:r w:rsidR="002637EA">
        <w:instrText xml:space="preserve"> REF _Ref197345861 \h </w:instrText>
      </w:r>
      <w:r w:rsidR="002637EA">
        <w:fldChar w:fldCharType="separate"/>
      </w:r>
      <w:r w:rsidR="00B42DA7">
        <w:t xml:space="preserve">Figure </w:t>
      </w:r>
      <w:r w:rsidR="00B42DA7">
        <w:rPr>
          <w:noProof/>
        </w:rPr>
        <w:t>8.4.2</w:t>
      </w:r>
      <w:r w:rsidR="00B42DA7">
        <w:t>.</w:t>
      </w:r>
      <w:r w:rsidR="00B42DA7">
        <w:rPr>
          <w:noProof/>
        </w:rPr>
        <w:t>3</w:t>
      </w:r>
      <w:r w:rsidR="00B42DA7">
        <w:t>: Distributed Traveler Wallet</w:t>
      </w:r>
      <w:r w:rsidR="002637EA">
        <w:fldChar w:fldCharType="end"/>
      </w:r>
      <w:r w:rsidR="008C5989" w:rsidRPr="005C0469">
        <w:t xml:space="preserve"> below</w:t>
      </w:r>
      <w:r w:rsidRPr="005C0469">
        <w:t xml:space="preserve">. Digital wallets primarily serve as the communication layer and personal data storage manager, but </w:t>
      </w:r>
      <w:r w:rsidR="00E3742A">
        <w:t xml:space="preserve">they </w:t>
      </w:r>
      <w:r w:rsidRPr="005C0469">
        <w:t xml:space="preserve">may also incorporate functionality such as AI-based </w:t>
      </w:r>
      <w:hyperlink w:anchor="Personal_Service_Assistant" w:history="1">
        <w:r w:rsidR="00E3742A" w:rsidRPr="002637EA">
          <w:rPr>
            <w:rStyle w:val="Hyperlink"/>
          </w:rPr>
          <w:t>personal service assistants</w:t>
        </w:r>
      </w:hyperlink>
      <w:r w:rsidR="00E3742A" w:rsidRPr="002637EA">
        <w:t xml:space="preserve"> </w:t>
      </w:r>
      <w:r w:rsidRPr="005C0469">
        <w:t>to interact at the application level.</w:t>
      </w:r>
    </w:p>
    <w:p w14:paraId="086BD2CF" w14:textId="2E5CD86B" w:rsidR="002637EA" w:rsidRDefault="002637EA" w:rsidP="002637EA">
      <w:pPr>
        <w:pStyle w:val="Caption"/>
        <w:rPr>
          <w:b w:val="0"/>
          <w:bCs/>
        </w:rPr>
      </w:pPr>
      <w:bookmarkStart w:id="500" w:name="_Ref197345880"/>
      <w:bookmarkStart w:id="501" w:name="_Ref197345861"/>
      <w:r>
        <w:lastRenderedPageBreak/>
        <w:t xml:space="preserve">Figure </w:t>
      </w:r>
      <w:fldSimple w:instr=" STYLEREF 1 \s ">
        <w:r w:rsidR="00FD033C">
          <w:rPr>
            <w:noProof/>
          </w:rPr>
          <w:t>8</w:t>
        </w:r>
      </w:fldSimple>
      <w:r w:rsidR="00FD033C">
        <w:t>.</w:t>
      </w:r>
      <w:fldSimple w:instr=" SEQ Figure \* ARABIC \s 1 ">
        <w:r w:rsidR="00FD033C">
          <w:rPr>
            <w:noProof/>
          </w:rPr>
          <w:t>3</w:t>
        </w:r>
      </w:fldSimple>
      <w:bookmarkEnd w:id="500"/>
      <w:r>
        <w:t>: Distributed Traveler Wallet</w:t>
      </w:r>
      <w:bookmarkEnd w:id="501"/>
    </w:p>
    <w:p w14:paraId="1CD4E1C6" w14:textId="77777777" w:rsidR="00DA64A9" w:rsidRPr="005C0469" w:rsidRDefault="00DA64A9" w:rsidP="005D366E">
      <w:pPr>
        <w:jc w:val="center"/>
      </w:pPr>
      <w:r w:rsidRPr="005C0469">
        <w:rPr>
          <w:noProof/>
        </w:rPr>
        <w:drawing>
          <wp:inline distT="0" distB="0" distL="0" distR="0" wp14:anchorId="6E8F5224" wp14:editId="60E7C176">
            <wp:extent cx="3267075" cy="2141749"/>
            <wp:effectExtent l="0" t="0" r="0" b="0"/>
            <wp:docPr id="1425470721" name="Picture 1" descr="A diagram of a cloud comput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70721" name="Picture 1" descr="A diagram of a cloud computing diagram&#10;&#10;AI-generated content may be incorrect."/>
                    <pic:cNvPicPr/>
                  </pic:nvPicPr>
                  <pic:blipFill>
                    <a:blip r:embed="rId40"/>
                    <a:stretch>
                      <a:fillRect/>
                    </a:stretch>
                  </pic:blipFill>
                  <pic:spPr>
                    <a:xfrm>
                      <a:off x="0" y="0"/>
                      <a:ext cx="3283616" cy="2152593"/>
                    </a:xfrm>
                    <a:prstGeom prst="rect">
                      <a:avLst/>
                    </a:prstGeom>
                  </pic:spPr>
                </pic:pic>
              </a:graphicData>
            </a:graphic>
          </wp:inline>
        </w:drawing>
      </w:r>
    </w:p>
    <w:p w14:paraId="2DE62CF7" w14:textId="2B66573C" w:rsidR="00DA64A9" w:rsidRPr="005C0469" w:rsidRDefault="00DA64A9" w:rsidP="00DA64A9">
      <w:r w:rsidRPr="005C0469">
        <w:t xml:space="preserve">Suppliers and intermediaries will also have </w:t>
      </w:r>
      <w:r w:rsidR="00E3742A">
        <w:t>d</w:t>
      </w:r>
      <w:r w:rsidRPr="005C0469">
        <w:t xml:space="preserve">igital </w:t>
      </w:r>
      <w:r w:rsidR="00E3742A">
        <w:t>w</w:t>
      </w:r>
      <w:r w:rsidRPr="005C0469">
        <w:t xml:space="preserve">allets, which may well be custom applications running in the cloud and interacting with various transactional services (including legacy), data stores, and other elements. </w:t>
      </w:r>
    </w:p>
    <w:p w14:paraId="7257D6DF" w14:textId="39B652D8" w:rsidR="00DA64A9" w:rsidRPr="005C0469" w:rsidRDefault="00DA64A9" w:rsidP="00DA64A9">
      <w:r w:rsidRPr="005C0469">
        <w:t xml:space="preserve">The core of an SSI </w:t>
      </w:r>
      <w:r w:rsidR="00E3742A">
        <w:t>d</w:t>
      </w:r>
      <w:r w:rsidRPr="005C0469">
        <w:t xml:space="preserve">igital </w:t>
      </w:r>
      <w:r w:rsidR="00E3742A">
        <w:t>w</w:t>
      </w:r>
      <w:r w:rsidRPr="005C0469">
        <w:t>allet supports three key classes of components:</w:t>
      </w:r>
    </w:p>
    <w:p w14:paraId="2EDB0C5E" w14:textId="77777777" w:rsidR="00DA64A9" w:rsidRPr="005C0469" w:rsidRDefault="00DA64A9" w:rsidP="001C282A">
      <w:pPr>
        <w:pStyle w:val="ListParagraph"/>
        <w:numPr>
          <w:ilvl w:val="0"/>
          <w:numId w:val="90"/>
        </w:numPr>
      </w:pPr>
      <w:r w:rsidRPr="005C0469">
        <w:t xml:space="preserve">Secure storage (data vaults) </w:t>
      </w:r>
    </w:p>
    <w:p w14:paraId="24764698" w14:textId="40A2F293" w:rsidR="00DA64A9" w:rsidRPr="005C0469" w:rsidRDefault="00DA64A9" w:rsidP="001C282A">
      <w:pPr>
        <w:pStyle w:val="ListParagraph"/>
        <w:numPr>
          <w:ilvl w:val="0"/>
          <w:numId w:val="90"/>
        </w:numPr>
      </w:pPr>
      <w:r w:rsidRPr="005C0469">
        <w:t xml:space="preserve">Secure two-way communication protocols, such as </w:t>
      </w:r>
      <w:hyperlink w:anchor="Verifiable_Credential" w:history="1">
        <w:r w:rsidR="004E1AFC" w:rsidRPr="00CF336D">
          <w:rPr>
            <w:rStyle w:val="Hyperlink"/>
          </w:rPr>
          <w:t>v</w:t>
        </w:r>
        <w:r w:rsidRPr="00CF336D">
          <w:rPr>
            <w:rStyle w:val="Hyperlink"/>
          </w:rPr>
          <w:t xml:space="preserve">erifiable </w:t>
        </w:r>
        <w:r w:rsidR="004E1AFC" w:rsidRPr="00CF336D">
          <w:rPr>
            <w:rStyle w:val="Hyperlink"/>
          </w:rPr>
          <w:t>c</w:t>
        </w:r>
        <w:r w:rsidRPr="00CF336D">
          <w:rPr>
            <w:rStyle w:val="Hyperlink"/>
          </w:rPr>
          <w:t>redentials</w:t>
        </w:r>
      </w:hyperlink>
      <w:r w:rsidRPr="001C282A">
        <w:rPr>
          <w:i/>
          <w:iCs/>
        </w:rPr>
        <w:t xml:space="preserve"> </w:t>
      </w:r>
      <w:r w:rsidRPr="005C0469">
        <w:t xml:space="preserve">exchange, </w:t>
      </w:r>
      <w:hyperlink w:anchor="DIDComm" w:history="1">
        <w:r w:rsidRPr="00CF336D">
          <w:rPr>
            <w:rStyle w:val="Hyperlink"/>
          </w:rPr>
          <w:t>DIDComm</w:t>
        </w:r>
      </w:hyperlink>
      <w:r w:rsidRPr="00CF336D">
        <w:t xml:space="preserve">, </w:t>
      </w:r>
      <w:r w:rsidR="00E67C3F" w:rsidRPr="00CF336D">
        <w:t>and</w:t>
      </w:r>
      <w:r w:rsidRPr="00CF336D">
        <w:t xml:space="preserve"> </w:t>
      </w:r>
      <w:hyperlink w:anchor="Trust_over_Internet_Protocol" w:history="1">
        <w:r w:rsidRPr="00CF336D">
          <w:rPr>
            <w:rStyle w:val="Hyperlink"/>
          </w:rPr>
          <w:t>T</w:t>
        </w:r>
        <w:r w:rsidR="00C70E8B" w:rsidRPr="00CF336D">
          <w:rPr>
            <w:rStyle w:val="Hyperlink"/>
          </w:rPr>
          <w:t xml:space="preserve">rust </w:t>
        </w:r>
        <w:r w:rsidRPr="00CF336D">
          <w:rPr>
            <w:rStyle w:val="Hyperlink"/>
          </w:rPr>
          <w:t>o</w:t>
        </w:r>
        <w:r w:rsidR="00C70E8B" w:rsidRPr="00CF336D">
          <w:rPr>
            <w:rStyle w:val="Hyperlink"/>
          </w:rPr>
          <w:t xml:space="preserve">ver </w:t>
        </w:r>
        <w:r w:rsidRPr="00CF336D">
          <w:rPr>
            <w:rStyle w:val="Hyperlink"/>
          </w:rPr>
          <w:t>IP</w:t>
        </w:r>
        <w:r w:rsidR="00C70E8B" w:rsidRPr="00CF336D">
          <w:rPr>
            <w:rStyle w:val="Hyperlink"/>
          </w:rPr>
          <w:t>’s</w:t>
        </w:r>
      </w:hyperlink>
      <w:r w:rsidRPr="001C282A">
        <w:rPr>
          <w:i/>
          <w:iCs/>
        </w:rPr>
        <w:t xml:space="preserve"> </w:t>
      </w:r>
      <w:r w:rsidRPr="004E1AFC">
        <w:t>Trust Spanning Protocol</w:t>
      </w:r>
    </w:p>
    <w:p w14:paraId="687F03E4" w14:textId="0CD3DEB4" w:rsidR="00DA64A9" w:rsidRPr="005C0469" w:rsidRDefault="00DA64A9" w:rsidP="001C282A">
      <w:pPr>
        <w:pStyle w:val="ListParagraph"/>
        <w:numPr>
          <w:ilvl w:val="0"/>
          <w:numId w:val="90"/>
        </w:numPr>
      </w:pPr>
      <w:r w:rsidRPr="005C0469">
        <w:t xml:space="preserve">Communications and data management agents and managers (including AI agents), which manage (a) interactions of travelers, suppliers, and intermediaries with data in the traveler’s secure storage; (b) SSI protocols for packaging requests for, and managing responses </w:t>
      </w:r>
      <w:r w:rsidR="0020107A">
        <w:t>of</w:t>
      </w:r>
      <w:r w:rsidRPr="005C0469">
        <w:t>, traveler data; and (c) consent to share information, broadly or selectively.</w:t>
      </w:r>
    </w:p>
    <w:p w14:paraId="6BC53763" w14:textId="366963BF" w:rsidR="00DA64A9" w:rsidRPr="005C0469" w:rsidRDefault="008F4A36" w:rsidP="00DA64A9">
      <w:r>
        <w:fldChar w:fldCharType="begin"/>
      </w:r>
      <w:r>
        <w:instrText xml:space="preserve"> REF _Ref200114938 \h </w:instrText>
      </w:r>
      <w:r>
        <w:fldChar w:fldCharType="separate"/>
      </w:r>
      <w:r>
        <w:t xml:space="preserve">Figure </w:t>
      </w:r>
      <w:r>
        <w:rPr>
          <w:noProof/>
        </w:rPr>
        <w:t>8</w:t>
      </w:r>
      <w:r>
        <w:t>.</w:t>
      </w:r>
      <w:r>
        <w:rPr>
          <w:noProof/>
        </w:rPr>
        <w:t>4</w:t>
      </w:r>
      <w:r>
        <w:fldChar w:fldCharType="end"/>
      </w:r>
      <w:r>
        <w:t xml:space="preserve"> </w:t>
      </w:r>
      <w:r w:rsidR="00DA64A9" w:rsidRPr="005C0469">
        <w:t>below show</w:t>
      </w:r>
      <w:r>
        <w:t>s</w:t>
      </w:r>
      <w:r w:rsidR="00DA64A9" w:rsidRPr="005C0469">
        <w:t xml:space="preserve"> how various components of the traveler and travel service </w:t>
      </w:r>
      <w:r w:rsidR="008C5989" w:rsidRPr="005C0469">
        <w:t>AI-enabled</w:t>
      </w:r>
      <w:r w:rsidR="00DA64A9" w:rsidRPr="005C0469">
        <w:t xml:space="preserve"> ecosystem </w:t>
      </w:r>
      <w:r w:rsidR="009F65D6">
        <w:t>are</w:t>
      </w:r>
      <w:r w:rsidR="00DA64A9" w:rsidRPr="005C0469">
        <w:t xml:space="preserve"> conceptually organized, and the role of </w:t>
      </w:r>
      <w:r w:rsidR="00D11ED7">
        <w:t xml:space="preserve">digital </w:t>
      </w:r>
      <w:r w:rsidR="00DA64A9" w:rsidRPr="005C0469">
        <w:t xml:space="preserve">wallets. </w:t>
      </w:r>
      <w:r w:rsidR="00D076E7">
        <w:t xml:space="preserve">The wallet design is generic but </w:t>
      </w:r>
      <w:r w:rsidR="00D11ED7">
        <w:t xml:space="preserve">has been </w:t>
      </w:r>
      <w:r w:rsidR="00D076E7">
        <w:t xml:space="preserve">extended to support specific hospitality and travel use cases. </w:t>
      </w:r>
      <w:r w:rsidR="00DA64A9" w:rsidRPr="005C0469">
        <w:t>The</w:t>
      </w:r>
      <w:r w:rsidR="002135E5">
        <w:t xml:space="preserve"> diagram</w:t>
      </w:r>
      <w:r w:rsidR="00DA64A9" w:rsidRPr="005C0469">
        <w:t xml:space="preserve"> reflect</w:t>
      </w:r>
      <w:r w:rsidR="00A14B75">
        <w:t>s</w:t>
      </w:r>
      <w:r w:rsidR="00DA64A9" w:rsidRPr="005C0469">
        <w:t xml:space="preserve"> approaches already in broad use by emerging companies that are embracing the SSI model, </w:t>
      </w:r>
      <w:r w:rsidR="00D74A15">
        <w:t xml:space="preserve">including </w:t>
      </w:r>
      <w:r w:rsidR="00DA64A9" w:rsidRPr="005C0469">
        <w:t xml:space="preserve">ongoing commercial wallet competitions being funded by the European Union </w:t>
      </w:r>
      <w:r w:rsidR="00923A01">
        <w:t xml:space="preserve">and </w:t>
      </w:r>
      <w:r w:rsidR="00DA64A9" w:rsidRPr="005C0469">
        <w:t>targeted for 2026 or earlier. These initiatives indicate significant market traction around wallet models such as shown below.</w:t>
      </w:r>
    </w:p>
    <w:p w14:paraId="0CE1C19B" w14:textId="72EF2209" w:rsidR="00C07B03" w:rsidRDefault="00C07B03" w:rsidP="00C07B03">
      <w:pPr>
        <w:pStyle w:val="Caption"/>
      </w:pPr>
      <w:bookmarkStart w:id="502" w:name="_Ref198652271"/>
      <w:bookmarkStart w:id="503" w:name="_Ref200114938"/>
      <w:r>
        <w:lastRenderedPageBreak/>
        <w:t xml:space="preserve">Figure </w:t>
      </w:r>
      <w:fldSimple w:instr=" STYLEREF 1 \s ">
        <w:r w:rsidR="00FD033C">
          <w:rPr>
            <w:noProof/>
          </w:rPr>
          <w:t>8</w:t>
        </w:r>
      </w:fldSimple>
      <w:r w:rsidR="00FD033C">
        <w:t>.</w:t>
      </w:r>
      <w:fldSimple w:instr=" SEQ Figure \* ARABIC \s 1 ">
        <w:r w:rsidR="00FD033C">
          <w:rPr>
            <w:noProof/>
          </w:rPr>
          <w:t>4</w:t>
        </w:r>
      </w:fldSimple>
      <w:bookmarkEnd w:id="502"/>
      <w:bookmarkEnd w:id="503"/>
      <w:r>
        <w:t xml:space="preserve">: Consumer </w:t>
      </w:r>
      <w:r w:rsidR="00B96FB5">
        <w:t>and Travel Service Wallet</w:t>
      </w:r>
      <w:r w:rsidR="002D7BAA">
        <w:t>s-Conceptual</w:t>
      </w:r>
      <w:r w:rsidR="00B96FB5">
        <w:t xml:space="preserve"> </w:t>
      </w:r>
      <w:r w:rsidR="0078259B">
        <w:t>Design</w:t>
      </w:r>
    </w:p>
    <w:p w14:paraId="565E90AE" w14:textId="63DE119B" w:rsidR="00DA64A9" w:rsidRPr="005C0469" w:rsidRDefault="00B96FB5" w:rsidP="00DA64A9">
      <w:r>
        <w:rPr>
          <w:noProof/>
        </w:rPr>
        <w:drawing>
          <wp:inline distT="0" distB="0" distL="0" distR="0" wp14:anchorId="59686B39" wp14:editId="56C70C4A">
            <wp:extent cx="6143625" cy="5779558"/>
            <wp:effectExtent l="0" t="0" r="0" b="0"/>
            <wp:docPr id="120413613" name="Picture 1" descr="A diagram of a digital wallets, the information they hold, and how they interact in travel con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3613" name="Picture 1" descr="A diagram of a digital wallets, the information they hold, and how they interact in travel contexts."/>
                    <pic:cNvPicPr/>
                  </pic:nvPicPr>
                  <pic:blipFill>
                    <a:blip r:embed="rId41"/>
                    <a:stretch>
                      <a:fillRect/>
                    </a:stretch>
                  </pic:blipFill>
                  <pic:spPr>
                    <a:xfrm>
                      <a:off x="0" y="0"/>
                      <a:ext cx="6143625" cy="5779558"/>
                    </a:xfrm>
                    <a:prstGeom prst="rect">
                      <a:avLst/>
                    </a:prstGeom>
                  </pic:spPr>
                </pic:pic>
              </a:graphicData>
            </a:graphic>
          </wp:inline>
        </w:drawing>
      </w:r>
    </w:p>
    <w:p w14:paraId="04E148F8" w14:textId="0949CBE6" w:rsidR="00DA64A9" w:rsidRPr="005C0469" w:rsidRDefault="00DA64A9" w:rsidP="00DA64A9">
      <w:r w:rsidRPr="005C0469">
        <w:t xml:space="preserve">Travel and </w:t>
      </w:r>
      <w:r w:rsidR="00E93D36" w:rsidRPr="005C0469">
        <w:t>hospitality</w:t>
      </w:r>
      <w:r w:rsidR="007E2F2E" w:rsidRPr="005C0469">
        <w:t xml:space="preserve"> </w:t>
      </w:r>
      <w:r w:rsidRPr="005C0469">
        <w:t xml:space="preserve">related applications can operate within </w:t>
      </w:r>
      <w:r w:rsidR="00BE4ACC">
        <w:t xml:space="preserve">a </w:t>
      </w:r>
      <w:r w:rsidR="002B13C2">
        <w:t xml:space="preserve">traveler’s </w:t>
      </w:r>
      <w:r w:rsidR="00BE4ACC">
        <w:t>d</w:t>
      </w:r>
      <w:r w:rsidRPr="005C0469">
        <w:t xml:space="preserve">igital </w:t>
      </w:r>
      <w:r w:rsidR="00BE4ACC">
        <w:t>w</w:t>
      </w:r>
      <w:r w:rsidRPr="005C0469">
        <w:t xml:space="preserve">allet, as an application on a traveler’s device, or from within a traveler’s private cloud. In each case, interactions with suppliers and intermediary services are managed by the </w:t>
      </w:r>
      <w:r w:rsidR="00BE4ACC">
        <w:t>d</w:t>
      </w:r>
      <w:r w:rsidRPr="005C0469">
        <w:t xml:space="preserve">igital </w:t>
      </w:r>
      <w:r w:rsidR="00BE4ACC">
        <w:t>w</w:t>
      </w:r>
      <w:r w:rsidRPr="005C0469">
        <w:t xml:space="preserve">allet. Suppliers and intermediaries have their own </w:t>
      </w:r>
      <w:r w:rsidR="00BE4ACC">
        <w:t>d</w:t>
      </w:r>
      <w:r w:rsidRPr="005C0469">
        <w:t xml:space="preserve">igital </w:t>
      </w:r>
      <w:r w:rsidR="00BE4ACC">
        <w:t>w</w:t>
      </w:r>
      <w:r w:rsidRPr="005C0469">
        <w:t xml:space="preserve">allets that can interact with both the traveler’s </w:t>
      </w:r>
      <w:r w:rsidR="00BE4ACC">
        <w:t>d</w:t>
      </w:r>
      <w:r w:rsidRPr="005C0469">
        <w:t xml:space="preserve">igital </w:t>
      </w:r>
      <w:r w:rsidR="00BE4ACC">
        <w:t>w</w:t>
      </w:r>
      <w:r w:rsidRPr="005C0469">
        <w:t>allet and those of other suppliers and intermediaries.</w:t>
      </w:r>
    </w:p>
    <w:p w14:paraId="51B8F8D5" w14:textId="2E4EFC80" w:rsidR="00DA64A9" w:rsidRPr="005C0469" w:rsidRDefault="00DA64A9" w:rsidP="00DA64A9">
      <w:r w:rsidRPr="005C0469">
        <w:t xml:space="preserve">The </w:t>
      </w:r>
      <w:r w:rsidR="00E134FB">
        <w:t>t</w:t>
      </w:r>
      <w:r w:rsidRPr="005C0469">
        <w:t xml:space="preserve">raveler’s </w:t>
      </w:r>
      <w:r w:rsidR="00E134FB">
        <w:t>d</w:t>
      </w:r>
      <w:r w:rsidRPr="005C0469">
        <w:t xml:space="preserve">igital </w:t>
      </w:r>
      <w:r w:rsidR="00E134FB">
        <w:t>w</w:t>
      </w:r>
      <w:r w:rsidRPr="005C0469">
        <w:t>allet is responsible for several key functions related to the traveler profile:</w:t>
      </w:r>
    </w:p>
    <w:p w14:paraId="402ED9B2" w14:textId="77777777" w:rsidR="00DA64A9" w:rsidRPr="005C0469" w:rsidRDefault="00DA64A9" w:rsidP="001C282A">
      <w:pPr>
        <w:pStyle w:val="ListParagraph"/>
        <w:numPr>
          <w:ilvl w:val="0"/>
          <w:numId w:val="91"/>
        </w:numPr>
      </w:pPr>
      <w:r w:rsidRPr="005C0469">
        <w:t>Collecting and updating information about the traveler, whether directly from a user interface or through interactions with other applications, services, agents, or data stores</w:t>
      </w:r>
    </w:p>
    <w:p w14:paraId="60626518" w14:textId="45748282" w:rsidR="00DA64A9" w:rsidRPr="005C0469" w:rsidRDefault="00DA64A9" w:rsidP="001C282A">
      <w:pPr>
        <w:pStyle w:val="ListParagraph"/>
        <w:numPr>
          <w:ilvl w:val="0"/>
          <w:numId w:val="91"/>
        </w:numPr>
      </w:pPr>
      <w:r w:rsidRPr="005C0469">
        <w:lastRenderedPageBreak/>
        <w:t xml:space="preserve">Organizing and storing information, for example by remembering which profile values the traveler prefers to use in different travel contexts (business, leisure, alone, with family, etc.), enabling journey-specific overrides as needed, and requesting from the user any necessary information not </w:t>
      </w:r>
      <w:r w:rsidR="00E93D36" w:rsidRPr="005C0469">
        <w:t>already in</w:t>
      </w:r>
      <w:r w:rsidRPr="005C0469">
        <w:t xml:space="preserve"> the profile</w:t>
      </w:r>
    </w:p>
    <w:p w14:paraId="39CD24FB" w14:textId="50A430C1" w:rsidR="00DA64A9" w:rsidRPr="005C0469" w:rsidRDefault="00DA64A9" w:rsidP="001C282A">
      <w:pPr>
        <w:pStyle w:val="ListParagraph"/>
        <w:numPr>
          <w:ilvl w:val="0"/>
          <w:numId w:val="91"/>
        </w:numPr>
      </w:pPr>
      <w:r w:rsidRPr="005C0469">
        <w:t xml:space="preserve">Assembling the </w:t>
      </w:r>
      <w:hyperlink w:anchor="HATPro_Traveler_Profile" w:history="1">
        <w:r w:rsidR="00C549E5" w:rsidRPr="002201F1">
          <w:rPr>
            <w:rStyle w:val="Hyperlink"/>
          </w:rPr>
          <w:t>HATPro Traveler Profile</w:t>
        </w:r>
      </w:hyperlink>
      <w:r w:rsidR="00C549E5">
        <w:t xml:space="preserve"> presentation</w:t>
      </w:r>
      <w:r w:rsidR="00D35AF4">
        <w:t xml:space="preserve"> </w:t>
      </w:r>
      <w:r w:rsidRPr="005C0469">
        <w:t>for a specific interaction with a supplier or intermediary by extracting and organizing the elements and stored values appropriate to the use case, context, and other factors</w:t>
      </w:r>
    </w:p>
    <w:p w14:paraId="0E10942B" w14:textId="6F1FE336" w:rsidR="00DA64A9" w:rsidRPr="005C0469" w:rsidRDefault="00DA64A9" w:rsidP="001C282A">
      <w:pPr>
        <w:pStyle w:val="ListParagraph"/>
        <w:numPr>
          <w:ilvl w:val="0"/>
          <w:numId w:val="91"/>
        </w:numPr>
      </w:pPr>
      <w:r w:rsidRPr="005C0469">
        <w:t xml:space="preserve">Obtaining the traveler’s consent to share specific information with other parties, whether generically or individually (including selective disclosure, such as verifying that a customer meets age requirements without disclosing </w:t>
      </w:r>
      <w:r w:rsidR="009B551E">
        <w:t>their date of birth or other unnecessary information</w:t>
      </w:r>
      <w:r w:rsidRPr="005C0469">
        <w:t>)</w:t>
      </w:r>
    </w:p>
    <w:p w14:paraId="2D10E713" w14:textId="091D6B2E" w:rsidR="00DA64A9" w:rsidRPr="005C0469" w:rsidRDefault="00DA64A9" w:rsidP="001C282A">
      <w:pPr>
        <w:pStyle w:val="ListParagraph"/>
        <w:numPr>
          <w:ilvl w:val="0"/>
          <w:numId w:val="91"/>
        </w:numPr>
      </w:pPr>
      <w:r w:rsidRPr="005C0469">
        <w:t>Various functions related to regulatory requirements, such as secure data storage and retaining a record of information that has been shared with other parties</w:t>
      </w:r>
    </w:p>
    <w:p w14:paraId="7C7D993E" w14:textId="2B46899D" w:rsidR="00DA64A9" w:rsidRPr="005C0469" w:rsidRDefault="00DA64A9" w:rsidP="001C282A">
      <w:pPr>
        <w:pStyle w:val="ListParagraph"/>
        <w:numPr>
          <w:ilvl w:val="0"/>
          <w:numId w:val="91"/>
        </w:numPr>
      </w:pPr>
      <w:r w:rsidRPr="005C0469">
        <w:t>Responding to on-demand requests from suppliers or intermediaries for additional profile information or updates to existing information</w:t>
      </w:r>
      <w:r w:rsidR="00702B33">
        <w:t>; and</w:t>
      </w:r>
      <w:r w:rsidRPr="005C0469">
        <w:t xml:space="preserve"> </w:t>
      </w:r>
    </w:p>
    <w:p w14:paraId="602BDBC3" w14:textId="374E6BA9" w:rsidR="00DA64A9" w:rsidRPr="005C0469" w:rsidRDefault="00DA64A9" w:rsidP="001C282A">
      <w:pPr>
        <w:pStyle w:val="ListParagraph"/>
        <w:numPr>
          <w:ilvl w:val="0"/>
          <w:numId w:val="91"/>
        </w:numPr>
      </w:pPr>
      <w:r w:rsidRPr="005C0469">
        <w:t xml:space="preserve">Responding to requests from suppliers or intermediaries </w:t>
      </w:r>
      <w:r w:rsidR="007B54EB">
        <w:t xml:space="preserve">to subscribe to </w:t>
      </w:r>
      <w:r w:rsidRPr="005C0469">
        <w:t>ongoing updates to profile information.</w:t>
      </w:r>
    </w:p>
    <w:p w14:paraId="0D9AB3F7" w14:textId="307FEC57" w:rsidR="00DA64A9" w:rsidRPr="005C0469" w:rsidRDefault="00DA64A9" w:rsidP="00DA64A9">
      <w:r w:rsidRPr="005C0469">
        <w:t xml:space="preserve">The digital wallet service for a supplier or intermediary provides complementary components for a supplier or intermediary interacting with a </w:t>
      </w:r>
      <w:r w:rsidR="008F073D">
        <w:t>t</w:t>
      </w:r>
      <w:r w:rsidRPr="005C0469">
        <w:t xml:space="preserve">raveler and their </w:t>
      </w:r>
      <w:r w:rsidR="008F073D">
        <w:t xml:space="preserve">digital </w:t>
      </w:r>
      <w:r w:rsidRPr="005C0469">
        <w:t xml:space="preserve">wallet (whether </w:t>
      </w:r>
      <w:r w:rsidR="008F073D">
        <w:t xml:space="preserve">through a user interface, </w:t>
      </w:r>
      <w:r w:rsidR="0027414A">
        <w:t xml:space="preserve">a </w:t>
      </w:r>
      <w:r w:rsidR="0027414A" w:rsidRPr="001C282A">
        <w:rPr>
          <w:i/>
          <w:iCs/>
        </w:rPr>
        <w:t>personal service assistant</w:t>
      </w:r>
      <w:r w:rsidR="0027414A">
        <w:t xml:space="preserve">, </w:t>
      </w:r>
      <w:r w:rsidRPr="005C0469">
        <w:t xml:space="preserve">or through a human </w:t>
      </w:r>
      <w:r w:rsidRPr="001C282A">
        <w:rPr>
          <w:i/>
          <w:iCs/>
        </w:rPr>
        <w:t>agent</w:t>
      </w:r>
      <w:r w:rsidRPr="005C0469">
        <w:t>), as well as other services.</w:t>
      </w:r>
    </w:p>
    <w:p w14:paraId="20ACACCB" w14:textId="2BBCFE92" w:rsidR="00DA64A9" w:rsidRPr="005C0469" w:rsidRDefault="00DA64A9" w:rsidP="00DA64A9">
      <w:r w:rsidRPr="005C0469">
        <w:t>The exchange of data and credentials is used to establish trust between travelers and services, or between services and other services. This trust enables a traveler to know that a supplier or intermediary service is sufficiently legitimate and verifiable</w:t>
      </w:r>
      <w:r w:rsidR="0027414A">
        <w:t>. It</w:t>
      </w:r>
      <w:r w:rsidRPr="005C0469">
        <w:t xml:space="preserve"> likewise enables suppliers and intermediaries to know that they are dealing with a sufficiently legitimate and verifiable traveler</w:t>
      </w:r>
      <w:r w:rsidR="004D5F62">
        <w:t>. “S</w:t>
      </w:r>
      <w:r w:rsidRPr="005C0469">
        <w:t>ufficiency</w:t>
      </w:r>
      <w:r w:rsidR="004D5F62">
        <w:t>”</w:t>
      </w:r>
      <w:r w:rsidRPr="005C0469">
        <w:t xml:space="preserve"> </w:t>
      </w:r>
      <w:r w:rsidR="004D5F62">
        <w:t xml:space="preserve">in each case </w:t>
      </w:r>
      <w:r w:rsidR="004910BC">
        <w:t xml:space="preserve">is </w:t>
      </w:r>
      <w:r w:rsidRPr="005C0469">
        <w:t>determined by the participating parties in the specific context</w:t>
      </w:r>
      <w:r w:rsidR="00D82083">
        <w:t xml:space="preserve"> and may range from </w:t>
      </w:r>
      <w:r w:rsidR="00284C09">
        <w:t>minimal to extensive depending on the use case.</w:t>
      </w:r>
    </w:p>
    <w:p w14:paraId="1B6DA8B6" w14:textId="17AD8BD6" w:rsidR="00DA64A9" w:rsidRPr="005C0469" w:rsidRDefault="00DA64A9" w:rsidP="00DA64A9">
      <w:r w:rsidRPr="005C0469">
        <w:t xml:space="preserve">Similarly, supplier and intermediary service wallets will include service agents that manage the traditional message flow and transactions for all aspects of travel, from </w:t>
      </w:r>
      <w:r w:rsidR="00C40149">
        <w:t xml:space="preserve">dreaming and planning </w:t>
      </w:r>
      <w:r w:rsidRPr="005C0469">
        <w:t>through booking, service delivery, and post-service feedback.</w:t>
      </w:r>
    </w:p>
    <w:p w14:paraId="4085F5F3" w14:textId="1BB90BFB" w:rsidR="00DA64A9" w:rsidRPr="005C0469" w:rsidRDefault="00DA64A9" w:rsidP="00DA64A9">
      <w:r w:rsidRPr="005C0469">
        <w:t xml:space="preserve">From a practical standpoint, key characteristics of digital wallets that contrast </w:t>
      </w:r>
      <w:r w:rsidR="00131BE2">
        <w:t xml:space="preserve">with </w:t>
      </w:r>
      <w:r w:rsidRPr="005C0469">
        <w:t>traditional approaches (</w:t>
      </w:r>
      <w:r w:rsidR="00131BE2">
        <w:t xml:space="preserve">e.g., </w:t>
      </w:r>
      <w:r w:rsidRPr="005C0469">
        <w:t>websites, mobile apps, mobile wallets, and physical wallets) include:</w:t>
      </w:r>
    </w:p>
    <w:p w14:paraId="6E393035" w14:textId="77777777" w:rsidR="00DA64A9" w:rsidRPr="005C0469" w:rsidRDefault="00DA64A9" w:rsidP="001C282A">
      <w:pPr>
        <w:pStyle w:val="BulletLevel1"/>
      </w:pPr>
      <w:r w:rsidRPr="005C0469">
        <w:t>Replacement of identity, entitlement, and payment credentials with digital, verifiable equivalents (</w:t>
      </w:r>
      <w:r w:rsidRPr="001C282A">
        <w:rPr>
          <w:i/>
          <w:iCs/>
        </w:rPr>
        <w:t>Verifiable Credentials</w:t>
      </w:r>
      <w:r w:rsidRPr="005C0469">
        <w:t>), stored in a data vault under the traveler’s control (in a wallet and/or cloud location) and shared with their permission as needed.</w:t>
      </w:r>
    </w:p>
    <w:p w14:paraId="22FB65A8" w14:textId="0363A3BB" w:rsidR="00DA64A9" w:rsidRPr="005C0469" w:rsidRDefault="00DA64A9" w:rsidP="001C282A">
      <w:pPr>
        <w:pStyle w:val="BulletLevel1"/>
      </w:pPr>
      <w:r w:rsidRPr="005C0469">
        <w:t xml:space="preserve">Replacement of the authentication and authorization processes from centralized and insecure approaches (e.g., user ID and password) with verifiable decentralized identity and verifiable data (e.g., </w:t>
      </w:r>
      <w:r w:rsidR="00291CA5" w:rsidRPr="001C282A">
        <w:rPr>
          <w:i/>
          <w:iCs/>
        </w:rPr>
        <w:t>DID</w:t>
      </w:r>
      <w:r w:rsidR="00291CA5">
        <w:t xml:space="preserve">s, </w:t>
      </w:r>
      <w:r w:rsidRPr="001C282A">
        <w:rPr>
          <w:i/>
          <w:iCs/>
        </w:rPr>
        <w:t>verifiable credentials</w:t>
      </w:r>
      <w:r w:rsidRPr="005C0469">
        <w:t>, profiles).</w:t>
      </w:r>
    </w:p>
    <w:p w14:paraId="21779003" w14:textId="3DBD5876" w:rsidR="00DA64A9" w:rsidRPr="005C0469" w:rsidRDefault="00DA64A9" w:rsidP="001C282A">
      <w:pPr>
        <w:pStyle w:val="BulletLevel1"/>
      </w:pPr>
      <w:r w:rsidRPr="005C0469">
        <w:lastRenderedPageBreak/>
        <w:t xml:space="preserve">Reuse of profile data across all participating suppliers and intermediaries, eliminating the need </w:t>
      </w:r>
      <w:r w:rsidR="00291CA5">
        <w:t xml:space="preserve">for the consumer </w:t>
      </w:r>
      <w:r w:rsidRPr="005C0469">
        <w:t xml:space="preserve">to enter new or to update </w:t>
      </w:r>
      <w:r w:rsidR="00D017DA">
        <w:t xml:space="preserve">outdated </w:t>
      </w:r>
      <w:r w:rsidRPr="005C0469">
        <w:t>information for each one individually</w:t>
      </w:r>
      <w:r w:rsidR="00495F11">
        <w:t>; this should</w:t>
      </w:r>
      <w:r w:rsidRPr="005C0469">
        <w:t xml:space="preserve"> lead to lower friction and greater willingness of the traveler to provide </w:t>
      </w:r>
      <w:r w:rsidR="00495F11">
        <w:t xml:space="preserve">more </w:t>
      </w:r>
      <w:r w:rsidRPr="005C0469">
        <w:t xml:space="preserve">information, and </w:t>
      </w:r>
      <w:r w:rsidR="00495F11">
        <w:t xml:space="preserve">should </w:t>
      </w:r>
      <w:r w:rsidRPr="005C0469">
        <w:t>eliminat</w:t>
      </w:r>
      <w:r w:rsidR="00495F11">
        <w:t>e</w:t>
      </w:r>
      <w:r w:rsidRPr="005C0469">
        <w:t xml:space="preserve"> stale data held in provider profiles</w:t>
      </w:r>
    </w:p>
    <w:p w14:paraId="02DC7C7D" w14:textId="730E2674" w:rsidR="00DA64A9" w:rsidRPr="005C0469" w:rsidRDefault="00DA64A9" w:rsidP="001C282A">
      <w:pPr>
        <w:pStyle w:val="BulletLevel1"/>
      </w:pPr>
      <w:r w:rsidRPr="005C0469">
        <w:t xml:space="preserve">Enabling providers and intermediaries to avoid retaining </w:t>
      </w:r>
      <w:r w:rsidR="00F7683E">
        <w:t xml:space="preserve">most </w:t>
      </w:r>
      <w:r w:rsidRPr="005C0469">
        <w:t>sensitive personal data, as they can obtain it on demand</w:t>
      </w:r>
      <w:r w:rsidR="00F7683E">
        <w:t xml:space="preserve"> without storing it</w:t>
      </w:r>
      <w:r w:rsidRPr="005C0469">
        <w:t>.</w:t>
      </w:r>
    </w:p>
    <w:p w14:paraId="5FA08021" w14:textId="7594FE4A" w:rsidR="00DA64A9" w:rsidRPr="005C0469" w:rsidRDefault="00DA64A9" w:rsidP="00DA64A9">
      <w:r w:rsidRPr="005C0469">
        <w:t>The wallet approach outlined above enables the traveler, supplier, or intermediary to prove their legitimacy as an actual person or company, and to provide not only self-attested information (such as in a traveler profile), but proofs that they hold required identity documents, memberships, licenses, certifications, payment methods, and the like.</w:t>
      </w:r>
    </w:p>
    <w:p w14:paraId="2B605F16" w14:textId="77777777" w:rsidR="00DA64A9" w:rsidRPr="005C0469" w:rsidRDefault="00DA64A9" w:rsidP="00DA64A9">
      <w:r w:rsidRPr="005C0469">
        <w:t>A significant benefit is that payment credentials can be stored in a wallet, in which case they can also potentially provide direct financial settlement, without the need for suppliers or intermediaries to request (or to touch or store) sensitive payment information during the purchase transaction.</w:t>
      </w:r>
    </w:p>
    <w:p w14:paraId="6BBA6086" w14:textId="59E88575" w:rsidR="00DA64A9" w:rsidRPr="005C0469" w:rsidRDefault="00DA64A9" w:rsidP="001C282A">
      <w:pPr>
        <w:pStyle w:val="Heading3"/>
      </w:pPr>
      <w:bookmarkStart w:id="504" w:name="_Toc200285072"/>
      <w:r w:rsidRPr="005C0469">
        <w:t>Requests for Profile Information</w:t>
      </w:r>
      <w:bookmarkEnd w:id="504"/>
    </w:p>
    <w:p w14:paraId="6815D748" w14:textId="1E90712A" w:rsidR="00DA64A9" w:rsidRPr="005C0469" w:rsidRDefault="00DA64A9" w:rsidP="00DA64A9">
      <w:r w:rsidRPr="005C0469">
        <w:t>This document describes how a traveler</w:t>
      </w:r>
      <w:r w:rsidR="007864BA">
        <w:t xml:space="preserve"> </w:t>
      </w:r>
      <w:r w:rsidRPr="005C0469">
        <w:t>(or a traveler’s</w:t>
      </w:r>
      <w:r w:rsidR="001F2D30">
        <w:rPr>
          <w:rFonts w:cs="Arial"/>
          <w:szCs w:val="22"/>
        </w:rPr>
        <w:t xml:space="preserve"> </w:t>
      </w:r>
      <w:hyperlink w:anchor="Personal_Service_Assistant" w:history="1">
        <w:r w:rsidR="001F2D30" w:rsidRPr="00B60607">
          <w:rPr>
            <w:rStyle w:val="Hyperlink"/>
          </w:rPr>
          <w:t>personal service assistant</w:t>
        </w:r>
      </w:hyperlink>
      <w:r w:rsidRPr="005C0469">
        <w:t xml:space="preserve">) constructs and presents their profile during a travel </w:t>
      </w:r>
      <w:r w:rsidR="00C40149">
        <w:t>dreaming, planning</w:t>
      </w:r>
      <w:r w:rsidRPr="005C0469">
        <w:t xml:space="preserve">, or booking transaction. This section briefly covers the important but not-yet-addressed process by which a travel supplier or intermediary would request information from a profile, either as part of an initial conversation or as a subsequent request for additional information. </w:t>
      </w:r>
    </w:p>
    <w:p w14:paraId="28F0E6DC" w14:textId="32B0150F" w:rsidR="00DA64A9" w:rsidRPr="005C0469" w:rsidRDefault="00DA64A9" w:rsidP="00DA64A9">
      <w:r w:rsidRPr="005C0469">
        <w:t xml:space="preserve">Suppliers and intermediaries will use a </w:t>
      </w:r>
      <w:hyperlink w:anchor="Profile_Request" w:history="1">
        <w:r w:rsidR="00C17E4C" w:rsidRPr="00C17E4C">
          <w:rPr>
            <w:rStyle w:val="Hyperlink"/>
          </w:rPr>
          <w:t>profile request</w:t>
        </w:r>
      </w:hyperlink>
      <w:r w:rsidR="00C17E4C">
        <w:t xml:space="preserve"> </w:t>
      </w:r>
      <w:r w:rsidRPr="005C0469">
        <w:t xml:space="preserve">to ask for whatever information they would like. The </w:t>
      </w:r>
      <w:r w:rsidR="001D1B3F">
        <w:t xml:space="preserve">HATPro </w:t>
      </w:r>
      <w:r w:rsidR="00D65E50">
        <w:t>p</w:t>
      </w:r>
      <w:r w:rsidRPr="005C0469">
        <w:t xml:space="preserve">rofile </w:t>
      </w:r>
      <w:r w:rsidR="00D65E50">
        <w:t>r</w:t>
      </w:r>
      <w:r w:rsidRPr="005C0469">
        <w:t xml:space="preserve">equest is a future project of the </w:t>
      </w:r>
      <w:r w:rsidR="00D65E50">
        <w:t xml:space="preserve">DIF </w:t>
      </w:r>
      <w:r w:rsidRPr="005C0469">
        <w:t xml:space="preserve">Hospitality &amp; Travel </w:t>
      </w:r>
      <w:r w:rsidR="00D65E50">
        <w:t>Work</w:t>
      </w:r>
      <w:r w:rsidR="00FB2AC9">
        <w:t>ing G</w:t>
      </w:r>
      <w:r w:rsidR="00D65E50">
        <w:t>roup</w:t>
      </w:r>
      <w:r w:rsidRPr="005C0469">
        <w:t xml:space="preserve">. In any case, the traveler (or their </w:t>
      </w:r>
      <w:hyperlink w:anchor="Personal_Service_Assistant" w:history="1">
        <w:r w:rsidR="00D65E50" w:rsidRPr="00FB2AC9">
          <w:rPr>
            <w:rStyle w:val="Hyperlink"/>
          </w:rPr>
          <w:t>p</w:t>
        </w:r>
        <w:r w:rsidRPr="00FB2AC9">
          <w:rPr>
            <w:rStyle w:val="Hyperlink"/>
          </w:rPr>
          <w:t xml:space="preserve">ersonal </w:t>
        </w:r>
        <w:r w:rsidR="00D65E50" w:rsidRPr="00FB2AC9">
          <w:rPr>
            <w:rStyle w:val="Hyperlink"/>
          </w:rPr>
          <w:t>s</w:t>
        </w:r>
        <w:r w:rsidRPr="00FB2AC9">
          <w:rPr>
            <w:rStyle w:val="Hyperlink"/>
          </w:rPr>
          <w:t xml:space="preserve">ervice </w:t>
        </w:r>
        <w:r w:rsidR="00D65E50" w:rsidRPr="00FB2AC9">
          <w:rPr>
            <w:rStyle w:val="Hyperlink"/>
          </w:rPr>
          <w:t>a</w:t>
        </w:r>
        <w:r w:rsidRPr="00FB2AC9">
          <w:rPr>
            <w:rStyle w:val="Hyperlink"/>
          </w:rPr>
          <w:t>ssistant</w:t>
        </w:r>
      </w:hyperlink>
      <w:r w:rsidRPr="005C0469">
        <w:t>) will always control third-party access to profile information.</w:t>
      </w:r>
    </w:p>
    <w:p w14:paraId="3CD54982" w14:textId="7D049FA1" w:rsidR="00DA64A9" w:rsidRPr="005C0469" w:rsidRDefault="00DA64A9" w:rsidP="00DA64A9">
      <w:r w:rsidRPr="005C0469">
        <w:t xml:space="preserve">The </w:t>
      </w:r>
      <w:r w:rsidRPr="00D65E50">
        <w:t>profile request</w:t>
      </w:r>
      <w:r w:rsidRPr="005C0469">
        <w:t xml:space="preserve"> is intended to be used to obtain </w:t>
      </w:r>
      <w:hyperlink w:anchor="Self_Attested" w:history="1">
        <w:r w:rsidRPr="00280F5E">
          <w:rPr>
            <w:rStyle w:val="Hyperlink"/>
          </w:rPr>
          <w:t>self-attested</w:t>
        </w:r>
      </w:hyperlink>
      <w:r w:rsidRPr="005C0469">
        <w:t xml:space="preserve"> personal information, requirements, and preferences for travel. It may be used in conjunction with a request for other elements of the </w:t>
      </w:r>
      <w:hyperlink w:anchor="Traveler_Portfolio" w:history="1">
        <w:r w:rsidR="00C00352" w:rsidRPr="00280F5E">
          <w:rPr>
            <w:rStyle w:val="Hyperlink"/>
          </w:rPr>
          <w:t>t</w:t>
        </w:r>
        <w:r w:rsidRPr="00280F5E">
          <w:rPr>
            <w:rStyle w:val="Hyperlink"/>
          </w:rPr>
          <w:t>ravel</w:t>
        </w:r>
        <w:r w:rsidR="00F61F18" w:rsidRPr="00280F5E">
          <w:rPr>
            <w:rStyle w:val="Hyperlink"/>
          </w:rPr>
          <w:t>er</w:t>
        </w:r>
        <w:r w:rsidRPr="00280F5E">
          <w:rPr>
            <w:rStyle w:val="Hyperlink"/>
          </w:rPr>
          <w:t xml:space="preserve"> </w:t>
        </w:r>
        <w:r w:rsidR="00C00352" w:rsidRPr="00280F5E">
          <w:rPr>
            <w:rStyle w:val="Hyperlink"/>
          </w:rPr>
          <w:t>p</w:t>
        </w:r>
        <w:r w:rsidRPr="00280F5E">
          <w:rPr>
            <w:rStyle w:val="Hyperlink"/>
          </w:rPr>
          <w:t>ortfolio</w:t>
        </w:r>
      </w:hyperlink>
      <w:r w:rsidRPr="005C0469">
        <w:t>, including verifiable documents and credentials such as passport or proof of employment.</w:t>
      </w:r>
    </w:p>
    <w:p w14:paraId="5D71D3EC" w14:textId="34062811" w:rsidR="00DA64A9" w:rsidRPr="005C0469" w:rsidRDefault="00DA64A9" w:rsidP="00DA64A9">
      <w:r w:rsidRPr="005C0469">
        <w:t xml:space="preserve">Communications between travelers (or their agents) and suppliers and intermediaries (or their agents) are expected to be multidirectional. For example, a traveler may provide certain elements of their profile (along with other elements of a </w:t>
      </w:r>
      <w:r w:rsidR="001D1B3F" w:rsidRPr="00E76606">
        <w:t>t</w:t>
      </w:r>
      <w:r w:rsidRPr="00E76606">
        <w:t xml:space="preserve">ravel </w:t>
      </w:r>
      <w:r w:rsidR="001D1B3F" w:rsidRPr="00E76606">
        <w:t>p</w:t>
      </w:r>
      <w:r w:rsidRPr="00E76606">
        <w:t>ortfolio</w:t>
      </w:r>
      <w:r w:rsidRPr="005C0469">
        <w:t xml:space="preserve">) during a booking request, and a supplier who is able to fulfill that booking request may respond with a request for additional information that may be needed to complete the booking and/or to personalize the experience. The traveler (or their agent) could respond with additional information, which may or may not meet the supplier’s requirements. A back-and-forth can continue until both parties are satisfied or until one decides to terminate the communication. </w:t>
      </w:r>
    </w:p>
    <w:p w14:paraId="2E3287CC" w14:textId="4EB7B8FC" w:rsidR="0078518E" w:rsidRPr="0078518E" w:rsidRDefault="0078518E" w:rsidP="0078518E">
      <w:pPr>
        <w:rPr>
          <w:ins w:id="505" w:author="Douglas Rice" w:date="2025-06-08T14:27:00Z"/>
        </w:rPr>
      </w:pPr>
      <w:ins w:id="506" w:author="Douglas Rice" w:date="2025-06-08T14:27:00Z">
        <w:r w:rsidRPr="0078518E">
          <w:t>A proposal for a “profile exchange protocol” (travel profile request/response) is a future deliverable of the HATP</w:t>
        </w:r>
      </w:ins>
      <w:ins w:id="507" w:author="Douglas Rice" w:date="2025-06-08T14:28:00Z" w16du:dateUtc="2025-06-08T19:28:00Z">
        <w:r w:rsidR="000C5BA8">
          <w:t>ro</w:t>
        </w:r>
      </w:ins>
      <w:ins w:id="508" w:author="Douglas Rice" w:date="2025-06-08T14:27:00Z">
        <w:r w:rsidRPr="0078518E">
          <w:t xml:space="preserve"> project. The plan is for the protocol to build on existing and emerging standards for Verifiable Credential exchange protocols. The two leading candidates are:</w:t>
        </w:r>
      </w:ins>
    </w:p>
    <w:p w14:paraId="63907C1E" w14:textId="6D2FF161" w:rsidR="0078518E" w:rsidRPr="0078518E" w:rsidRDefault="0078518E">
      <w:pPr>
        <w:pStyle w:val="BulletLevel1"/>
        <w:rPr>
          <w:ins w:id="509" w:author="Douglas Rice" w:date="2025-06-08T14:27:00Z"/>
        </w:rPr>
        <w:pPrChange w:id="510" w:author="Douglas Rice" w:date="2025-06-08T14:28:00Z" w16du:dateUtc="2025-06-08T19:28:00Z">
          <w:pPr/>
        </w:pPrChange>
      </w:pPr>
      <w:ins w:id="511" w:author="Douglas Rice" w:date="2025-06-08T14:27:00Z">
        <w:r w:rsidRPr="0078518E">
          <w:t xml:space="preserve">The </w:t>
        </w:r>
        <w:r w:rsidRPr="0078518E">
          <w:fldChar w:fldCharType="begin"/>
        </w:r>
        <w:r w:rsidRPr="0078518E">
          <w:instrText>HYPERLINK "" \l "World_Wide_Web_Consortium"</w:instrText>
        </w:r>
        <w:r w:rsidRPr="0078518E">
          <w:fldChar w:fldCharType="separate"/>
        </w:r>
        <w:r w:rsidRPr="0078518E">
          <w:rPr>
            <w:rStyle w:val="Hyperlink"/>
          </w:rPr>
          <w:t>World Wide Web Consortium (W3C)</w:t>
        </w:r>
      </w:ins>
      <w:ins w:id="512" w:author="Douglas Rice" w:date="2025-06-08T14:27:00Z" w16du:dateUtc="2025-06-08T19:27:00Z">
        <w:r w:rsidRPr="0078518E">
          <w:fldChar w:fldCharType="end"/>
        </w:r>
      </w:ins>
      <w:ins w:id="513" w:author="Douglas Rice" w:date="2025-06-08T14:27:00Z">
        <w:r w:rsidRPr="0078518E">
          <w:t xml:space="preserve">) Verifiable Credentials API v0.7 </w:t>
        </w:r>
      </w:ins>
    </w:p>
    <w:p w14:paraId="72DBDA73" w14:textId="3326ED6A" w:rsidR="00DA64A9" w:rsidRPr="00A26A4E" w:rsidRDefault="0078518E">
      <w:pPr>
        <w:pStyle w:val="BulletLevel1"/>
        <w:pPrChange w:id="514" w:author="Douglas Rice" w:date="2025-06-08T14:28:00Z" w16du:dateUtc="2025-06-08T19:28:00Z">
          <w:pPr/>
        </w:pPrChange>
      </w:pPr>
      <w:ins w:id="515" w:author="Douglas Rice" w:date="2025-06-08T14:27:00Z">
        <w:r w:rsidRPr="0078518E">
          <w:lastRenderedPageBreak/>
          <w:t xml:space="preserve">The </w:t>
        </w:r>
        <w:r w:rsidRPr="0078518E">
          <w:rPr>
            <w:i/>
            <w:iCs/>
          </w:rPr>
          <w:t>OpenID Connect 4 for Verifiable Credentials</w:t>
        </w:r>
        <w:r w:rsidRPr="0078518E">
          <w:t xml:space="preserve"> </w:t>
        </w:r>
        <w:r w:rsidRPr="0078518E">
          <w:fldChar w:fldCharType="begin"/>
        </w:r>
        <w:r w:rsidRPr="0078518E">
          <w:instrText>HYPERLINK "https://openid.net/specs/openid-4-verifiable-presentations-1_0.html" \l "name-digital-credentials-query-l"</w:instrText>
        </w:r>
        <w:r w:rsidRPr="0078518E">
          <w:fldChar w:fldCharType="separate"/>
        </w:r>
        <w:r w:rsidRPr="0078518E">
          <w:rPr>
            <w:rStyle w:val="Hyperlink"/>
          </w:rPr>
          <w:t>Data Credentials Query Language (DACL)</w:t>
        </w:r>
      </w:ins>
      <w:ins w:id="516" w:author="Douglas Rice" w:date="2025-06-08T14:27:00Z" w16du:dateUtc="2025-06-08T19:27:00Z">
        <w:r w:rsidRPr="0078518E">
          <w:fldChar w:fldCharType="end"/>
        </w:r>
      </w:ins>
      <w:del w:id="517" w:author="Douglas Rice" w:date="2025-06-08T14:27:00Z" w16du:dateUtc="2025-06-08T19:27:00Z">
        <w:r w:rsidR="00DA64A9" w:rsidRPr="005C0469" w:rsidDel="0078518E">
          <w:delText>These communications will use standard request</w:delText>
        </w:r>
        <w:r w:rsidR="00D84A87" w:rsidDel="0078518E">
          <w:delText xml:space="preserve"> </w:delText>
        </w:r>
        <w:r w:rsidR="00DA64A9" w:rsidRPr="005C0469" w:rsidDel="0078518E">
          <w:delText xml:space="preserve">protocols that are outside the scope of this effort but that are covered by existing or future data exchange standards (such as </w:delText>
        </w:r>
        <w:r w:rsidR="00D84A87" w:rsidDel="0078518E">
          <w:delText xml:space="preserve">from </w:delText>
        </w:r>
        <w:r w:rsidR="00537FFE" w:rsidDel="0078518E">
          <w:delText xml:space="preserve">the </w:delText>
        </w:r>
        <w:r w:rsidR="00537FFE" w:rsidDel="0078518E">
          <w:fldChar w:fldCharType="begin"/>
        </w:r>
        <w:r w:rsidR="00537FFE" w:rsidDel="0078518E">
          <w:delInstrText>HYPERLINK \l "World_Wide_Web_Consortium"</w:delInstrText>
        </w:r>
        <w:r w:rsidR="00537FFE" w:rsidDel="0078518E">
          <w:fldChar w:fldCharType="separate"/>
        </w:r>
        <w:r w:rsidR="00537FFE" w:rsidRPr="006E0729" w:rsidDel="0078518E">
          <w:rPr>
            <w:rStyle w:val="Hyperlink"/>
          </w:rPr>
          <w:delText>World</w:delText>
        </w:r>
        <w:r w:rsidR="004E339E" w:rsidRPr="006E0729" w:rsidDel="0078518E">
          <w:rPr>
            <w:rStyle w:val="Hyperlink"/>
          </w:rPr>
          <w:delText xml:space="preserve"> W</w:delText>
        </w:r>
        <w:r w:rsidR="00537FFE" w:rsidRPr="006E0729" w:rsidDel="0078518E">
          <w:rPr>
            <w:rStyle w:val="Hyperlink"/>
          </w:rPr>
          <w:delText>ide Web Consortium (</w:delText>
        </w:r>
        <w:r w:rsidR="00DA64A9" w:rsidRPr="006E0729" w:rsidDel="0078518E">
          <w:rPr>
            <w:rStyle w:val="Hyperlink"/>
          </w:rPr>
          <w:delText>W3C)</w:delText>
        </w:r>
        <w:r w:rsidR="00537FFE" w:rsidDel="0078518E">
          <w:fldChar w:fldCharType="end"/>
        </w:r>
        <w:r w:rsidR="00537FFE" w:rsidDel="0078518E">
          <w:delText>)</w:delText>
        </w:r>
        <w:r w:rsidR="00D02BC2" w:rsidDel="0078518E">
          <w:delText xml:space="preserve"> </w:delText>
        </w:r>
        <w:r w:rsidR="00D02BC2" w:rsidRPr="00E76A0C" w:rsidDel="0078518E">
          <w:delText>Verifiable Credentials API v0.7</w:delText>
        </w:r>
        <w:r w:rsidR="00D02BC2" w:rsidRPr="00A26A4E" w:rsidDel="0078518E">
          <w:delText xml:space="preserve"> or the </w:delText>
        </w:r>
        <w:r w:rsidR="00D02BC2" w:rsidRPr="00E76A0C" w:rsidDel="0078518E">
          <w:delText>OpenID Connect 4 Verifiable Data Access Query Language (DACL</w:delText>
        </w:r>
        <w:r w:rsidR="00D02BC2" w:rsidRPr="00A26A4E" w:rsidDel="0078518E">
          <w:delText xml:space="preserve">) currently in development as part of the </w:delText>
        </w:r>
        <w:r w:rsidR="00D02BC2" w:rsidRPr="00E76A0C" w:rsidDel="0078518E">
          <w:delText>OIDC4VC</w:delText>
        </w:r>
        <w:r w:rsidR="00D02BC2" w:rsidRPr="00A26A4E" w:rsidDel="0078518E">
          <w:delText xml:space="preserve"> specification</w:delText>
        </w:r>
        <w:r w:rsidR="00DA64A9" w:rsidRPr="00A26A4E" w:rsidDel="0078518E">
          <w:delText>.</w:delText>
        </w:r>
      </w:del>
    </w:p>
    <w:p w14:paraId="1413CBB7" w14:textId="05EFD1FB" w:rsidR="00114ED3" w:rsidRPr="00A26A4E" w:rsidRDefault="00114ED3" w:rsidP="00EB014A">
      <w:pPr>
        <w:pStyle w:val="Heading3"/>
      </w:pPr>
      <w:bookmarkStart w:id="518" w:name="_Toc200285073"/>
      <w:r w:rsidRPr="00A26A4E">
        <w:t>Profile Data Storage</w:t>
      </w:r>
      <w:bookmarkEnd w:id="518"/>
    </w:p>
    <w:p w14:paraId="28E1517C" w14:textId="4E271FBC" w:rsidR="00DA64A9" w:rsidRPr="005C0469" w:rsidRDefault="00DA64A9" w:rsidP="00DA64A9">
      <w:r w:rsidRPr="005C0469">
        <w:t xml:space="preserve">The data </w:t>
      </w:r>
      <w:r w:rsidR="009918D9">
        <w:t xml:space="preserve">model </w:t>
      </w:r>
      <w:r w:rsidRPr="005C0469">
        <w:t>is adaptable to currently common database structures (e.g., relational, graph, etc.) for storage and will be expressed for presentation using JSON, with extensions (metadata overlays) for locale/internationalization</w:t>
      </w:r>
      <w:r w:rsidR="00492224">
        <w:t>;</w:t>
      </w:r>
      <w:r w:rsidRPr="005C0469">
        <w:t xml:space="preserve"> data privacy</w:t>
      </w:r>
      <w:r w:rsidR="00492224">
        <w:t>;</w:t>
      </w:r>
      <w:r w:rsidRPr="005C0469">
        <w:t xml:space="preserve"> </w:t>
      </w:r>
      <w:r w:rsidR="00492224">
        <w:t xml:space="preserve">sources, recency, and reliability of data; </w:t>
      </w:r>
      <w:r w:rsidRPr="005C0469">
        <w:t>flagging of sensitive data</w:t>
      </w:r>
      <w:r w:rsidR="00B2376B">
        <w:t>;</w:t>
      </w:r>
      <w:r w:rsidRPr="005C0469">
        <w:t xml:space="preserve"> and support for selective disclosure of data via the travel profile presentation protocol and/or future extensions to the schema.</w:t>
      </w:r>
    </w:p>
    <w:p w14:paraId="66FFD36B" w14:textId="48B33C1B" w:rsidR="00DA64A9" w:rsidRDefault="4ACCB0D1" w:rsidP="00DA64A9">
      <w:r>
        <w:t>Storage and maintenance of travel profile data are outside of the scope of this document. The mapping of data to and from the storage schema and technology is the responsibility of wallet services and/or storage implementers. Maintenance requirements include support for portability of profile data across platforms. The exchange protocol is also outside the scope of this</w:t>
      </w:r>
      <w:r w:rsidR="00FC1D47">
        <w:t xml:space="preserve"> document.</w:t>
      </w:r>
      <w:r w:rsidRPr="4ACCB0D1">
        <w:rPr>
          <w:highlight w:val="yellow"/>
        </w:rPr>
        <w:t xml:space="preserve"> </w:t>
      </w:r>
    </w:p>
    <w:p w14:paraId="05758082" w14:textId="500ACB07" w:rsidR="00D41285" w:rsidRPr="005C0469" w:rsidRDefault="00D41285" w:rsidP="001C282A">
      <w:pPr>
        <w:pStyle w:val="Heading3"/>
      </w:pPr>
      <w:bookmarkStart w:id="519" w:name="_Toc200285074"/>
      <w:r>
        <w:t>Extensions</w:t>
      </w:r>
      <w:bookmarkEnd w:id="519"/>
    </w:p>
    <w:p w14:paraId="7F5E93BF" w14:textId="0797218D" w:rsidR="00DA64A9" w:rsidRDefault="00DA64A9" w:rsidP="00DA64A9">
      <w:r w:rsidRPr="005C0469">
        <w:t xml:space="preserve">The travel profile is designed to support backward compatibility as well as extensions, such as adding additional personal data, travel requirements, or </w:t>
      </w:r>
      <w:r w:rsidR="00E93D36" w:rsidRPr="005C0469">
        <w:t>preferences including</w:t>
      </w:r>
      <w:r w:rsidRPr="005C0469">
        <w:t xml:space="preserve"> new categories, sub-categories, and possible preference values. However, implementers are encouraged to use and extend the existing schema and structure, as opposed to developing independent schemas, wherever possible.</w:t>
      </w:r>
      <w:r w:rsidR="00ED7E92">
        <w:t xml:space="preserve"> Proposed changes to the schema can be submitted </w:t>
      </w:r>
      <w:r w:rsidR="00BD7D40">
        <w:t xml:space="preserve">using the process described in Section </w:t>
      </w:r>
      <w:r w:rsidR="00BD7D40">
        <w:fldChar w:fldCharType="begin"/>
      </w:r>
      <w:r w:rsidR="00BD7D40">
        <w:instrText xml:space="preserve"> REF _Ref198712235 \w \h </w:instrText>
      </w:r>
      <w:r w:rsidR="00BD7D40">
        <w:fldChar w:fldCharType="separate"/>
      </w:r>
      <w:r w:rsidR="00BD7D40">
        <w:t>8.1</w:t>
      </w:r>
      <w:r w:rsidR="00BD7D40">
        <w:fldChar w:fldCharType="end"/>
      </w:r>
      <w:r w:rsidR="00BD7D40">
        <w:t>.</w:t>
      </w:r>
    </w:p>
    <w:p w14:paraId="7768E744" w14:textId="06B653EF" w:rsidR="00133796" w:rsidRDefault="00C715B6" w:rsidP="00133796">
      <w:pPr>
        <w:pStyle w:val="Heading2"/>
      </w:pPr>
      <w:bookmarkStart w:id="520" w:name="_Ref197342009"/>
      <w:bookmarkStart w:id="521" w:name="_Toc200285075"/>
      <w:r>
        <w:t xml:space="preserve">Application </w:t>
      </w:r>
      <w:r w:rsidR="00E731E5">
        <w:t>of Personal Information across Stages of Travel</w:t>
      </w:r>
      <w:bookmarkEnd w:id="520"/>
      <w:bookmarkEnd w:id="521"/>
    </w:p>
    <w:p w14:paraId="0D6BF37F" w14:textId="0884ACE6" w:rsidR="00FC3AC6" w:rsidRDefault="00FC3AC6" w:rsidP="00FC3AC6">
      <w:pPr>
        <w:rPr>
          <w:rFonts w:cs="Arial"/>
        </w:rPr>
      </w:pPr>
      <w:r>
        <w:rPr>
          <w:rFonts w:cs="Arial"/>
        </w:rPr>
        <w:t>Traveler</w:t>
      </w:r>
      <w:r w:rsidR="00786445">
        <w:rPr>
          <w:rFonts w:cs="Arial"/>
        </w:rPr>
        <w:t>s</w:t>
      </w:r>
      <w:r>
        <w:rPr>
          <w:rFonts w:cs="Arial"/>
        </w:rPr>
        <w:t xml:space="preserve"> </w:t>
      </w:r>
      <w:r w:rsidR="00786445">
        <w:rPr>
          <w:rFonts w:cs="Arial"/>
        </w:rPr>
        <w:t xml:space="preserve">want </w:t>
      </w:r>
      <w:r>
        <w:rPr>
          <w:rFonts w:cs="Arial"/>
        </w:rPr>
        <w:t>seamless hospitality and travel experiences</w:t>
      </w:r>
      <w:r w:rsidR="00786445">
        <w:rPr>
          <w:rFonts w:cs="Arial"/>
        </w:rPr>
        <w:t xml:space="preserve"> across </w:t>
      </w:r>
      <w:r>
        <w:rPr>
          <w:rFonts w:cs="Arial"/>
        </w:rPr>
        <w:t xml:space="preserve">multiple components </w:t>
      </w:r>
      <w:r w:rsidR="00786445">
        <w:rPr>
          <w:rFonts w:cs="Arial"/>
        </w:rPr>
        <w:t xml:space="preserve">of a trip, </w:t>
      </w:r>
      <w:r>
        <w:rPr>
          <w:rFonts w:cs="Arial"/>
        </w:rPr>
        <w:t xml:space="preserve">such as air travel, lodging, and destination services. Demand occurs in multiple stages: dreaming, planning, booking, experiencing, and sharing.  </w:t>
      </w:r>
    </w:p>
    <w:p w14:paraId="32AA88D3" w14:textId="402550B6" w:rsidR="00FC3AC6" w:rsidRDefault="00E406A8" w:rsidP="005A5D12">
      <w:pPr>
        <w:rPr>
          <w:rFonts w:cs="Arial"/>
          <w:noProof/>
        </w:rPr>
      </w:pPr>
      <w:r>
        <w:rPr>
          <w:rFonts w:cs="Arial"/>
        </w:rPr>
        <w:t xml:space="preserve">Further to the summary discussion in Section </w:t>
      </w:r>
      <w:r>
        <w:rPr>
          <w:rFonts w:cs="Arial"/>
        </w:rPr>
        <w:fldChar w:fldCharType="begin"/>
      </w:r>
      <w:r>
        <w:rPr>
          <w:rFonts w:cs="Arial"/>
        </w:rPr>
        <w:instrText xml:space="preserve"> REF _Ref199255535 \w \h </w:instrText>
      </w:r>
      <w:r>
        <w:rPr>
          <w:rFonts w:cs="Arial"/>
        </w:rPr>
      </w:r>
      <w:r>
        <w:rPr>
          <w:rFonts w:cs="Arial"/>
        </w:rPr>
        <w:fldChar w:fldCharType="separate"/>
      </w:r>
      <w:r>
        <w:rPr>
          <w:rFonts w:cs="Arial"/>
        </w:rPr>
        <w:t>4</w:t>
      </w:r>
      <w:r>
        <w:rPr>
          <w:rFonts w:cs="Arial"/>
        </w:rPr>
        <w:fldChar w:fldCharType="end"/>
      </w:r>
      <w:r w:rsidR="00066A04">
        <w:rPr>
          <w:rFonts w:cs="Arial"/>
        </w:rPr>
        <w:t xml:space="preserve"> on how the profile works across the stages of travel, </w:t>
      </w:r>
      <w:r w:rsidR="005A5D12">
        <w:rPr>
          <w:rFonts w:cs="Arial"/>
          <w:noProof/>
        </w:rPr>
        <w:fldChar w:fldCharType="begin"/>
      </w:r>
      <w:r w:rsidR="005A5D12">
        <w:rPr>
          <w:rFonts w:cs="Arial"/>
          <w:noProof/>
        </w:rPr>
        <w:instrText xml:space="preserve"> REF _Ref199255608 \h </w:instrText>
      </w:r>
      <w:r w:rsidR="005A5D12">
        <w:rPr>
          <w:rFonts w:cs="Arial"/>
          <w:noProof/>
        </w:rPr>
      </w:r>
      <w:r w:rsidR="005A5D12">
        <w:rPr>
          <w:rFonts w:cs="Arial"/>
          <w:noProof/>
        </w:rPr>
        <w:fldChar w:fldCharType="separate"/>
      </w:r>
      <w:r w:rsidR="005A5D12">
        <w:t xml:space="preserve">Table </w:t>
      </w:r>
      <w:r w:rsidR="005A5D12">
        <w:rPr>
          <w:noProof/>
        </w:rPr>
        <w:t>8.5</w:t>
      </w:r>
      <w:r w:rsidR="005A5D12">
        <w:t>.</w:t>
      </w:r>
      <w:r w:rsidR="005A5D12">
        <w:rPr>
          <w:noProof/>
        </w:rPr>
        <w:t>1</w:t>
      </w:r>
      <w:r w:rsidR="005A5D12">
        <w:rPr>
          <w:rFonts w:cs="Arial"/>
          <w:noProof/>
        </w:rPr>
        <w:fldChar w:fldCharType="end"/>
      </w:r>
      <w:r w:rsidR="00457B79">
        <w:rPr>
          <w:rFonts w:cs="Arial"/>
          <w:noProof/>
        </w:rPr>
        <w:t xml:space="preserve"> shows the typical requirements for profile information </w:t>
      </w:r>
      <w:r w:rsidR="007F365D">
        <w:rPr>
          <w:rFonts w:cs="Arial"/>
          <w:noProof/>
        </w:rPr>
        <w:t>in each stage, based on typical (but not universal) practices and requirements..</w:t>
      </w:r>
    </w:p>
    <w:p w14:paraId="00264B73" w14:textId="7B06AC9B" w:rsidR="009C3DE9" w:rsidRPr="00736075" w:rsidRDefault="001B06E8" w:rsidP="001B06E8">
      <w:pPr>
        <w:pStyle w:val="Caption"/>
        <w:rPr>
          <w:rFonts w:cs="Arial"/>
        </w:rPr>
      </w:pPr>
      <w:bookmarkStart w:id="522" w:name="_Ref199255608"/>
      <w:bookmarkStart w:id="523" w:name="_Ref199255602"/>
      <w:r>
        <w:t xml:space="preserve">Table </w:t>
      </w:r>
      <w:r>
        <w:fldChar w:fldCharType="begin"/>
      </w:r>
      <w:r>
        <w:instrText>STYLEREF 2 \s</w:instrText>
      </w:r>
      <w:r>
        <w:fldChar w:fldCharType="separate"/>
      </w:r>
      <w:r w:rsidR="009338F3">
        <w:rPr>
          <w:noProof/>
        </w:rPr>
        <w:t>8.5</w:t>
      </w:r>
      <w:r>
        <w:fldChar w:fldCharType="end"/>
      </w:r>
      <w:r>
        <w:t>.</w:t>
      </w:r>
      <w:r>
        <w:fldChar w:fldCharType="begin"/>
      </w:r>
      <w:r>
        <w:instrText>SEQ Table \* ARABIC \s 2</w:instrText>
      </w:r>
      <w:r>
        <w:fldChar w:fldCharType="separate"/>
      </w:r>
      <w:r w:rsidR="009338F3">
        <w:rPr>
          <w:noProof/>
        </w:rPr>
        <w:t>1</w:t>
      </w:r>
      <w:r>
        <w:fldChar w:fldCharType="end"/>
      </w:r>
      <w:bookmarkEnd w:id="522"/>
      <w:r>
        <w:t>: Profile Elements vs. Travel Stages</w:t>
      </w:r>
      <w:bookmarkEnd w:id="523"/>
      <w:r w:rsidR="009C3DE9" w:rsidRPr="00736075">
        <w:rPr>
          <w:rFonts w:cs="Arial"/>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1873"/>
        <w:gridCol w:w="2015"/>
        <w:gridCol w:w="1448"/>
        <w:gridCol w:w="1823"/>
      </w:tblGrid>
      <w:tr w:rsidR="00413560" w:rsidRPr="00736075" w14:paraId="509AEFA2" w14:textId="77777777" w:rsidTr="006519DB">
        <w:trPr>
          <w:tblHeader/>
          <w:tblCellSpacing w:w="15" w:type="dxa"/>
        </w:trPr>
        <w:tc>
          <w:tcPr>
            <w:tcW w:w="0" w:type="auto"/>
            <w:vAlign w:val="center"/>
            <w:hideMark/>
          </w:tcPr>
          <w:p w14:paraId="582936A5" w14:textId="77777777" w:rsidR="009C3DE9" w:rsidRPr="00CB7601" w:rsidRDefault="009C3DE9" w:rsidP="006519DB">
            <w:pPr>
              <w:jc w:val="center"/>
              <w:rPr>
                <w:rFonts w:cs="Arial"/>
                <w:b/>
                <w:bCs/>
              </w:rPr>
            </w:pPr>
            <w:r w:rsidRPr="00CB7601">
              <w:rPr>
                <w:rFonts w:cs="Arial"/>
                <w:b/>
                <w:bCs/>
              </w:rPr>
              <w:t>Stage of Travel</w:t>
            </w:r>
          </w:p>
        </w:tc>
        <w:tc>
          <w:tcPr>
            <w:tcW w:w="0" w:type="auto"/>
            <w:vAlign w:val="center"/>
            <w:hideMark/>
          </w:tcPr>
          <w:p w14:paraId="402236CD" w14:textId="77777777" w:rsidR="009C3DE9" w:rsidRPr="00CB7601" w:rsidRDefault="009C3DE9" w:rsidP="006519DB">
            <w:pPr>
              <w:jc w:val="center"/>
              <w:rPr>
                <w:rFonts w:cs="Arial"/>
                <w:b/>
                <w:bCs/>
              </w:rPr>
            </w:pPr>
            <w:r w:rsidRPr="00CB7601">
              <w:rPr>
                <w:rFonts w:cs="Arial"/>
                <w:b/>
                <w:bCs/>
              </w:rPr>
              <w:t>Identity Info Needed</w:t>
            </w:r>
          </w:p>
        </w:tc>
        <w:tc>
          <w:tcPr>
            <w:tcW w:w="0" w:type="auto"/>
            <w:vAlign w:val="center"/>
            <w:hideMark/>
          </w:tcPr>
          <w:p w14:paraId="7B9D3D0C" w14:textId="77777777" w:rsidR="009C3DE9" w:rsidRPr="00CB7601" w:rsidRDefault="009C3DE9" w:rsidP="006519DB">
            <w:pPr>
              <w:jc w:val="center"/>
              <w:rPr>
                <w:rFonts w:cs="Arial"/>
                <w:b/>
                <w:bCs/>
              </w:rPr>
            </w:pPr>
            <w:r w:rsidRPr="00CB7601">
              <w:rPr>
                <w:rFonts w:cs="Arial"/>
                <w:b/>
                <w:bCs/>
              </w:rPr>
              <w:t>Preferences &amp; Requirements</w:t>
            </w:r>
          </w:p>
        </w:tc>
        <w:tc>
          <w:tcPr>
            <w:tcW w:w="0" w:type="auto"/>
            <w:vAlign w:val="center"/>
            <w:hideMark/>
          </w:tcPr>
          <w:p w14:paraId="5A3BE8BF" w14:textId="77777777" w:rsidR="009C3DE9" w:rsidRPr="00CB7601" w:rsidRDefault="009C3DE9" w:rsidP="006519DB">
            <w:pPr>
              <w:jc w:val="center"/>
              <w:rPr>
                <w:rFonts w:cs="Arial"/>
                <w:b/>
                <w:bCs/>
              </w:rPr>
            </w:pPr>
            <w:r w:rsidRPr="00CB7601">
              <w:rPr>
                <w:rFonts w:cs="Arial"/>
                <w:b/>
                <w:bCs/>
              </w:rPr>
              <w:t>Verification Level</w:t>
            </w:r>
          </w:p>
        </w:tc>
        <w:tc>
          <w:tcPr>
            <w:tcW w:w="0" w:type="auto"/>
            <w:vAlign w:val="center"/>
            <w:hideMark/>
          </w:tcPr>
          <w:p w14:paraId="475CDD19" w14:textId="77777777" w:rsidR="009C3DE9" w:rsidRPr="00CB7601" w:rsidRDefault="009C3DE9" w:rsidP="006519DB">
            <w:pPr>
              <w:jc w:val="center"/>
              <w:rPr>
                <w:rFonts w:cs="Arial"/>
                <w:b/>
                <w:bCs/>
              </w:rPr>
            </w:pPr>
            <w:r w:rsidRPr="00CB7601">
              <w:rPr>
                <w:rFonts w:cs="Arial"/>
                <w:b/>
                <w:bCs/>
              </w:rPr>
              <w:t>Typical Use Cases</w:t>
            </w:r>
          </w:p>
        </w:tc>
      </w:tr>
      <w:tr w:rsidR="00413560" w:rsidRPr="00736075" w14:paraId="3C3A9E73" w14:textId="77777777" w:rsidTr="006519DB">
        <w:trPr>
          <w:tblCellSpacing w:w="15" w:type="dxa"/>
        </w:trPr>
        <w:tc>
          <w:tcPr>
            <w:tcW w:w="0" w:type="auto"/>
            <w:vAlign w:val="center"/>
            <w:hideMark/>
          </w:tcPr>
          <w:p w14:paraId="62E7F4BD" w14:textId="77777777" w:rsidR="009C3DE9" w:rsidRPr="00CB7601" w:rsidRDefault="009C3DE9" w:rsidP="006519DB">
            <w:pPr>
              <w:rPr>
                <w:rFonts w:cs="Arial"/>
              </w:rPr>
            </w:pPr>
            <w:r w:rsidRPr="00CB7601">
              <w:rPr>
                <w:rFonts w:cs="Arial"/>
                <w:b/>
                <w:bCs/>
              </w:rPr>
              <w:t>Dreaming</w:t>
            </w:r>
          </w:p>
        </w:tc>
        <w:tc>
          <w:tcPr>
            <w:tcW w:w="0" w:type="auto"/>
            <w:vAlign w:val="center"/>
            <w:hideMark/>
          </w:tcPr>
          <w:p w14:paraId="77A4DD29" w14:textId="77777777" w:rsidR="009C3DE9" w:rsidRPr="00CB7601" w:rsidRDefault="009C3DE9" w:rsidP="006519DB">
            <w:pPr>
              <w:rPr>
                <w:rFonts w:cs="Arial"/>
              </w:rPr>
            </w:pPr>
            <w:r w:rsidRPr="00CB7601">
              <w:rPr>
                <w:rFonts w:cs="Arial"/>
              </w:rPr>
              <w:t>None or minimal</w:t>
            </w:r>
          </w:p>
        </w:tc>
        <w:tc>
          <w:tcPr>
            <w:tcW w:w="0" w:type="auto"/>
            <w:vAlign w:val="center"/>
            <w:hideMark/>
          </w:tcPr>
          <w:p w14:paraId="0AC55A52" w14:textId="77777777" w:rsidR="009C3DE9" w:rsidRPr="00CB7601" w:rsidRDefault="009C3DE9" w:rsidP="006519DB">
            <w:pPr>
              <w:rPr>
                <w:rFonts w:cs="Arial"/>
              </w:rPr>
            </w:pPr>
            <w:r w:rsidRPr="00CB7601">
              <w:rPr>
                <w:rFonts w:cs="Arial"/>
              </w:rPr>
              <w:t>Self-attested (e.g., mobility needs, dietary pref</w:t>
            </w:r>
            <w:r w:rsidRPr="00736075">
              <w:rPr>
                <w:rFonts w:cs="Arial"/>
              </w:rPr>
              <w:t>erence</w:t>
            </w:r>
            <w:r w:rsidRPr="00CB7601">
              <w:rPr>
                <w:rFonts w:cs="Arial"/>
              </w:rPr>
              <w:t>s)</w:t>
            </w:r>
          </w:p>
        </w:tc>
        <w:tc>
          <w:tcPr>
            <w:tcW w:w="0" w:type="auto"/>
            <w:vAlign w:val="center"/>
            <w:hideMark/>
          </w:tcPr>
          <w:p w14:paraId="5026A8F8" w14:textId="77777777" w:rsidR="009C3DE9" w:rsidRPr="00CB7601" w:rsidRDefault="009C3DE9" w:rsidP="006519DB">
            <w:pPr>
              <w:rPr>
                <w:rFonts w:cs="Arial"/>
              </w:rPr>
            </w:pPr>
            <w:r w:rsidRPr="00CB7601">
              <w:rPr>
                <w:rFonts w:cs="Arial"/>
              </w:rPr>
              <w:t>None</w:t>
            </w:r>
          </w:p>
        </w:tc>
        <w:tc>
          <w:tcPr>
            <w:tcW w:w="0" w:type="auto"/>
            <w:vAlign w:val="center"/>
            <w:hideMark/>
          </w:tcPr>
          <w:p w14:paraId="762D203C" w14:textId="77777777" w:rsidR="009C3DE9" w:rsidRPr="00CB7601" w:rsidRDefault="009C3DE9" w:rsidP="006519DB">
            <w:pPr>
              <w:rPr>
                <w:rFonts w:cs="Arial"/>
              </w:rPr>
            </w:pPr>
            <w:r w:rsidRPr="00CB7601">
              <w:rPr>
                <w:rFonts w:cs="Arial"/>
              </w:rPr>
              <w:t>Inspiration tailored to personal needs, accessibility filters</w:t>
            </w:r>
          </w:p>
        </w:tc>
      </w:tr>
      <w:tr w:rsidR="00413560" w:rsidRPr="00736075" w14:paraId="6ECF3A14" w14:textId="77777777" w:rsidTr="006519DB">
        <w:trPr>
          <w:tblCellSpacing w:w="15" w:type="dxa"/>
        </w:trPr>
        <w:tc>
          <w:tcPr>
            <w:tcW w:w="0" w:type="auto"/>
            <w:vAlign w:val="center"/>
            <w:hideMark/>
          </w:tcPr>
          <w:p w14:paraId="2FDD76F9" w14:textId="77777777" w:rsidR="009C3DE9" w:rsidRPr="00CB7601" w:rsidRDefault="009C3DE9" w:rsidP="006519DB">
            <w:pPr>
              <w:rPr>
                <w:rFonts w:cs="Arial"/>
              </w:rPr>
            </w:pPr>
            <w:r w:rsidRPr="00CB7601">
              <w:rPr>
                <w:rFonts w:cs="Arial"/>
                <w:b/>
                <w:bCs/>
              </w:rPr>
              <w:t>Planning</w:t>
            </w:r>
          </w:p>
        </w:tc>
        <w:tc>
          <w:tcPr>
            <w:tcW w:w="0" w:type="auto"/>
            <w:vAlign w:val="center"/>
            <w:hideMark/>
          </w:tcPr>
          <w:p w14:paraId="5E29F616" w14:textId="38F62E11" w:rsidR="009C3DE9" w:rsidRPr="00CB7601" w:rsidRDefault="00421B9D" w:rsidP="006519DB">
            <w:pPr>
              <w:rPr>
                <w:rFonts w:cs="Arial"/>
              </w:rPr>
            </w:pPr>
            <w:r>
              <w:rPr>
                <w:rFonts w:cs="Arial"/>
              </w:rPr>
              <w:t>Anonymous, p</w:t>
            </w:r>
            <w:r w:rsidR="009C3DE9" w:rsidRPr="00CB7601">
              <w:rPr>
                <w:rFonts w:cs="Arial"/>
              </w:rPr>
              <w:t>seudonymous</w:t>
            </w:r>
            <w:r>
              <w:rPr>
                <w:rFonts w:cs="Arial"/>
              </w:rPr>
              <w:t>,</w:t>
            </w:r>
            <w:r w:rsidR="009C3DE9" w:rsidRPr="00CB7601">
              <w:rPr>
                <w:rFonts w:cs="Arial"/>
              </w:rPr>
              <w:t xml:space="preserve"> or partial</w:t>
            </w:r>
          </w:p>
        </w:tc>
        <w:tc>
          <w:tcPr>
            <w:tcW w:w="0" w:type="auto"/>
            <w:vAlign w:val="center"/>
            <w:hideMark/>
          </w:tcPr>
          <w:p w14:paraId="0AD29CB6" w14:textId="6A0B91C0" w:rsidR="009C3DE9" w:rsidRPr="00CB7601" w:rsidRDefault="009C3DE9" w:rsidP="006519DB">
            <w:pPr>
              <w:rPr>
                <w:rFonts w:cs="Arial"/>
              </w:rPr>
            </w:pPr>
            <w:r w:rsidRPr="00CB7601">
              <w:rPr>
                <w:rFonts w:cs="Arial"/>
              </w:rPr>
              <w:t xml:space="preserve">Detailed preferences (e.g., aisle seat, hotel </w:t>
            </w:r>
            <w:r w:rsidR="009F14D3">
              <w:rPr>
                <w:rFonts w:cs="Arial"/>
              </w:rPr>
              <w:t xml:space="preserve">room </w:t>
            </w:r>
            <w:r w:rsidRPr="00CB7601">
              <w:rPr>
                <w:rFonts w:cs="Arial"/>
              </w:rPr>
              <w:t>near lift)</w:t>
            </w:r>
          </w:p>
        </w:tc>
        <w:tc>
          <w:tcPr>
            <w:tcW w:w="0" w:type="auto"/>
            <w:vAlign w:val="center"/>
            <w:hideMark/>
          </w:tcPr>
          <w:p w14:paraId="4CD2A91D" w14:textId="77777777" w:rsidR="009C3DE9" w:rsidRPr="00CB7601" w:rsidRDefault="009C3DE9" w:rsidP="006519DB">
            <w:pPr>
              <w:rPr>
                <w:rFonts w:cs="Arial"/>
              </w:rPr>
            </w:pPr>
            <w:r w:rsidRPr="00CB7601">
              <w:rPr>
                <w:rFonts w:cs="Arial"/>
              </w:rPr>
              <w:t>Low to medium</w:t>
            </w:r>
          </w:p>
        </w:tc>
        <w:tc>
          <w:tcPr>
            <w:tcW w:w="0" w:type="auto"/>
            <w:vAlign w:val="center"/>
            <w:hideMark/>
          </w:tcPr>
          <w:p w14:paraId="48AEA3D0" w14:textId="77777777" w:rsidR="009C3DE9" w:rsidRPr="00CB7601" w:rsidRDefault="009C3DE9" w:rsidP="006519DB">
            <w:pPr>
              <w:rPr>
                <w:rFonts w:cs="Arial"/>
              </w:rPr>
            </w:pPr>
            <w:r w:rsidRPr="00CB7601">
              <w:rPr>
                <w:rFonts w:cs="Arial"/>
              </w:rPr>
              <w:t>Comparing options, shortlisting based on needs</w:t>
            </w:r>
          </w:p>
        </w:tc>
      </w:tr>
      <w:tr w:rsidR="00413560" w:rsidRPr="00736075" w14:paraId="73C430E2" w14:textId="77777777" w:rsidTr="006519DB">
        <w:trPr>
          <w:tblCellSpacing w:w="15" w:type="dxa"/>
        </w:trPr>
        <w:tc>
          <w:tcPr>
            <w:tcW w:w="0" w:type="auto"/>
            <w:vAlign w:val="center"/>
            <w:hideMark/>
          </w:tcPr>
          <w:p w14:paraId="1EF3F11A" w14:textId="77777777" w:rsidR="009C3DE9" w:rsidRPr="00CB7601" w:rsidRDefault="009C3DE9" w:rsidP="006519DB">
            <w:pPr>
              <w:rPr>
                <w:rFonts w:cs="Arial"/>
              </w:rPr>
            </w:pPr>
            <w:r w:rsidRPr="00CB7601">
              <w:rPr>
                <w:rFonts w:cs="Arial"/>
                <w:b/>
                <w:bCs/>
              </w:rPr>
              <w:lastRenderedPageBreak/>
              <w:t>Booking</w:t>
            </w:r>
          </w:p>
        </w:tc>
        <w:tc>
          <w:tcPr>
            <w:tcW w:w="0" w:type="auto"/>
            <w:vAlign w:val="center"/>
            <w:hideMark/>
          </w:tcPr>
          <w:p w14:paraId="0F753236" w14:textId="77777777" w:rsidR="009C3DE9" w:rsidRPr="00CB7601" w:rsidRDefault="009C3DE9" w:rsidP="006519DB">
            <w:pPr>
              <w:rPr>
                <w:rFonts w:cs="Arial"/>
              </w:rPr>
            </w:pPr>
            <w:r w:rsidRPr="00CB7601">
              <w:rPr>
                <w:rFonts w:cs="Arial"/>
              </w:rPr>
              <w:t>Full identity</w:t>
            </w:r>
          </w:p>
        </w:tc>
        <w:tc>
          <w:tcPr>
            <w:tcW w:w="0" w:type="auto"/>
            <w:vAlign w:val="center"/>
            <w:hideMark/>
          </w:tcPr>
          <w:p w14:paraId="1E140B33" w14:textId="77777777" w:rsidR="009C3DE9" w:rsidRPr="00CB7601" w:rsidRDefault="009C3DE9" w:rsidP="006519DB">
            <w:pPr>
              <w:rPr>
                <w:rFonts w:cs="Arial"/>
              </w:rPr>
            </w:pPr>
            <w:r w:rsidRPr="00CB7601">
              <w:rPr>
                <w:rFonts w:cs="Arial"/>
              </w:rPr>
              <w:t>Confirmed preferences (room type, flight seat)</w:t>
            </w:r>
          </w:p>
        </w:tc>
        <w:tc>
          <w:tcPr>
            <w:tcW w:w="0" w:type="auto"/>
            <w:vAlign w:val="center"/>
            <w:hideMark/>
          </w:tcPr>
          <w:p w14:paraId="01FE653E" w14:textId="77777777" w:rsidR="009C3DE9" w:rsidRPr="00CB7601" w:rsidRDefault="009C3DE9" w:rsidP="006519DB">
            <w:pPr>
              <w:rPr>
                <w:rFonts w:cs="Arial"/>
              </w:rPr>
            </w:pPr>
            <w:r w:rsidRPr="00CB7601">
              <w:rPr>
                <w:rFonts w:cs="Arial"/>
              </w:rPr>
              <w:t>High – verified ID &amp; payment</w:t>
            </w:r>
          </w:p>
        </w:tc>
        <w:tc>
          <w:tcPr>
            <w:tcW w:w="0" w:type="auto"/>
            <w:vAlign w:val="center"/>
            <w:hideMark/>
          </w:tcPr>
          <w:p w14:paraId="177EBA77" w14:textId="77777777" w:rsidR="009C3DE9" w:rsidRPr="00CB7601" w:rsidRDefault="009C3DE9" w:rsidP="006519DB">
            <w:pPr>
              <w:rPr>
                <w:rFonts w:cs="Arial"/>
              </w:rPr>
            </w:pPr>
            <w:r w:rsidRPr="00CB7601">
              <w:rPr>
                <w:rFonts w:cs="Arial"/>
              </w:rPr>
              <w:t>Secure transactions, cross-provider coordination</w:t>
            </w:r>
          </w:p>
        </w:tc>
      </w:tr>
      <w:tr w:rsidR="00413560" w:rsidRPr="00736075" w14:paraId="14F6F54A" w14:textId="77777777" w:rsidTr="006519DB">
        <w:trPr>
          <w:tblCellSpacing w:w="15" w:type="dxa"/>
        </w:trPr>
        <w:tc>
          <w:tcPr>
            <w:tcW w:w="0" w:type="auto"/>
            <w:vAlign w:val="center"/>
            <w:hideMark/>
          </w:tcPr>
          <w:p w14:paraId="48945426" w14:textId="77777777" w:rsidR="009C3DE9" w:rsidRPr="00CB7601" w:rsidRDefault="009C3DE9" w:rsidP="006519DB">
            <w:pPr>
              <w:rPr>
                <w:rFonts w:cs="Arial"/>
              </w:rPr>
            </w:pPr>
            <w:r w:rsidRPr="00CB7601">
              <w:rPr>
                <w:rFonts w:cs="Arial"/>
                <w:b/>
                <w:bCs/>
              </w:rPr>
              <w:t>Experiencing</w:t>
            </w:r>
          </w:p>
        </w:tc>
        <w:tc>
          <w:tcPr>
            <w:tcW w:w="0" w:type="auto"/>
            <w:vAlign w:val="center"/>
            <w:hideMark/>
          </w:tcPr>
          <w:p w14:paraId="7D6D0DFE" w14:textId="32F66704" w:rsidR="009C3DE9" w:rsidRPr="00CB7601" w:rsidRDefault="00DB314D" w:rsidP="006519DB">
            <w:pPr>
              <w:rPr>
                <w:rFonts w:cs="Arial"/>
              </w:rPr>
            </w:pPr>
            <w:r>
              <w:rPr>
                <w:rFonts w:cs="Arial"/>
              </w:rPr>
              <w:t>Varies</w:t>
            </w:r>
            <w:r w:rsidR="00413560">
              <w:rPr>
                <w:rFonts w:cs="Arial"/>
              </w:rPr>
              <w:t xml:space="preserve"> by supplier type</w:t>
            </w:r>
          </w:p>
        </w:tc>
        <w:tc>
          <w:tcPr>
            <w:tcW w:w="0" w:type="auto"/>
            <w:vAlign w:val="center"/>
            <w:hideMark/>
          </w:tcPr>
          <w:p w14:paraId="5BBEC175" w14:textId="77777777" w:rsidR="009C3DE9" w:rsidRPr="00CB7601" w:rsidRDefault="009C3DE9" w:rsidP="006519DB">
            <w:pPr>
              <w:rPr>
                <w:rFonts w:cs="Arial"/>
              </w:rPr>
            </w:pPr>
            <w:r w:rsidRPr="00CB7601">
              <w:rPr>
                <w:rFonts w:cs="Arial"/>
              </w:rPr>
              <w:t>Real-time needs (e.g., accessibility, dietary, service links)</w:t>
            </w:r>
          </w:p>
        </w:tc>
        <w:tc>
          <w:tcPr>
            <w:tcW w:w="0" w:type="auto"/>
            <w:vAlign w:val="center"/>
            <w:hideMark/>
          </w:tcPr>
          <w:p w14:paraId="40108CD5" w14:textId="77777777" w:rsidR="009C3DE9" w:rsidRPr="00CB7601" w:rsidRDefault="009C3DE9" w:rsidP="006519DB">
            <w:pPr>
              <w:rPr>
                <w:rFonts w:cs="Arial"/>
              </w:rPr>
            </w:pPr>
            <w:r w:rsidRPr="00CB7601">
              <w:rPr>
                <w:rFonts w:cs="Arial"/>
              </w:rPr>
              <w:t>Medium to high</w:t>
            </w:r>
          </w:p>
        </w:tc>
        <w:tc>
          <w:tcPr>
            <w:tcW w:w="0" w:type="auto"/>
            <w:vAlign w:val="center"/>
            <w:hideMark/>
          </w:tcPr>
          <w:p w14:paraId="55F78D5C" w14:textId="77777777" w:rsidR="009C3DE9" w:rsidRPr="00CB7601" w:rsidRDefault="009C3DE9" w:rsidP="006519DB">
            <w:pPr>
              <w:rPr>
                <w:rFonts w:cs="Arial"/>
              </w:rPr>
            </w:pPr>
            <w:r w:rsidRPr="00CB7601">
              <w:rPr>
                <w:rFonts w:cs="Arial"/>
              </w:rPr>
              <w:t>Service delivery, continuity across suppliers</w:t>
            </w:r>
          </w:p>
        </w:tc>
      </w:tr>
      <w:tr w:rsidR="00413560" w:rsidRPr="00736075" w14:paraId="32C6AE61" w14:textId="77777777" w:rsidTr="006519DB">
        <w:trPr>
          <w:tblCellSpacing w:w="15" w:type="dxa"/>
        </w:trPr>
        <w:tc>
          <w:tcPr>
            <w:tcW w:w="0" w:type="auto"/>
            <w:vAlign w:val="center"/>
            <w:hideMark/>
          </w:tcPr>
          <w:p w14:paraId="612CDCD1" w14:textId="77777777" w:rsidR="009C3DE9" w:rsidRPr="00CB7601" w:rsidRDefault="009C3DE9" w:rsidP="006519DB">
            <w:pPr>
              <w:rPr>
                <w:rFonts w:cs="Arial"/>
              </w:rPr>
            </w:pPr>
            <w:r w:rsidRPr="00CB7601">
              <w:rPr>
                <w:rFonts w:cs="Arial"/>
                <w:b/>
                <w:bCs/>
              </w:rPr>
              <w:t>Sharing</w:t>
            </w:r>
          </w:p>
        </w:tc>
        <w:tc>
          <w:tcPr>
            <w:tcW w:w="0" w:type="auto"/>
            <w:vAlign w:val="center"/>
            <w:hideMark/>
          </w:tcPr>
          <w:p w14:paraId="11201BF7" w14:textId="0F36BCDD" w:rsidR="009C3DE9" w:rsidRPr="00CB7601" w:rsidRDefault="009C3DE9" w:rsidP="006519DB">
            <w:pPr>
              <w:rPr>
                <w:rFonts w:cs="Arial"/>
              </w:rPr>
            </w:pPr>
            <w:r>
              <w:rPr>
                <w:rFonts w:cs="Arial"/>
              </w:rPr>
              <w:t>Optional</w:t>
            </w:r>
            <w:r w:rsidR="00413560">
              <w:rPr>
                <w:rFonts w:cs="Arial"/>
              </w:rPr>
              <w:t xml:space="preserve"> or </w:t>
            </w:r>
            <w:r>
              <w:rPr>
                <w:rFonts w:cs="Arial"/>
              </w:rPr>
              <w:t>anonymized</w:t>
            </w:r>
          </w:p>
        </w:tc>
        <w:tc>
          <w:tcPr>
            <w:tcW w:w="0" w:type="auto"/>
            <w:vAlign w:val="center"/>
            <w:hideMark/>
          </w:tcPr>
          <w:p w14:paraId="17DD84A3" w14:textId="77777777" w:rsidR="009C3DE9" w:rsidRPr="00CB7601" w:rsidRDefault="009C3DE9" w:rsidP="006519DB">
            <w:pPr>
              <w:rPr>
                <w:rFonts w:cs="Arial"/>
              </w:rPr>
            </w:pPr>
            <w:r w:rsidRPr="00CB7601">
              <w:rPr>
                <w:rFonts w:cs="Arial"/>
              </w:rPr>
              <w:t>Preferences &amp; experience feedback</w:t>
            </w:r>
          </w:p>
        </w:tc>
        <w:tc>
          <w:tcPr>
            <w:tcW w:w="0" w:type="auto"/>
            <w:vAlign w:val="center"/>
            <w:hideMark/>
          </w:tcPr>
          <w:p w14:paraId="283613A5" w14:textId="169CD2E4" w:rsidR="009C3DE9" w:rsidRPr="00CB7601" w:rsidRDefault="009C3DE9" w:rsidP="006519DB">
            <w:pPr>
              <w:rPr>
                <w:rFonts w:cs="Arial"/>
              </w:rPr>
            </w:pPr>
            <w:r w:rsidRPr="00CB7601">
              <w:rPr>
                <w:rFonts w:cs="Arial"/>
              </w:rPr>
              <w:t>None</w:t>
            </w:r>
            <w:r w:rsidR="002A2672">
              <w:rPr>
                <w:rFonts w:cs="Arial"/>
              </w:rPr>
              <w:t>, or verified purchase</w:t>
            </w:r>
          </w:p>
        </w:tc>
        <w:tc>
          <w:tcPr>
            <w:tcW w:w="0" w:type="auto"/>
            <w:vAlign w:val="center"/>
            <w:hideMark/>
          </w:tcPr>
          <w:p w14:paraId="3D9C5DC9" w14:textId="77777777" w:rsidR="009C3DE9" w:rsidRPr="00CB7601" w:rsidRDefault="009C3DE9" w:rsidP="006519DB">
            <w:pPr>
              <w:rPr>
                <w:rFonts w:cs="Arial"/>
              </w:rPr>
            </w:pPr>
            <w:r w:rsidRPr="00CB7601">
              <w:rPr>
                <w:rFonts w:cs="Arial"/>
              </w:rPr>
              <w:t>Social proof, helps others with similar profiles</w:t>
            </w:r>
          </w:p>
        </w:tc>
      </w:tr>
    </w:tbl>
    <w:p w14:paraId="7A6B7569" w14:textId="77777777" w:rsidR="00E731E5" w:rsidRPr="00E731E5" w:rsidRDefault="00E731E5" w:rsidP="00E731E5"/>
    <w:p w14:paraId="7B11579C" w14:textId="632A6496" w:rsidR="00DC42D0" w:rsidRDefault="00841285" w:rsidP="001C282A">
      <w:pPr>
        <w:pStyle w:val="Heading2"/>
      </w:pPr>
      <w:bookmarkStart w:id="524" w:name="_Toc200285076"/>
      <w:r>
        <w:t>Sample Use Cases</w:t>
      </w:r>
      <w:bookmarkEnd w:id="524"/>
    </w:p>
    <w:p w14:paraId="7C5699C1" w14:textId="54CD831B" w:rsidR="00CD631B" w:rsidRDefault="00CD631B" w:rsidP="006571A5">
      <w:r>
        <w:t xml:space="preserve">The </w:t>
      </w:r>
      <w:r w:rsidR="00600172">
        <w:t xml:space="preserve">DIF Hospitality &amp; Travel Special Interest Group </w:t>
      </w:r>
      <w:r w:rsidR="00B91983">
        <w:t xml:space="preserve">developed and published </w:t>
      </w:r>
      <w:r w:rsidR="00600172">
        <w:t xml:space="preserve">several use cases </w:t>
      </w:r>
      <w:r w:rsidR="00B91983">
        <w:t xml:space="preserve">between 2020 and 2024 that were designed to illustrate the potential value of SSI solutions </w:t>
      </w:r>
      <w:r w:rsidR="00C3276D">
        <w:t xml:space="preserve">for hospitality and travel. </w:t>
      </w:r>
      <w:r w:rsidR="000D235D">
        <w:t xml:space="preserve">While some were written on the assumption of SSI concepts that have continued to evolve, </w:t>
      </w:r>
      <w:r w:rsidR="00346F2D">
        <w:t xml:space="preserve">and they have not been updated, </w:t>
      </w:r>
      <w:r w:rsidR="000D235D">
        <w:t xml:space="preserve">they remain largely relevant </w:t>
      </w:r>
      <w:r w:rsidR="00346F2D">
        <w:t>in 2025.</w:t>
      </w:r>
      <w:r w:rsidR="006571A5">
        <w:t xml:space="preserve"> A summary of available use cases </w:t>
      </w:r>
      <w:r w:rsidR="00390AD6">
        <w:t xml:space="preserve">can be found in Section </w:t>
      </w:r>
      <w:r w:rsidR="00390AD6">
        <w:fldChar w:fldCharType="begin"/>
      </w:r>
      <w:r w:rsidR="00390AD6">
        <w:instrText xml:space="preserve"> REF _Ref198712045 \w \h </w:instrText>
      </w:r>
      <w:r w:rsidR="00390AD6">
        <w:fldChar w:fldCharType="separate"/>
      </w:r>
      <w:r w:rsidR="00390AD6">
        <w:t>8.7</w:t>
      </w:r>
      <w:r w:rsidR="00390AD6">
        <w:fldChar w:fldCharType="end"/>
      </w:r>
      <w:r w:rsidR="00390AD6">
        <w:t xml:space="preserve"> below.</w:t>
      </w:r>
    </w:p>
    <w:p w14:paraId="59817D2D" w14:textId="625E8A03" w:rsidR="006571A5" w:rsidRDefault="00E227E1" w:rsidP="00E227E1">
      <w:pPr>
        <w:pStyle w:val="Heading3"/>
      </w:pPr>
      <w:bookmarkStart w:id="525" w:name="_Toc200285077"/>
      <w:r>
        <w:t>Discount Entitlement</w:t>
      </w:r>
      <w:bookmarkEnd w:id="525"/>
    </w:p>
    <w:p w14:paraId="6A54A4FF" w14:textId="00F49FFA" w:rsidR="00E227E1" w:rsidRDefault="00E227E1" w:rsidP="00E227E1">
      <w:r>
        <w:t xml:space="preserve">This use case </w:t>
      </w:r>
      <w:r w:rsidR="00F27AA6">
        <w:t xml:space="preserve">shows how a traveler that holds multiple affiliations </w:t>
      </w:r>
      <w:r w:rsidR="00786043">
        <w:t xml:space="preserve">or attributes </w:t>
      </w:r>
      <w:r w:rsidR="00F27AA6">
        <w:t xml:space="preserve">(memberships, employment, </w:t>
      </w:r>
      <w:r w:rsidR="00786043">
        <w:t xml:space="preserve">student or senior status, etc.) can present </w:t>
      </w:r>
      <w:r w:rsidR="00B2401B">
        <w:t xml:space="preserve">credentials at the when requesting a </w:t>
      </w:r>
      <w:r w:rsidR="00403E66">
        <w:t xml:space="preserve">hotel </w:t>
      </w:r>
      <w:r w:rsidR="00B2401B">
        <w:t xml:space="preserve">booking quotation, to </w:t>
      </w:r>
      <w:r w:rsidR="0005742D">
        <w:t xml:space="preserve">ensure that they can get the best possible rate. It also illustrates how </w:t>
      </w:r>
      <w:r w:rsidR="00403E66">
        <w:t xml:space="preserve">the hotel </w:t>
      </w:r>
      <w:r w:rsidR="008D4562">
        <w:t xml:space="preserve">need not consult </w:t>
      </w:r>
      <w:r w:rsidR="00396271">
        <w:t xml:space="preserve">any third party or manually verify proof of age or membership, while still being able to verify </w:t>
      </w:r>
      <w:r w:rsidR="0083088A">
        <w:t>the traveler’s eligibility for fenced rates.</w:t>
      </w:r>
      <w:r w:rsidR="004123B5">
        <w:t xml:space="preserve">  </w:t>
      </w:r>
    </w:p>
    <w:p w14:paraId="75C2D1E3" w14:textId="2040614D" w:rsidR="002507E5" w:rsidRDefault="009014BA" w:rsidP="002507E5">
      <w:pPr>
        <w:pStyle w:val="Heading3"/>
      </w:pPr>
      <w:bookmarkStart w:id="526" w:name="_Toc200285078"/>
      <w:r>
        <w:t>Travel Change and Disruption</w:t>
      </w:r>
      <w:bookmarkEnd w:id="526"/>
    </w:p>
    <w:p w14:paraId="030B3592" w14:textId="43A9EFFE" w:rsidR="00C60799" w:rsidRPr="00C60799" w:rsidRDefault="00B72805" w:rsidP="00C60799">
      <w:r>
        <w:t xml:space="preserve">This use case describes how a traveler who has multiple </w:t>
      </w:r>
      <w:r w:rsidR="002B5217">
        <w:t>consecutive bookings can coordinate recovery when one of them results in an unexpected delay</w:t>
      </w:r>
      <w:r w:rsidR="00AD012B">
        <w:t xml:space="preserve"> (e.g., flight delay) that then requires changes to others (e.g., hotel and restaurant reservations) </w:t>
      </w:r>
      <w:r w:rsidR="008075AB">
        <w:t xml:space="preserve"> </w:t>
      </w:r>
    </w:p>
    <w:p w14:paraId="451AD6D7" w14:textId="2695DF3D" w:rsidR="009014BA" w:rsidRDefault="009014BA" w:rsidP="009014BA">
      <w:pPr>
        <w:pStyle w:val="Heading3"/>
      </w:pPr>
      <w:bookmarkStart w:id="527" w:name="_Toc200285079"/>
      <w:r>
        <w:t>Verified Stay</w:t>
      </w:r>
      <w:bookmarkEnd w:id="527"/>
    </w:p>
    <w:p w14:paraId="67ADA3DA" w14:textId="6968C9A0" w:rsidR="00B01474" w:rsidRPr="00B01474" w:rsidRDefault="00AD5E07" w:rsidP="00B01474">
      <w:r>
        <w:t xml:space="preserve">This use case captures verified </w:t>
      </w:r>
      <w:r w:rsidR="00247541">
        <w:t xml:space="preserve">folio activity resulting from a hotel booking. It can be used by employers or travel management companies with </w:t>
      </w:r>
      <w:r w:rsidR="00250D61">
        <w:t>proof of actual stays and amounts spent</w:t>
      </w:r>
      <w:r w:rsidR="003928C8">
        <w:t>;</w:t>
      </w:r>
      <w:r w:rsidR="00250D61">
        <w:t xml:space="preserve"> </w:t>
      </w:r>
      <w:r w:rsidR="003928C8">
        <w:t xml:space="preserve">it can </w:t>
      </w:r>
      <w:r w:rsidR="00250D61">
        <w:t xml:space="preserve">also </w:t>
      </w:r>
      <w:r w:rsidR="003928C8">
        <w:t xml:space="preserve">be used </w:t>
      </w:r>
      <w:r w:rsidR="00250D61">
        <w:t xml:space="preserve">by social media (review) sites to </w:t>
      </w:r>
      <w:r w:rsidR="00CA684A">
        <w:t>verify that a review has been submitted by a verified customer.</w:t>
      </w:r>
      <w:r>
        <w:t xml:space="preserve"> </w:t>
      </w:r>
    </w:p>
    <w:p w14:paraId="03EB5E45" w14:textId="719E1EBD" w:rsidR="009014BA" w:rsidRDefault="00C70063" w:rsidP="009014BA">
      <w:pPr>
        <w:pStyle w:val="Heading3"/>
      </w:pPr>
      <w:bookmarkStart w:id="528" w:name="_Toc200285080"/>
      <w:r>
        <w:lastRenderedPageBreak/>
        <w:t>Share Profile Elements</w:t>
      </w:r>
      <w:bookmarkEnd w:id="528"/>
    </w:p>
    <w:p w14:paraId="0E43DA6B" w14:textId="07F9519A" w:rsidR="00925DEE" w:rsidRPr="00842A71" w:rsidRDefault="0080191B" w:rsidP="00925DEE">
      <w:pPr>
        <w:rPr>
          <w:rFonts w:ascii="Times New Roman" w:hAnsi="Times New Roman"/>
          <w:sz w:val="24"/>
        </w:rPr>
      </w:pPr>
      <w:r>
        <w:t xml:space="preserve">This foundational use case </w:t>
      </w:r>
      <w:r w:rsidR="0006698E">
        <w:t xml:space="preserve">shows how a traveler can share selected elements of their profile with travel suppliers or intermediaries </w:t>
      </w:r>
      <w:r w:rsidR="00D46DC3">
        <w:t xml:space="preserve">on a permissioned basis, both on an ad-hoc basis (push data to </w:t>
      </w:r>
      <w:r w:rsidR="003E46CA">
        <w:t>suppliers or intermediaries) or on an event-driven one (where suppliers or intermediaries have permission to receive ongoing updates)</w:t>
      </w:r>
      <w:r w:rsidR="00987D37">
        <w:t>.</w:t>
      </w:r>
      <w:r w:rsidR="00925DEE">
        <w:t xml:space="preserve"> </w:t>
      </w:r>
    </w:p>
    <w:p w14:paraId="6A30526E" w14:textId="596753F7" w:rsidR="00C70063" w:rsidRDefault="00C70063" w:rsidP="00C70063">
      <w:pPr>
        <w:pStyle w:val="Heading3"/>
      </w:pPr>
      <w:bookmarkStart w:id="529" w:name="_Toc200285081"/>
      <w:r>
        <w:t>Car Rental</w:t>
      </w:r>
      <w:bookmarkEnd w:id="529"/>
    </w:p>
    <w:p w14:paraId="3069A03A" w14:textId="02BC3061" w:rsidR="00842A71" w:rsidRPr="00842A71" w:rsidRDefault="007A2438" w:rsidP="00842A71">
      <w:r>
        <w:t xml:space="preserve">This use case reimagines the </w:t>
      </w:r>
      <w:r w:rsidR="007A2952">
        <w:t xml:space="preserve">rental car experience from booking </w:t>
      </w:r>
      <w:r w:rsidR="00814159">
        <w:t xml:space="preserve">all the way </w:t>
      </w:r>
      <w:r w:rsidR="007A2952">
        <w:t>through to expense reconciliation</w:t>
      </w:r>
      <w:r w:rsidR="00814159">
        <w:t>,</w:t>
      </w:r>
      <w:r w:rsidR="007A2952">
        <w:t xml:space="preserve"> using SSI</w:t>
      </w:r>
      <w:r w:rsidR="00814159">
        <w:t>.</w:t>
      </w:r>
      <w:r w:rsidR="007A2952">
        <w:t xml:space="preserve"> </w:t>
      </w:r>
    </w:p>
    <w:p w14:paraId="0B97573E" w14:textId="1D6A1C88" w:rsidR="00654E2D" w:rsidRDefault="00654E2D" w:rsidP="00654E2D">
      <w:pPr>
        <w:pStyle w:val="Heading3"/>
      </w:pPr>
      <w:bookmarkStart w:id="530" w:name="_Toc200285082"/>
      <w:r>
        <w:t>Bag Pickup and Delivery</w:t>
      </w:r>
      <w:bookmarkEnd w:id="530"/>
    </w:p>
    <w:p w14:paraId="7340FBB4" w14:textId="0898ABE5" w:rsidR="003E320E" w:rsidRPr="003E320E" w:rsidRDefault="00C52292" w:rsidP="003E320E">
      <w:r>
        <w:t xml:space="preserve">This use case </w:t>
      </w:r>
      <w:r w:rsidR="0089082C">
        <w:t xml:space="preserve">illustrates how SSI can be used to link a traveler to luggage that may be picked up at the origin city and delivered </w:t>
      </w:r>
      <w:r w:rsidR="00F5663E">
        <w:t xml:space="preserve">to a hotel </w:t>
      </w:r>
      <w:r w:rsidR="0089082C">
        <w:t>in the destination city.</w:t>
      </w:r>
      <w:r w:rsidR="00F5663E">
        <w:t xml:space="preserve"> While </w:t>
      </w:r>
      <w:r w:rsidR="00843B6A">
        <w:t xml:space="preserve">in draft form, it illustrates coordination of travel across multiple categories of suppliers, including </w:t>
      </w:r>
      <w:r w:rsidR="00437019">
        <w:t>airlines, hotels, and pickup/delivery services.</w:t>
      </w:r>
      <w:r w:rsidR="0089082C">
        <w:t xml:space="preserve"> </w:t>
      </w:r>
    </w:p>
    <w:p w14:paraId="353D6C36" w14:textId="6F3604CA" w:rsidR="00654E2D" w:rsidRDefault="00654E2D" w:rsidP="00654E2D">
      <w:pPr>
        <w:pStyle w:val="Heading3"/>
      </w:pPr>
      <w:bookmarkStart w:id="531" w:name="_Toc200285083"/>
      <w:r>
        <w:t>Future Vision for Travel Generative AI</w:t>
      </w:r>
      <w:bookmarkEnd w:id="531"/>
    </w:p>
    <w:p w14:paraId="709042DF" w14:textId="64071B93" w:rsidR="008075AB" w:rsidRPr="008075AB" w:rsidRDefault="00C62C9F" w:rsidP="008075AB">
      <w:r>
        <w:t xml:space="preserve">This 2024 use cases illustrates how SSI can interact with agentic AI and large language models to </w:t>
      </w:r>
      <w:r w:rsidR="002428BD">
        <w:t xml:space="preserve">deliver more personalized experiences. </w:t>
      </w:r>
    </w:p>
    <w:p w14:paraId="785192FA" w14:textId="77777777" w:rsidR="00DC42D0" w:rsidRDefault="00DC42D0" w:rsidP="00203A39">
      <w:pPr>
        <w:pStyle w:val="Heading2"/>
      </w:pPr>
      <w:bookmarkStart w:id="532" w:name="_Ref198712045"/>
      <w:bookmarkStart w:id="533" w:name="_Toc200285084"/>
      <w:r w:rsidRPr="00203A39">
        <w:t>Companion Documents</w:t>
      </w:r>
      <w:bookmarkEnd w:id="532"/>
      <w:bookmarkEnd w:id="533"/>
    </w:p>
    <w:p w14:paraId="17927FAF" w14:textId="77777777" w:rsidR="005C7C09" w:rsidRDefault="00253CA1" w:rsidP="002A3F05">
      <w:r>
        <w:t xml:space="preserve">The SSI ecosystem is a rich and complex one, and </w:t>
      </w:r>
      <w:r w:rsidR="00604533">
        <w:t xml:space="preserve">it would be impossible to provide in this document </w:t>
      </w:r>
      <w:proofErr w:type="gramStart"/>
      <w:r w:rsidR="00604533">
        <w:t>all of</w:t>
      </w:r>
      <w:proofErr w:type="gramEnd"/>
      <w:r w:rsidR="00604533">
        <w:t xml:space="preserve"> the background material that may be useful to </w:t>
      </w:r>
      <w:r w:rsidR="00C10529">
        <w:t>i</w:t>
      </w:r>
      <w:r w:rsidR="004417E6" w:rsidRPr="004417E6">
        <w:t>mplementers</w:t>
      </w:r>
      <w:r w:rsidR="00604533">
        <w:t xml:space="preserve">. </w:t>
      </w:r>
      <w:r w:rsidR="004417E6">
        <w:t xml:space="preserve"> </w:t>
      </w:r>
      <w:r w:rsidR="009A5BD0">
        <w:t xml:space="preserve">The DIF Hospitality &amp; Travel Working Group has drafted several companion documents that may be </w:t>
      </w:r>
      <w:proofErr w:type="gramStart"/>
      <w:r w:rsidR="009A5BD0">
        <w:t>useful</w:t>
      </w:r>
      <w:r w:rsidR="003A4B18">
        <w:t>, and</w:t>
      </w:r>
      <w:proofErr w:type="gramEnd"/>
      <w:r w:rsidR="003A4B18">
        <w:t xml:space="preserve"> expects to continue doing so. </w:t>
      </w:r>
      <w:r w:rsidR="002D1020">
        <w:t xml:space="preserve">Some of these are relatively complete and mature, while others are </w:t>
      </w:r>
      <w:r w:rsidR="005C7C09">
        <w:t xml:space="preserve">in early draft form. </w:t>
      </w:r>
    </w:p>
    <w:p w14:paraId="5684F2D6" w14:textId="47EAD8F8" w:rsidR="00EA6E8F" w:rsidRDefault="003A4B18" w:rsidP="002A3F05">
      <w:r>
        <w:t>Additionally</w:t>
      </w:r>
      <w:r w:rsidR="00946F21">
        <w:t>,</w:t>
      </w:r>
      <w:r>
        <w:t xml:space="preserve"> certain documents published by </w:t>
      </w:r>
      <w:r w:rsidR="00946F21">
        <w:t xml:space="preserve">other organizations </w:t>
      </w:r>
      <w:r w:rsidR="0081502F">
        <w:t>may be very useful.</w:t>
      </w:r>
    </w:p>
    <w:p w14:paraId="5C611B32" w14:textId="25DD1A31" w:rsidR="00B75BEB" w:rsidRPr="005C0469" w:rsidRDefault="00FC7D20" w:rsidP="00203A39">
      <w:r>
        <w:t>Because the documents are evolving and being updated</w:t>
      </w:r>
      <w:r w:rsidR="0081502F">
        <w:t xml:space="preserve">, they are </w:t>
      </w:r>
      <w:r w:rsidR="00713258">
        <w:t xml:space="preserve">referenced </w:t>
      </w:r>
      <w:r w:rsidR="002D1020">
        <w:t xml:space="preserve">and linked </w:t>
      </w:r>
      <w:r w:rsidR="00713258">
        <w:t xml:space="preserve">on the working group’s website rather than listed here. You can find them at </w:t>
      </w:r>
      <w:hyperlink r:id="rId42" w:history="1">
        <w:r w:rsidRPr="00CA3995">
          <w:rPr>
            <w:rStyle w:val="Hyperlink"/>
          </w:rPr>
          <w:t>https://htwg.identity.foundation</w:t>
        </w:r>
      </w:hyperlink>
      <w:r>
        <w:t xml:space="preserve">. </w:t>
      </w:r>
    </w:p>
    <w:sectPr w:rsidR="00B75BEB" w:rsidRPr="005C0469" w:rsidSect="006E3E03">
      <w:headerReference w:type="even" r:id="rId43"/>
      <w:footerReference w:type="even" r:id="rId44"/>
      <w:footerReference w:type="default" r:id="rId45"/>
      <w:pgSz w:w="12240" w:h="15840"/>
      <w:pgMar w:top="720" w:right="1800" w:bottom="1440" w:left="1800" w:header="720" w:footer="43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Neil Thomson" w:date="2025-06-10T22:27:00Z" w:initials="NT">
    <w:p w14:paraId="1D4654C9" w14:textId="5B93C3D2" w:rsidR="0003761A" w:rsidRDefault="0003761A">
      <w:pPr>
        <w:pStyle w:val="CommentText"/>
      </w:pPr>
      <w:r>
        <w:rPr>
          <w:rStyle w:val="CommentReference"/>
        </w:rPr>
        <w:annotationRef/>
      </w:r>
      <w:r>
        <w:t>Added on suggestion by Kim, also added to the Glossary and linked/wired them.</w:t>
      </w:r>
    </w:p>
  </w:comment>
  <w:comment w:id="282" w:author="Douglas Rice" w:date="2025-03-12T16:02:00Z" w:initials="DCR">
    <w:p w14:paraId="40A7C9CC" w14:textId="65A8F8A7" w:rsidR="005B3E94" w:rsidRDefault="005B3E94" w:rsidP="005B3E94">
      <w:pPr>
        <w:pStyle w:val="CommentText"/>
      </w:pPr>
      <w:r>
        <w:rPr>
          <w:rStyle w:val="CommentReference"/>
        </w:rPr>
        <w:annotationRef/>
      </w:r>
      <w:r>
        <w:t>Need to run this by Kim Duffy for consistency with DIF policies. For feedback during the published but pre-official-release period, are we okay with a process that considers whether there is any likely IP issue with a proposed change and seeking some sort of waiver in the event of concern? This would keep it open (which we need) while avoiding forcing someone to join DIF just to propose a simple and obvious change.</w:t>
      </w:r>
    </w:p>
  </w:comment>
  <w:comment w:id="283" w:author="Douglas Rice" w:date="2025-03-18T09:37:00Z" w:initials="DCR">
    <w:p w14:paraId="0A66F079" w14:textId="77777777" w:rsidR="00F034F0" w:rsidRDefault="00F034F0" w:rsidP="00F034F0">
      <w:pPr>
        <w:pStyle w:val="CommentText"/>
      </w:pPr>
      <w:r>
        <w:rPr>
          <w:rStyle w:val="CommentReference"/>
        </w:rPr>
        <w:annotationRef/>
      </w:r>
      <w:r>
        <w:t>DIF may have some boilerplate we can reference in an appendix or link, in addition to general text here...</w:t>
      </w:r>
    </w:p>
  </w:comment>
  <w:comment w:id="295" w:author="Douglas Rice" w:date="2024-04-19T09:38:00Z" w:initials="DCR">
    <w:p w14:paraId="733FBEC9" w14:textId="0FEACA54" w:rsidR="0053534D" w:rsidRDefault="0053534D" w:rsidP="0053534D">
      <w:pPr>
        <w:pStyle w:val="CommentText"/>
      </w:pPr>
      <w:r>
        <w:rPr>
          <w:rStyle w:val="CommentReference"/>
        </w:rPr>
        <w:annotationRef/>
      </w:r>
      <w:r>
        <w:t>Check with Kim that this description is consistent with DIF licensing policy.</w:t>
      </w:r>
    </w:p>
  </w:comment>
  <w:comment w:id="368" w:author="Douglas Rice" w:date="2025-05-05T13:15:00Z" w:initials="DCR">
    <w:p w14:paraId="172F9173" w14:textId="7783D42D" w:rsidR="00D71A35" w:rsidRDefault="00D71A35" w:rsidP="00D71A35">
      <w:pPr>
        <w:pStyle w:val="CommentText"/>
      </w:pPr>
      <w:r>
        <w:rPr>
          <w:rStyle w:val="CommentReference"/>
        </w:rPr>
        <w:annotationRef/>
      </w:r>
      <w:r>
        <w:t>May need to update this depending on the categories we build out.</w:t>
      </w:r>
    </w:p>
  </w:comment>
  <w:comment w:id="394" w:author="Douglas Rice" w:date="2025-06-06T15:40:00Z" w:initials="DCR">
    <w:p w14:paraId="17B0BC82" w14:textId="77777777" w:rsidR="00310D8A" w:rsidRDefault="00310D8A" w:rsidP="00310D8A">
      <w:pPr>
        <w:pStyle w:val="CommentText"/>
      </w:pPr>
      <w:r>
        <w:rPr>
          <w:rStyle w:val="CommentReference"/>
        </w:rPr>
        <w:annotationRef/>
      </w:r>
      <w:r>
        <w:t>Verify rights and terminology</w:t>
      </w:r>
    </w:p>
  </w:comment>
  <w:comment w:id="434" w:author="Neil Thomson" w:date="2025-06-10T22:23:00Z" w:initials="NT">
    <w:p w14:paraId="51BDBF23" w14:textId="736F4B8C" w:rsidR="00490394" w:rsidRDefault="00490394">
      <w:pPr>
        <w:pStyle w:val="CommentText"/>
      </w:pPr>
      <w:r>
        <w:rPr>
          <w:rStyle w:val="CommentReference"/>
        </w:rPr>
        <w:annotationRef/>
      </w:r>
      <w:r>
        <w:t>Added – June 10 – on suggestion by Kim</w:t>
      </w:r>
    </w:p>
  </w:comment>
  <w:comment w:id="450" w:author="Neil Thomson" w:date="2025-06-10T22:24:00Z" w:initials="NT">
    <w:p w14:paraId="40A56DEF" w14:textId="47B06BF5" w:rsidR="00490394" w:rsidRDefault="00490394">
      <w:pPr>
        <w:pStyle w:val="CommentText"/>
      </w:pPr>
      <w:r>
        <w:rPr>
          <w:rStyle w:val="CommentReference"/>
        </w:rPr>
        <w:annotationRef/>
      </w:r>
      <w:r>
        <w:t>Added Jun 10 on suggestion by Kim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4654C9" w15:done="1"/>
  <w15:commentEx w15:paraId="40A7C9CC" w15:done="1"/>
  <w15:commentEx w15:paraId="0A66F079" w15:paraIdParent="40A7C9CC" w15:done="1"/>
  <w15:commentEx w15:paraId="733FBEC9" w15:done="1"/>
  <w15:commentEx w15:paraId="172F9173" w15:done="0"/>
  <w15:commentEx w15:paraId="17B0BC82" w15:done="1"/>
  <w15:commentEx w15:paraId="51BDBF23" w15:done="1"/>
  <w15:commentEx w15:paraId="40A56D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1BF0A0" w16cex:dateUtc="2025-06-11T02:27:00Z"/>
  <w16cex:commentExtensible w16cex:durableId="29D07254" w16cex:dateUtc="2025-03-12T21:02:00Z"/>
  <w16cex:commentExtensible w16cex:durableId="2E1E672A" w16cex:dateUtc="2025-03-18T14:37:00Z"/>
  <w16cex:commentExtensible w16cex:durableId="2EE409FA" w16cex:dateUtc="2024-04-19T14:38:00Z"/>
  <w16cex:commentExtensible w16cex:durableId="162BF429" w16cex:dateUtc="2025-05-05T18:15:00Z"/>
  <w16cex:commentExtensible w16cex:durableId="6C04A894" w16cex:dateUtc="2025-06-06T20:40:00Z"/>
  <w16cex:commentExtensible w16cex:durableId="01C051CB" w16cex:dateUtc="2025-06-11T02:23:00Z"/>
  <w16cex:commentExtensible w16cex:durableId="34360931" w16cex:dateUtc="2025-06-11T0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4654C9" w16cid:durableId="3C1BF0A0"/>
  <w16cid:commentId w16cid:paraId="40A7C9CC" w16cid:durableId="29D07254"/>
  <w16cid:commentId w16cid:paraId="0A66F079" w16cid:durableId="2E1E672A"/>
  <w16cid:commentId w16cid:paraId="733FBEC9" w16cid:durableId="2EE409FA"/>
  <w16cid:commentId w16cid:paraId="172F9173" w16cid:durableId="162BF429"/>
  <w16cid:commentId w16cid:paraId="17B0BC82" w16cid:durableId="6C04A894"/>
  <w16cid:commentId w16cid:paraId="51BDBF23" w16cid:durableId="01C051CB"/>
  <w16cid:commentId w16cid:paraId="40A56DEF" w16cid:durableId="34360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BF2D5" w14:textId="77777777" w:rsidR="00357258" w:rsidRDefault="00357258">
      <w:r>
        <w:separator/>
      </w:r>
    </w:p>
  </w:endnote>
  <w:endnote w:type="continuationSeparator" w:id="0">
    <w:p w14:paraId="25A4EF5B" w14:textId="77777777" w:rsidR="00357258" w:rsidRDefault="00357258">
      <w:r>
        <w:continuationSeparator/>
      </w:r>
    </w:p>
  </w:endnote>
  <w:endnote w:type="continuationNotice" w:id="1">
    <w:p w14:paraId="01DC1C26" w14:textId="77777777" w:rsidR="00357258" w:rsidRDefault="003572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33920" w14:textId="77777777" w:rsidR="00AE22F9" w:rsidRDefault="00AE22F9">
    <w:pPr>
      <w:pStyle w:val="Footer"/>
      <w:tabs>
        <w:tab w:val="clear" w:pos="8504"/>
      </w:tabs>
    </w:pPr>
    <w:r>
      <w:t xml:space="preserve">Page </w:t>
    </w:r>
    <w:r>
      <w:fldChar w:fldCharType="begin"/>
    </w:r>
    <w:r>
      <w:instrText>PAGE</w:instrText>
    </w:r>
    <w:r>
      <w:fldChar w:fldCharType="separate"/>
    </w:r>
    <w:r>
      <w:t>18</w:t>
    </w:r>
    <w:r>
      <w:fldChar w:fldCharType="end"/>
    </w:r>
    <w:r>
      <w:tab/>
    </w:r>
    <w:r>
      <w:fldChar w:fldCharType="begin"/>
    </w:r>
    <w:r>
      <w:instrText xml:space="preserve">title </w:instrText>
    </w:r>
    <w:r>
      <w:fldChar w:fldCharType="separate"/>
    </w:r>
    <w:r>
      <w:t>H&amp;T Traveler Profile Implementation Guide</w:t>
    </w:r>
    <w:r>
      <w:fldChar w:fldCharType="end"/>
    </w:r>
  </w:p>
  <w:p w14:paraId="08A34CD5" w14:textId="77777777" w:rsidR="00AE22F9" w:rsidRDefault="00AE22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13AD4BA" w:rsidDel="00163FD0" w14:paraId="3444F24B" w14:textId="29C2EF61" w:rsidTr="00E76A0C">
      <w:trPr>
        <w:trHeight w:val="300"/>
        <w:del w:id="2" w:author="Douglas Rice" w:date="2025-06-08T14:18:00Z"/>
      </w:trPr>
      <w:tc>
        <w:tcPr>
          <w:tcW w:w="2880" w:type="dxa"/>
        </w:tcPr>
        <w:p w14:paraId="2F750CF7" w14:textId="14796768" w:rsidR="013AD4BA" w:rsidDel="00163FD0" w:rsidRDefault="00B1570D" w:rsidP="00E76A0C">
          <w:pPr>
            <w:pStyle w:val="Header"/>
            <w:ind w:left="-115"/>
            <w:rPr>
              <w:del w:id="3" w:author="Douglas Rice" w:date="2025-06-08T14:18:00Z" w16du:dateUtc="2025-06-08T19:18:00Z"/>
            </w:rPr>
          </w:pPr>
          <w:proofErr w:type="spellStart"/>
          <w:ins w:id="4" w:author="Douglas Rice" w:date="2025-06-08T14:18:00Z" w16du:dateUtc="2025-06-08T19:18:00Z">
            <w:r>
              <w:t>aaa</w:t>
            </w:r>
          </w:ins>
          <w:proofErr w:type="spellEnd"/>
        </w:p>
      </w:tc>
      <w:tc>
        <w:tcPr>
          <w:tcW w:w="2880" w:type="dxa"/>
        </w:tcPr>
        <w:p w14:paraId="2495BB0D" w14:textId="5A95B1B7" w:rsidR="013AD4BA" w:rsidDel="00163FD0" w:rsidRDefault="013AD4BA" w:rsidP="00E76A0C">
          <w:pPr>
            <w:pStyle w:val="Header"/>
            <w:jc w:val="center"/>
            <w:rPr>
              <w:del w:id="5" w:author="Douglas Rice" w:date="2025-06-08T14:18:00Z" w16du:dateUtc="2025-06-08T19:18:00Z"/>
            </w:rPr>
          </w:pPr>
        </w:p>
      </w:tc>
      <w:tc>
        <w:tcPr>
          <w:tcW w:w="2880" w:type="dxa"/>
        </w:tcPr>
        <w:p w14:paraId="014F3E25" w14:textId="3BCFB0EB" w:rsidR="013AD4BA" w:rsidDel="00163FD0" w:rsidRDefault="013AD4BA" w:rsidP="00E76A0C">
          <w:pPr>
            <w:pStyle w:val="Header"/>
            <w:ind w:right="-115"/>
            <w:jc w:val="right"/>
            <w:rPr>
              <w:del w:id="6" w:author="Douglas Rice" w:date="2025-06-08T14:18:00Z" w16du:dateUtc="2025-06-08T19:18:00Z"/>
            </w:rPr>
          </w:pPr>
        </w:p>
      </w:tc>
    </w:tr>
  </w:tbl>
  <w:p w14:paraId="30A60559" w14:textId="2BE8F81E" w:rsidR="013AD4BA" w:rsidRDefault="013AD4BA">
    <w:pPr>
      <w:pStyle w:val="Footer"/>
      <w:tabs>
        <w:tab w:val="clear" w:pos="8504"/>
        <w:tab w:val="clear" w:pos="8600"/>
        <w:tab w:val="left" w:pos="1498"/>
      </w:tabs>
      <w:pPrChange w:id="7" w:author="Douglas Rice" w:date="2025-06-08T14:19:00Z" w16du:dateUtc="2025-06-08T19:19: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EEF18" w14:textId="365D8E1E" w:rsidR="00755C90" w:rsidRDefault="00C2272F">
    <w:pPr>
      <w:pStyle w:val="Footer"/>
    </w:pPr>
    <w:r>
      <w:t>AI-Ready Hospitality &amp; Travel Profile</w:t>
    </w:r>
    <w:r w:rsidR="00755C90">
      <w:t xml:space="preserve"> </w:t>
    </w:r>
    <w:r w:rsidR="00755C90">
      <w:tab/>
    </w:r>
    <w:r w:rsidR="000D6DDE">
      <w:t xml:space="preserve">Page </w:t>
    </w:r>
    <w:r w:rsidR="00755C90">
      <w:fldChar w:fldCharType="begin"/>
    </w:r>
    <w:r w:rsidR="00755C90">
      <w:instrText xml:space="preserve"> PAGE </w:instrText>
    </w:r>
    <w:r w:rsidR="00755C90">
      <w:fldChar w:fldCharType="separate"/>
    </w:r>
    <w:r w:rsidR="001E015D">
      <w:rPr>
        <w:noProof/>
      </w:rPr>
      <w:t>i</w:t>
    </w:r>
    <w:r w:rsidR="00755C9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DD20A" w14:textId="4E461E10" w:rsidR="002579CA" w:rsidRDefault="002579CA">
    <w:pPr>
      <w:pStyle w:val="Footer"/>
      <w:rPr>
        <w:ins w:id="253" w:author="Douglas Rice" w:date="2025-06-08T14:22:00Z" w16du:dateUtc="2025-06-08T19:22:00Z"/>
      </w:rPr>
    </w:pPr>
    <w:ins w:id="254" w:author="Douglas Rice" w:date="2025-06-08T14:22:00Z" w16du:dateUtc="2025-06-08T19:22:00Z">
      <w:r>
        <w:t>AI-Ready Hospitality and Travel Profile</w:t>
      </w:r>
      <w:r>
        <w:tab/>
        <w:t xml:space="preserve">Page </w:t>
      </w:r>
    </w:ins>
    <w:customXmlInsRangeStart w:id="255" w:author="Douglas Rice" w:date="2025-06-08T14:22:00Z"/>
    <w:sdt>
      <w:sdtPr>
        <w:id w:val="-1589150443"/>
        <w:docPartObj>
          <w:docPartGallery w:val="Page Numbers (Bottom of Page)"/>
          <w:docPartUnique/>
        </w:docPartObj>
      </w:sdtPr>
      <w:sdtEndPr>
        <w:rPr>
          <w:noProof/>
        </w:rPr>
      </w:sdtEndPr>
      <w:sdtContent>
        <w:customXmlInsRangeEnd w:id="255"/>
        <w:ins w:id="256" w:author="Douglas Rice" w:date="2025-06-08T14:22:00Z" w16du:dateUtc="2025-06-08T19:22:00Z">
          <w:r>
            <w:fldChar w:fldCharType="begin"/>
          </w:r>
          <w:r>
            <w:instrText xml:space="preserve"> PAGE   \* MERGEFORMAT </w:instrText>
          </w:r>
          <w:r>
            <w:fldChar w:fldCharType="separate"/>
          </w:r>
          <w:r>
            <w:rPr>
              <w:noProof/>
            </w:rPr>
            <w:t>2</w:t>
          </w:r>
          <w:r>
            <w:rPr>
              <w:noProof/>
            </w:rPr>
            <w:fldChar w:fldCharType="end"/>
          </w:r>
        </w:ins>
        <w:customXmlInsRangeStart w:id="257" w:author="Douglas Rice" w:date="2025-06-08T14:22:00Z"/>
      </w:sdtContent>
    </w:sdt>
    <w:customXmlInsRangeEnd w:id="257"/>
  </w:p>
  <w:p w14:paraId="5A06DB23" w14:textId="11E0432D" w:rsidR="008A6701" w:rsidRDefault="008A6701">
    <w:pPr>
      <w:pStyle w:val="Footer"/>
      <w:tabs>
        <w:tab w:val="clear" w:pos="8504"/>
        <w:tab w:val="clear" w:pos="8600"/>
        <w:tab w:val="left" w:pos="1498"/>
        <w:tab w:val="right" w:pos="8640"/>
      </w:tabs>
      <w:pPrChange w:id="258" w:author="Douglas Rice" w:date="2025-06-08T14:21:00Z" w16du:dateUtc="2025-06-08T19:21:00Z">
        <w:pPr>
          <w:pStyle w:val="Footer"/>
        </w:pPr>
      </w:pPrChan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0F82765" w14:paraId="7C630D9B" w14:textId="77777777" w:rsidTr="00E76A0C">
      <w:trPr>
        <w:trHeight w:val="300"/>
      </w:trPr>
      <w:tc>
        <w:tcPr>
          <w:tcW w:w="2880" w:type="dxa"/>
        </w:tcPr>
        <w:p w14:paraId="53ECEC33" w14:textId="77777777" w:rsidR="00F82765" w:rsidRDefault="00F82765" w:rsidP="00E76A0C">
          <w:pPr>
            <w:pStyle w:val="Header"/>
            <w:ind w:left="-115"/>
          </w:pPr>
        </w:p>
      </w:tc>
      <w:tc>
        <w:tcPr>
          <w:tcW w:w="2880" w:type="dxa"/>
        </w:tcPr>
        <w:p w14:paraId="432E4A2D" w14:textId="77777777" w:rsidR="00F82765" w:rsidRDefault="00F82765" w:rsidP="00E76A0C">
          <w:pPr>
            <w:pStyle w:val="Header"/>
            <w:jc w:val="center"/>
          </w:pPr>
        </w:p>
      </w:tc>
      <w:tc>
        <w:tcPr>
          <w:tcW w:w="2880" w:type="dxa"/>
        </w:tcPr>
        <w:p w14:paraId="61E07E88" w14:textId="77777777" w:rsidR="00F82765" w:rsidRDefault="00F82765" w:rsidP="00E76A0C">
          <w:pPr>
            <w:pStyle w:val="Header"/>
            <w:ind w:right="-115"/>
            <w:jc w:val="right"/>
          </w:pPr>
        </w:p>
      </w:tc>
    </w:tr>
  </w:tbl>
  <w:p w14:paraId="7F0DEA37" w14:textId="77777777" w:rsidR="00F82765" w:rsidRDefault="00F82765" w:rsidP="00E76A0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55547" w14:textId="67EE55B6" w:rsidR="00755C90" w:rsidRDefault="00755C90">
    <w:pPr>
      <w:pStyle w:val="Footer"/>
      <w:tabs>
        <w:tab w:val="clear" w:pos="8504"/>
      </w:tabs>
    </w:pPr>
    <w:r>
      <w:t xml:space="preserve">Page </w:t>
    </w:r>
    <w:r>
      <w:fldChar w:fldCharType="begin"/>
    </w:r>
    <w:r>
      <w:instrText>PAGE</w:instrText>
    </w:r>
    <w:r>
      <w:fldChar w:fldCharType="separate"/>
    </w:r>
    <w:r>
      <w:t>18</w:t>
    </w:r>
    <w:r>
      <w:fldChar w:fldCharType="end"/>
    </w:r>
    <w:r>
      <w:tab/>
    </w:r>
    <w:r>
      <w:fldChar w:fldCharType="begin"/>
    </w:r>
    <w:r>
      <w:instrText xml:space="preserve">title </w:instrText>
    </w:r>
    <w:r>
      <w:fldChar w:fldCharType="separate"/>
    </w:r>
    <w:r w:rsidR="009C09EB">
      <w:t>H&amp;T Traveler Profile Implementation Guide</w:t>
    </w:r>
    <w:r>
      <w:fldChar w:fldCharType="end"/>
    </w:r>
  </w:p>
  <w:p w14:paraId="18F551F9" w14:textId="77777777" w:rsidR="00755C90" w:rsidRDefault="00755C9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B8C8D" w14:textId="338A3D38" w:rsidR="00755C90" w:rsidRDefault="009C09EB">
    <w:pPr>
      <w:pStyle w:val="Footer"/>
    </w:pPr>
    <w:del w:id="534" w:author="Douglas Rice" w:date="2025-06-11T14:44:00Z" w16du:dateUtc="2025-06-11T19:44:00Z">
      <w:r w:rsidDel="0017518F">
        <w:fldChar w:fldCharType="begin"/>
      </w:r>
      <w:r w:rsidDel="0017518F">
        <w:delInstrText>SUBJECT  \* MERGEFORMAT</w:delInstrText>
      </w:r>
      <w:r w:rsidDel="0017518F">
        <w:fldChar w:fldCharType="separate"/>
      </w:r>
      <w:r w:rsidDel="0017518F">
        <w:delText>Implementation Guide</w:delText>
      </w:r>
      <w:r w:rsidDel="0017518F">
        <w:fldChar w:fldCharType="end"/>
      </w:r>
      <w:r w:rsidR="00387DD1" w:rsidRPr="00387DD1" w:rsidDel="0017518F">
        <w:delText xml:space="preserve"> Implementation Guide Draft</w:delText>
      </w:r>
    </w:del>
    <w:ins w:id="535" w:author="Douglas Rice" w:date="2025-06-11T14:44:00Z" w16du:dateUtc="2025-06-11T19:44:00Z">
      <w:r w:rsidR="0017518F">
        <w:t>AI-Ready Hospitality and Travel Profile</w:t>
      </w:r>
    </w:ins>
    <w:r w:rsidR="00387DD1" w:rsidRPr="00387DD1">
      <w:t xml:space="preserve"> </w:t>
    </w:r>
    <w:r w:rsidR="00486327">
      <w:tab/>
    </w:r>
    <w:r w:rsidR="00755C90">
      <w:t xml:space="preserve">Page </w:t>
    </w:r>
    <w:r w:rsidR="00755C90">
      <w:fldChar w:fldCharType="begin"/>
    </w:r>
    <w:r w:rsidR="00755C90">
      <w:instrText>PAGE</w:instrText>
    </w:r>
    <w:r w:rsidR="00755C90">
      <w:fldChar w:fldCharType="separate"/>
    </w:r>
    <w:r w:rsidR="001E015D">
      <w:rPr>
        <w:noProof/>
      </w:rPr>
      <w:t>2</w:t>
    </w:r>
    <w:r w:rsidR="00755C90">
      <w:fldChar w:fldCharType="end"/>
    </w:r>
  </w:p>
  <w:p w14:paraId="6F0BB27E" w14:textId="77777777" w:rsidR="00755C90" w:rsidRDefault="00755C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ACB29" w14:textId="77777777" w:rsidR="00357258" w:rsidRDefault="00357258">
      <w:r>
        <w:separator/>
      </w:r>
    </w:p>
  </w:footnote>
  <w:footnote w:type="continuationSeparator" w:id="0">
    <w:p w14:paraId="78A61D23" w14:textId="77777777" w:rsidR="00357258" w:rsidRDefault="00357258">
      <w:r>
        <w:continuationSeparator/>
      </w:r>
    </w:p>
  </w:footnote>
  <w:footnote w:type="continuationNotice" w:id="1">
    <w:p w14:paraId="25D79FC2" w14:textId="77777777" w:rsidR="00357258" w:rsidRDefault="00357258"/>
  </w:footnote>
  <w:footnote w:id="2">
    <w:p w14:paraId="5ECB83F2" w14:textId="5722500F" w:rsidR="00B15BEF" w:rsidRPr="00D60CCB" w:rsidRDefault="00B15BEF">
      <w:pPr>
        <w:pStyle w:val="FootnoteText"/>
        <w:rPr>
          <w:lang w:val="en-US"/>
        </w:rPr>
      </w:pPr>
      <w:r>
        <w:rPr>
          <w:rStyle w:val="FootnoteReference"/>
        </w:rPr>
        <w:footnoteRef/>
      </w:r>
      <w:r>
        <w:t xml:space="preserve"> </w:t>
      </w:r>
      <w:r w:rsidR="00E13D1A">
        <w:t>Code is licensed under Apache 2 terms and conditions</w:t>
      </w:r>
      <w:r w:rsidR="00F661D3" w:rsidRPr="001C282A">
        <w:rPr>
          <w:i/>
          <w:iCs/>
        </w:rPr>
        <w:t xml:space="preserve">. </w:t>
      </w:r>
      <w:hyperlink w:anchor="World_Wide_Web_Consortium" w:history="1">
        <w:r w:rsidR="005E2148" w:rsidRPr="00383B7C">
          <w:rPr>
            <w:rStyle w:val="Hyperlink"/>
          </w:rPr>
          <w:t>Worldwide Web Consortium</w:t>
        </w:r>
        <w:r w:rsidR="005E2148" w:rsidRPr="00383B7C">
          <w:rPr>
            <w:rStyle w:val="Hyperlink"/>
            <w:lang w:val="en-US"/>
          </w:rPr>
          <w:t xml:space="preserve"> (W3C)</w:t>
        </w:r>
      </w:hyperlink>
      <w:r w:rsidR="005E2148">
        <w:rPr>
          <w:lang w:val="en-US"/>
        </w:rPr>
        <w:t xml:space="preserve"> terms govern intellectual property rights, and content is available via Creative Commons 4 attribution.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48B3044" w14:paraId="05A66DA8" w14:textId="77777777" w:rsidTr="00C025D1">
      <w:trPr>
        <w:trHeight w:val="300"/>
      </w:trPr>
      <w:tc>
        <w:tcPr>
          <w:tcW w:w="2880" w:type="dxa"/>
        </w:tcPr>
        <w:p w14:paraId="35927844" w14:textId="7A094394" w:rsidR="048B3044" w:rsidRDefault="048B3044" w:rsidP="00C025D1">
          <w:pPr>
            <w:pStyle w:val="Header"/>
            <w:ind w:left="-115"/>
          </w:pPr>
        </w:p>
      </w:tc>
      <w:tc>
        <w:tcPr>
          <w:tcW w:w="2880" w:type="dxa"/>
        </w:tcPr>
        <w:p w14:paraId="0D7E05C1" w14:textId="7C01AACC" w:rsidR="048B3044" w:rsidRDefault="048B3044" w:rsidP="00C025D1">
          <w:pPr>
            <w:pStyle w:val="Header"/>
            <w:jc w:val="center"/>
          </w:pPr>
        </w:p>
      </w:tc>
      <w:tc>
        <w:tcPr>
          <w:tcW w:w="2880" w:type="dxa"/>
        </w:tcPr>
        <w:p w14:paraId="1E211701" w14:textId="1B2AD4CF" w:rsidR="048B3044" w:rsidRDefault="048B3044" w:rsidP="00C025D1">
          <w:pPr>
            <w:pStyle w:val="Header"/>
            <w:ind w:right="-115"/>
            <w:jc w:val="right"/>
          </w:pPr>
        </w:p>
      </w:tc>
    </w:tr>
  </w:tbl>
  <w:p w14:paraId="64010573" w14:textId="20727D05" w:rsidR="048B3044" w:rsidRDefault="048B3044" w:rsidP="00C025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2273" w14:textId="6C41A03C" w:rsidR="00755C90" w:rsidRPr="000E632F" w:rsidRDefault="013AD4BA" w:rsidP="001C282A">
    <w:pPr>
      <w:pStyle w:val="Header"/>
      <w:tabs>
        <w:tab w:val="clear" w:pos="8504"/>
        <w:tab w:val="right" w:pos="8640"/>
      </w:tabs>
      <w:rPr>
        <w:sz w:val="20"/>
        <w:szCs w:val="16"/>
      </w:rPr>
    </w:pPr>
    <w:del w:id="239" w:author="Douglas Rice" w:date="2025-06-08T14:07:00Z" w16du:dateUtc="2025-06-08T19:07:00Z">
      <w:r w:rsidRPr="000E632F" w:rsidDel="003345D2">
        <w:rPr>
          <w:sz w:val="20"/>
          <w:szCs w:val="16"/>
        </w:rPr>
        <w:delText xml:space="preserve">Decentralized Identity Foundation </w:delText>
      </w:r>
      <w:r w:rsidR="001E0586" w:rsidRPr="000E632F" w:rsidDel="003345D2">
        <w:rPr>
          <w:sz w:val="20"/>
          <w:szCs w:val="16"/>
        </w:rPr>
        <w:tab/>
      </w:r>
      <w:r w:rsidRPr="000E632F" w:rsidDel="003345D2">
        <w:rPr>
          <w:sz w:val="20"/>
          <w:szCs w:val="16"/>
        </w:rPr>
        <w:delText>Hospitality &amp; Travel Working Group</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4B8BE" w14:textId="2EEF3CCE" w:rsidR="00755C90" w:rsidRPr="000E632F" w:rsidRDefault="013AD4BA">
    <w:pPr>
      <w:pStyle w:val="Header"/>
      <w:tabs>
        <w:tab w:val="clear" w:pos="8504"/>
        <w:tab w:val="left" w:pos="3341"/>
        <w:tab w:val="right" w:pos="8640"/>
      </w:tabs>
      <w:rPr>
        <w:sz w:val="20"/>
        <w:szCs w:val="16"/>
      </w:rPr>
      <w:pPrChange w:id="251" w:author="Douglas Rice" w:date="2025-06-08T14:16:00Z" w16du:dateUtc="2025-06-08T19:16:00Z">
        <w:pPr>
          <w:pStyle w:val="Header"/>
          <w:tabs>
            <w:tab w:val="clear" w:pos="8504"/>
            <w:tab w:val="right" w:pos="8640"/>
          </w:tabs>
        </w:pPr>
      </w:pPrChange>
    </w:pPr>
    <w:r w:rsidRPr="000E632F">
      <w:rPr>
        <w:sz w:val="20"/>
        <w:szCs w:val="16"/>
      </w:rPr>
      <w:t xml:space="preserve">Decentralized Identity Foundation </w:t>
    </w:r>
    <w:r w:rsidR="001E0586" w:rsidRPr="000E632F">
      <w:rPr>
        <w:sz w:val="20"/>
        <w:szCs w:val="16"/>
      </w:rPr>
      <w:tab/>
    </w:r>
    <w:ins w:id="252" w:author="Douglas Rice" w:date="2025-06-08T14:16:00Z" w16du:dateUtc="2025-06-08T19:16:00Z">
      <w:r w:rsidR="00DC1351">
        <w:rPr>
          <w:sz w:val="20"/>
          <w:szCs w:val="16"/>
        </w:rPr>
        <w:tab/>
      </w:r>
    </w:ins>
    <w:r w:rsidRPr="000E632F">
      <w:rPr>
        <w:sz w:val="20"/>
        <w:szCs w:val="16"/>
      </w:rPr>
      <w:t>Hospitality &amp; Travel Working Group</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98AB8" w14:textId="10EBEEB8" w:rsidR="00AC5A98" w:rsidRPr="000E632F" w:rsidRDefault="00AC5A98" w:rsidP="0012203C">
    <w:pPr>
      <w:pStyle w:val="Header"/>
      <w:tabs>
        <w:tab w:val="clear" w:pos="8504"/>
        <w:tab w:val="right" w:pos="8640"/>
      </w:tabs>
      <w:rPr>
        <w:sz w:val="20"/>
        <w:szCs w:val="16"/>
      </w:rPr>
    </w:pPr>
    <w:del w:id="266" w:author="Douglas Rice" w:date="2025-06-08T13:56:00Z" w16du:dateUtc="2025-06-08T18:56:00Z">
      <w:r w:rsidRPr="000E632F" w:rsidDel="00AC5A98">
        <w:rPr>
          <w:sz w:val="20"/>
          <w:szCs w:val="16"/>
        </w:rPr>
        <w:delText xml:space="preserve">Decentralized Identity Foundation </w:delText>
      </w:r>
      <w:r w:rsidRPr="000E632F" w:rsidDel="00AC5A98">
        <w:rPr>
          <w:sz w:val="20"/>
          <w:szCs w:val="16"/>
        </w:rPr>
        <w:tab/>
        <w:delText>Hospitality &amp; Travel Working Group</w:delText>
      </w:r>
    </w:del>
    <w:ins w:id="267" w:author="Douglas Rice" w:date="2025-06-08T13:56:00Z" w16du:dateUtc="2025-06-08T18:56:00Z">
      <w:r w:rsidRPr="000E632F">
        <w:rPr>
          <w:sz w:val="20"/>
          <w:szCs w:val="16"/>
        </w:rPr>
        <w:t xml:space="preserve">Decentralized Identity Foundation </w:t>
      </w:r>
      <w:r w:rsidRPr="000E632F">
        <w:rPr>
          <w:sz w:val="20"/>
          <w:szCs w:val="16"/>
        </w:rPr>
        <w:tab/>
        <w:t>Hospitality &amp; Travel Working Group</w:t>
      </w:r>
    </w:ins>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E0E59" w14:textId="77777777" w:rsidR="00755C90" w:rsidRDefault="00755C90"/>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ACF8542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BF4AEE5A"/>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14AA3E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30ACBD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C40594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5338EB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020E0432"/>
    <w:multiLevelType w:val="hybridMultilevel"/>
    <w:tmpl w:val="14566A40"/>
    <w:lvl w:ilvl="0" w:tplc="8C785BD8">
      <w:start w:val="3"/>
      <w:numFmt w:val="decimal"/>
      <w:lvlText w:val="%1)"/>
      <w:lvlJc w:val="left"/>
      <w:pPr>
        <w:ind w:left="720" w:hanging="360"/>
      </w:pPr>
    </w:lvl>
    <w:lvl w:ilvl="1" w:tplc="D4EE442C">
      <w:start w:val="1"/>
      <w:numFmt w:val="lowerLetter"/>
      <w:lvlText w:val="%2."/>
      <w:lvlJc w:val="left"/>
      <w:pPr>
        <w:ind w:left="1440" w:hanging="360"/>
      </w:pPr>
    </w:lvl>
    <w:lvl w:ilvl="2" w:tplc="B1EC4E9E">
      <w:start w:val="1"/>
      <w:numFmt w:val="lowerRoman"/>
      <w:lvlText w:val="%3."/>
      <w:lvlJc w:val="right"/>
      <w:pPr>
        <w:ind w:left="2160" w:hanging="180"/>
      </w:pPr>
    </w:lvl>
    <w:lvl w:ilvl="3" w:tplc="695C8280">
      <w:start w:val="1"/>
      <w:numFmt w:val="decimal"/>
      <w:lvlText w:val="%4."/>
      <w:lvlJc w:val="left"/>
      <w:pPr>
        <w:ind w:left="2880" w:hanging="360"/>
      </w:pPr>
    </w:lvl>
    <w:lvl w:ilvl="4" w:tplc="C8E8DEDE">
      <w:start w:val="1"/>
      <w:numFmt w:val="lowerLetter"/>
      <w:lvlText w:val="%5."/>
      <w:lvlJc w:val="left"/>
      <w:pPr>
        <w:ind w:left="3600" w:hanging="360"/>
      </w:pPr>
    </w:lvl>
    <w:lvl w:ilvl="5" w:tplc="7FB0EE76">
      <w:start w:val="1"/>
      <w:numFmt w:val="lowerRoman"/>
      <w:lvlText w:val="%6."/>
      <w:lvlJc w:val="right"/>
      <w:pPr>
        <w:ind w:left="4320" w:hanging="180"/>
      </w:pPr>
    </w:lvl>
    <w:lvl w:ilvl="6" w:tplc="B09A79C2">
      <w:start w:val="1"/>
      <w:numFmt w:val="decimal"/>
      <w:lvlText w:val="%7."/>
      <w:lvlJc w:val="left"/>
      <w:pPr>
        <w:ind w:left="5040" w:hanging="360"/>
      </w:pPr>
    </w:lvl>
    <w:lvl w:ilvl="7" w:tplc="71042680">
      <w:start w:val="1"/>
      <w:numFmt w:val="lowerLetter"/>
      <w:lvlText w:val="%8."/>
      <w:lvlJc w:val="left"/>
      <w:pPr>
        <w:ind w:left="5760" w:hanging="360"/>
      </w:pPr>
    </w:lvl>
    <w:lvl w:ilvl="8" w:tplc="6242ED3C">
      <w:start w:val="1"/>
      <w:numFmt w:val="lowerRoman"/>
      <w:lvlText w:val="%9."/>
      <w:lvlJc w:val="right"/>
      <w:pPr>
        <w:ind w:left="6480" w:hanging="180"/>
      </w:pPr>
    </w:lvl>
  </w:abstractNum>
  <w:abstractNum w:abstractNumId="7" w15:restartNumberingAfterBreak="0">
    <w:nsid w:val="02C2A064"/>
    <w:multiLevelType w:val="hybridMultilevel"/>
    <w:tmpl w:val="0850647E"/>
    <w:lvl w:ilvl="0" w:tplc="CDCC950E">
      <w:start w:val="1"/>
      <w:numFmt w:val="decimal"/>
      <w:lvlText w:val="%1."/>
      <w:lvlJc w:val="left"/>
      <w:pPr>
        <w:ind w:left="720" w:hanging="360"/>
      </w:pPr>
    </w:lvl>
    <w:lvl w:ilvl="1" w:tplc="C4AEC69A">
      <w:start w:val="1"/>
      <w:numFmt w:val="lowerLetter"/>
      <w:lvlText w:val="%2."/>
      <w:lvlJc w:val="left"/>
      <w:pPr>
        <w:ind w:left="1440" w:hanging="360"/>
      </w:pPr>
    </w:lvl>
    <w:lvl w:ilvl="2" w:tplc="8A80B266">
      <w:start w:val="1"/>
      <w:numFmt w:val="lowerRoman"/>
      <w:lvlText w:val="%3."/>
      <w:lvlJc w:val="right"/>
      <w:pPr>
        <w:ind w:left="2160" w:hanging="180"/>
      </w:pPr>
    </w:lvl>
    <w:lvl w:ilvl="3" w:tplc="73CCE5D0">
      <w:start w:val="1"/>
      <w:numFmt w:val="decimal"/>
      <w:lvlText w:val="%4."/>
      <w:lvlJc w:val="left"/>
      <w:pPr>
        <w:ind w:left="2880" w:hanging="360"/>
      </w:pPr>
    </w:lvl>
    <w:lvl w:ilvl="4" w:tplc="19541F06">
      <w:start w:val="1"/>
      <w:numFmt w:val="lowerLetter"/>
      <w:lvlText w:val="%5."/>
      <w:lvlJc w:val="left"/>
      <w:pPr>
        <w:ind w:left="3600" w:hanging="360"/>
      </w:pPr>
    </w:lvl>
    <w:lvl w:ilvl="5" w:tplc="727EEA02">
      <w:start w:val="1"/>
      <w:numFmt w:val="lowerRoman"/>
      <w:lvlText w:val="%6."/>
      <w:lvlJc w:val="right"/>
      <w:pPr>
        <w:ind w:left="4320" w:hanging="180"/>
      </w:pPr>
    </w:lvl>
    <w:lvl w:ilvl="6" w:tplc="DECCBE8E">
      <w:start w:val="1"/>
      <w:numFmt w:val="decimal"/>
      <w:lvlText w:val="%7."/>
      <w:lvlJc w:val="left"/>
      <w:pPr>
        <w:ind w:left="5040" w:hanging="360"/>
      </w:pPr>
    </w:lvl>
    <w:lvl w:ilvl="7" w:tplc="D97ACA20">
      <w:start w:val="1"/>
      <w:numFmt w:val="lowerLetter"/>
      <w:lvlText w:val="%8."/>
      <w:lvlJc w:val="left"/>
      <w:pPr>
        <w:ind w:left="5760" w:hanging="360"/>
      </w:pPr>
    </w:lvl>
    <w:lvl w:ilvl="8" w:tplc="C686BE7E">
      <w:start w:val="1"/>
      <w:numFmt w:val="lowerRoman"/>
      <w:lvlText w:val="%9."/>
      <w:lvlJc w:val="right"/>
      <w:pPr>
        <w:ind w:left="6480" w:hanging="180"/>
      </w:pPr>
    </w:lvl>
  </w:abstractNum>
  <w:abstractNum w:abstractNumId="8" w15:restartNumberingAfterBreak="0">
    <w:nsid w:val="04996C01"/>
    <w:multiLevelType w:val="hybridMultilevel"/>
    <w:tmpl w:val="D7CE918A"/>
    <w:lvl w:ilvl="0" w:tplc="D188DF2C">
      <w:start w:val="4"/>
      <w:numFmt w:val="decimal"/>
      <w:lvlText w:val="%1)"/>
      <w:lvlJc w:val="left"/>
      <w:pPr>
        <w:ind w:left="720" w:hanging="360"/>
      </w:pPr>
    </w:lvl>
    <w:lvl w:ilvl="1" w:tplc="4E441C68">
      <w:start w:val="1"/>
      <w:numFmt w:val="lowerLetter"/>
      <w:lvlText w:val="%2."/>
      <w:lvlJc w:val="left"/>
      <w:pPr>
        <w:ind w:left="1440" w:hanging="360"/>
      </w:pPr>
    </w:lvl>
    <w:lvl w:ilvl="2" w:tplc="251C19C6">
      <w:start w:val="1"/>
      <w:numFmt w:val="lowerRoman"/>
      <w:lvlText w:val="%3."/>
      <w:lvlJc w:val="right"/>
      <w:pPr>
        <w:ind w:left="2160" w:hanging="180"/>
      </w:pPr>
    </w:lvl>
    <w:lvl w:ilvl="3" w:tplc="0A360BA6">
      <w:start w:val="1"/>
      <w:numFmt w:val="decimal"/>
      <w:lvlText w:val="%4."/>
      <w:lvlJc w:val="left"/>
      <w:pPr>
        <w:ind w:left="2880" w:hanging="360"/>
      </w:pPr>
    </w:lvl>
    <w:lvl w:ilvl="4" w:tplc="2BBC222E">
      <w:start w:val="1"/>
      <w:numFmt w:val="lowerLetter"/>
      <w:lvlText w:val="%5."/>
      <w:lvlJc w:val="left"/>
      <w:pPr>
        <w:ind w:left="3600" w:hanging="360"/>
      </w:pPr>
    </w:lvl>
    <w:lvl w:ilvl="5" w:tplc="901AC954">
      <w:start w:val="1"/>
      <w:numFmt w:val="lowerRoman"/>
      <w:lvlText w:val="%6."/>
      <w:lvlJc w:val="right"/>
      <w:pPr>
        <w:ind w:left="4320" w:hanging="180"/>
      </w:pPr>
    </w:lvl>
    <w:lvl w:ilvl="6" w:tplc="5610295C">
      <w:start w:val="1"/>
      <w:numFmt w:val="decimal"/>
      <w:lvlText w:val="%7."/>
      <w:lvlJc w:val="left"/>
      <w:pPr>
        <w:ind w:left="5040" w:hanging="360"/>
      </w:pPr>
    </w:lvl>
    <w:lvl w:ilvl="7" w:tplc="29BA1A1A">
      <w:start w:val="1"/>
      <w:numFmt w:val="lowerLetter"/>
      <w:lvlText w:val="%8."/>
      <w:lvlJc w:val="left"/>
      <w:pPr>
        <w:ind w:left="5760" w:hanging="360"/>
      </w:pPr>
    </w:lvl>
    <w:lvl w:ilvl="8" w:tplc="C0809A8A">
      <w:start w:val="1"/>
      <w:numFmt w:val="lowerRoman"/>
      <w:lvlText w:val="%9."/>
      <w:lvlJc w:val="right"/>
      <w:pPr>
        <w:ind w:left="6480" w:hanging="180"/>
      </w:pPr>
    </w:lvl>
  </w:abstractNum>
  <w:abstractNum w:abstractNumId="9" w15:restartNumberingAfterBreak="0">
    <w:nsid w:val="07CA998E"/>
    <w:multiLevelType w:val="multilevel"/>
    <w:tmpl w:val="6B36536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F44C6C"/>
    <w:multiLevelType w:val="hybridMultilevel"/>
    <w:tmpl w:val="E47E7B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072006"/>
    <w:multiLevelType w:val="hybridMultilevel"/>
    <w:tmpl w:val="EB8842B6"/>
    <w:lvl w:ilvl="0" w:tplc="900C9436">
      <w:start w:val="1"/>
      <w:numFmt w:val="bullet"/>
      <w:pStyle w:val="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CB4E04"/>
    <w:multiLevelType w:val="hybridMultilevel"/>
    <w:tmpl w:val="19E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0E88A5"/>
    <w:multiLevelType w:val="multilevel"/>
    <w:tmpl w:val="42BA4E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5F04136"/>
    <w:multiLevelType w:val="hybridMultilevel"/>
    <w:tmpl w:val="0AD6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5A3AA5"/>
    <w:multiLevelType w:val="hybridMultilevel"/>
    <w:tmpl w:val="6E6CA764"/>
    <w:lvl w:ilvl="0" w:tplc="FFFFFFFF">
      <w:start w:val="1"/>
      <w:numFmt w:val="bullet"/>
      <w:pStyle w:val="ListParagraph"/>
      <w:lvlText w:val=""/>
      <w:lvlJc w:val="left"/>
      <w:pPr>
        <w:ind w:left="720" w:hanging="360"/>
      </w:pPr>
      <w:rPr>
        <w:rFonts w:ascii="Symbol" w:hAnsi="Symbol" w:hint="default"/>
      </w:rPr>
    </w:lvl>
    <w:lvl w:ilvl="1" w:tplc="ADC4DAC0">
      <w:start w:val="1"/>
      <w:numFmt w:val="bullet"/>
      <w:pStyle w:val="BulletLevel2"/>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FF7BA6"/>
    <w:multiLevelType w:val="hybridMultilevel"/>
    <w:tmpl w:val="CC28BFD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6660C4"/>
    <w:multiLevelType w:val="multilevel"/>
    <w:tmpl w:val="36BE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024360"/>
    <w:multiLevelType w:val="hybridMultilevel"/>
    <w:tmpl w:val="A6268D2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9" w15:restartNumberingAfterBreak="0">
    <w:nsid w:val="1802F1A9"/>
    <w:multiLevelType w:val="hybridMultilevel"/>
    <w:tmpl w:val="4058036A"/>
    <w:lvl w:ilvl="0" w:tplc="7200F0D2">
      <w:start w:val="3"/>
      <w:numFmt w:val="decimal"/>
      <w:lvlText w:val="%1)"/>
      <w:lvlJc w:val="left"/>
      <w:pPr>
        <w:ind w:left="720" w:hanging="360"/>
      </w:pPr>
    </w:lvl>
    <w:lvl w:ilvl="1" w:tplc="5470CACA">
      <w:start w:val="1"/>
      <w:numFmt w:val="lowerLetter"/>
      <w:lvlText w:val="%2."/>
      <w:lvlJc w:val="left"/>
      <w:pPr>
        <w:ind w:left="1440" w:hanging="360"/>
      </w:pPr>
    </w:lvl>
    <w:lvl w:ilvl="2" w:tplc="1D1E83B2">
      <w:start w:val="1"/>
      <w:numFmt w:val="lowerRoman"/>
      <w:lvlText w:val="%3."/>
      <w:lvlJc w:val="right"/>
      <w:pPr>
        <w:ind w:left="2160" w:hanging="180"/>
      </w:pPr>
    </w:lvl>
    <w:lvl w:ilvl="3" w:tplc="C1BAB076">
      <w:start w:val="1"/>
      <w:numFmt w:val="decimal"/>
      <w:lvlText w:val="%4."/>
      <w:lvlJc w:val="left"/>
      <w:pPr>
        <w:ind w:left="2880" w:hanging="360"/>
      </w:pPr>
    </w:lvl>
    <w:lvl w:ilvl="4" w:tplc="49360C0C">
      <w:start w:val="1"/>
      <w:numFmt w:val="lowerLetter"/>
      <w:lvlText w:val="%5."/>
      <w:lvlJc w:val="left"/>
      <w:pPr>
        <w:ind w:left="3600" w:hanging="360"/>
      </w:pPr>
    </w:lvl>
    <w:lvl w:ilvl="5" w:tplc="A0BAAA28">
      <w:start w:val="1"/>
      <w:numFmt w:val="lowerRoman"/>
      <w:lvlText w:val="%6."/>
      <w:lvlJc w:val="right"/>
      <w:pPr>
        <w:ind w:left="4320" w:hanging="180"/>
      </w:pPr>
    </w:lvl>
    <w:lvl w:ilvl="6" w:tplc="67CC7E28">
      <w:start w:val="1"/>
      <w:numFmt w:val="decimal"/>
      <w:lvlText w:val="%7."/>
      <w:lvlJc w:val="left"/>
      <w:pPr>
        <w:ind w:left="5040" w:hanging="360"/>
      </w:pPr>
    </w:lvl>
    <w:lvl w:ilvl="7" w:tplc="48182878">
      <w:start w:val="1"/>
      <w:numFmt w:val="lowerLetter"/>
      <w:lvlText w:val="%8."/>
      <w:lvlJc w:val="left"/>
      <w:pPr>
        <w:ind w:left="5760" w:hanging="360"/>
      </w:pPr>
    </w:lvl>
    <w:lvl w:ilvl="8" w:tplc="102E3500">
      <w:start w:val="1"/>
      <w:numFmt w:val="lowerRoman"/>
      <w:lvlText w:val="%9."/>
      <w:lvlJc w:val="right"/>
      <w:pPr>
        <w:ind w:left="6480" w:hanging="180"/>
      </w:pPr>
    </w:lvl>
  </w:abstractNum>
  <w:abstractNum w:abstractNumId="20" w15:restartNumberingAfterBreak="0">
    <w:nsid w:val="1AB97221"/>
    <w:multiLevelType w:val="singleLevel"/>
    <w:tmpl w:val="2BE2FAAC"/>
    <w:lvl w:ilvl="0">
      <w:start w:val="1"/>
      <w:numFmt w:val="bullet"/>
      <w:pStyle w:val="ListBullet2"/>
      <w:lvlText w:val=""/>
      <w:lvlJc w:val="left"/>
      <w:pPr>
        <w:tabs>
          <w:tab w:val="num" w:pos="0"/>
        </w:tabs>
        <w:ind w:left="144" w:hanging="144"/>
      </w:pPr>
      <w:rPr>
        <w:rFonts w:ascii="Symbol" w:hAnsi="Symbol" w:hint="default"/>
      </w:rPr>
    </w:lvl>
  </w:abstractNum>
  <w:abstractNum w:abstractNumId="21" w15:restartNumberingAfterBreak="0">
    <w:nsid w:val="1B996C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1671869"/>
    <w:multiLevelType w:val="hybridMultilevel"/>
    <w:tmpl w:val="5E74FA1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 w15:restartNumberingAfterBreak="0">
    <w:nsid w:val="2249475A"/>
    <w:multiLevelType w:val="hybridMultilevel"/>
    <w:tmpl w:val="D98EDA88"/>
    <w:lvl w:ilvl="0" w:tplc="48AC5FC0">
      <w:start w:val="1"/>
      <w:numFmt w:val="bullet"/>
      <w:lvlText w:val=""/>
      <w:lvlJc w:val="left"/>
      <w:pPr>
        <w:ind w:left="720" w:hanging="360"/>
      </w:pPr>
      <w:rPr>
        <w:rFonts w:ascii="Symbol" w:hAnsi="Symbol" w:hint="default"/>
      </w:rPr>
    </w:lvl>
    <w:lvl w:ilvl="1" w:tplc="B8E006A8">
      <w:start w:val="1"/>
      <w:numFmt w:val="bullet"/>
      <w:lvlText w:val="o"/>
      <w:lvlJc w:val="left"/>
      <w:pPr>
        <w:ind w:left="1440" w:hanging="360"/>
      </w:pPr>
      <w:rPr>
        <w:rFonts w:ascii="Courier New" w:hAnsi="Courier New" w:hint="default"/>
      </w:rPr>
    </w:lvl>
    <w:lvl w:ilvl="2" w:tplc="D9F8A896">
      <w:start w:val="1"/>
      <w:numFmt w:val="bullet"/>
      <w:lvlText w:val=""/>
      <w:lvlJc w:val="left"/>
      <w:pPr>
        <w:ind w:left="2160" w:hanging="360"/>
      </w:pPr>
      <w:rPr>
        <w:rFonts w:ascii="Wingdings" w:hAnsi="Wingdings" w:hint="default"/>
      </w:rPr>
    </w:lvl>
    <w:lvl w:ilvl="3" w:tplc="0088C81C">
      <w:start w:val="1"/>
      <w:numFmt w:val="bullet"/>
      <w:lvlText w:val=""/>
      <w:lvlJc w:val="left"/>
      <w:pPr>
        <w:ind w:left="2880" w:hanging="360"/>
      </w:pPr>
      <w:rPr>
        <w:rFonts w:ascii="Symbol" w:hAnsi="Symbol" w:hint="default"/>
      </w:rPr>
    </w:lvl>
    <w:lvl w:ilvl="4" w:tplc="745A3C08">
      <w:start w:val="1"/>
      <w:numFmt w:val="bullet"/>
      <w:lvlText w:val="o"/>
      <w:lvlJc w:val="left"/>
      <w:pPr>
        <w:ind w:left="3600" w:hanging="360"/>
      </w:pPr>
      <w:rPr>
        <w:rFonts w:ascii="Courier New" w:hAnsi="Courier New" w:hint="default"/>
      </w:rPr>
    </w:lvl>
    <w:lvl w:ilvl="5" w:tplc="796A4746">
      <w:start w:val="1"/>
      <w:numFmt w:val="bullet"/>
      <w:lvlText w:val=""/>
      <w:lvlJc w:val="left"/>
      <w:pPr>
        <w:ind w:left="4320" w:hanging="360"/>
      </w:pPr>
      <w:rPr>
        <w:rFonts w:ascii="Wingdings" w:hAnsi="Wingdings" w:hint="default"/>
      </w:rPr>
    </w:lvl>
    <w:lvl w:ilvl="6" w:tplc="B81CBCA2">
      <w:start w:val="1"/>
      <w:numFmt w:val="bullet"/>
      <w:lvlText w:val=""/>
      <w:lvlJc w:val="left"/>
      <w:pPr>
        <w:ind w:left="5040" w:hanging="360"/>
      </w:pPr>
      <w:rPr>
        <w:rFonts w:ascii="Symbol" w:hAnsi="Symbol" w:hint="default"/>
      </w:rPr>
    </w:lvl>
    <w:lvl w:ilvl="7" w:tplc="274CFC1A">
      <w:start w:val="1"/>
      <w:numFmt w:val="bullet"/>
      <w:lvlText w:val="o"/>
      <w:lvlJc w:val="left"/>
      <w:pPr>
        <w:ind w:left="5760" w:hanging="360"/>
      </w:pPr>
      <w:rPr>
        <w:rFonts w:ascii="Courier New" w:hAnsi="Courier New" w:hint="default"/>
      </w:rPr>
    </w:lvl>
    <w:lvl w:ilvl="8" w:tplc="F40E3CD4">
      <w:start w:val="1"/>
      <w:numFmt w:val="bullet"/>
      <w:lvlText w:val=""/>
      <w:lvlJc w:val="left"/>
      <w:pPr>
        <w:ind w:left="6480" w:hanging="360"/>
      </w:pPr>
      <w:rPr>
        <w:rFonts w:ascii="Wingdings" w:hAnsi="Wingdings" w:hint="default"/>
      </w:rPr>
    </w:lvl>
  </w:abstractNum>
  <w:abstractNum w:abstractNumId="24" w15:restartNumberingAfterBreak="0">
    <w:nsid w:val="224A2B8D"/>
    <w:multiLevelType w:val="hybridMultilevel"/>
    <w:tmpl w:val="C27A58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239544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3BB02F5"/>
    <w:multiLevelType w:val="multilevel"/>
    <w:tmpl w:val="5C4EB228"/>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23EB18EF"/>
    <w:multiLevelType w:val="hybridMultilevel"/>
    <w:tmpl w:val="1722D1C2"/>
    <w:lvl w:ilvl="0" w:tplc="88664FBA">
      <w:start w:val="7"/>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75C3B38"/>
    <w:multiLevelType w:val="hybridMultilevel"/>
    <w:tmpl w:val="BDA6269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abstractNum w:abstractNumId="29" w15:restartNumberingAfterBreak="0">
    <w:nsid w:val="2A75D4EC"/>
    <w:multiLevelType w:val="hybridMultilevel"/>
    <w:tmpl w:val="94261A7A"/>
    <w:lvl w:ilvl="0" w:tplc="092AF020">
      <w:start w:val="1"/>
      <w:numFmt w:val="decimal"/>
      <w:lvlText w:val="%1)"/>
      <w:lvlJc w:val="left"/>
      <w:pPr>
        <w:ind w:left="720" w:hanging="360"/>
      </w:pPr>
    </w:lvl>
    <w:lvl w:ilvl="1" w:tplc="AA40DA94">
      <w:start w:val="1"/>
      <w:numFmt w:val="lowerLetter"/>
      <w:lvlText w:val="%2."/>
      <w:lvlJc w:val="left"/>
      <w:pPr>
        <w:ind w:left="1440" w:hanging="360"/>
      </w:pPr>
    </w:lvl>
    <w:lvl w:ilvl="2" w:tplc="D848EC16">
      <w:start w:val="1"/>
      <w:numFmt w:val="lowerRoman"/>
      <w:lvlText w:val="%3."/>
      <w:lvlJc w:val="right"/>
      <w:pPr>
        <w:ind w:left="2160" w:hanging="180"/>
      </w:pPr>
    </w:lvl>
    <w:lvl w:ilvl="3" w:tplc="86B66D30">
      <w:start w:val="1"/>
      <w:numFmt w:val="decimal"/>
      <w:lvlText w:val="%4."/>
      <w:lvlJc w:val="left"/>
      <w:pPr>
        <w:ind w:left="2880" w:hanging="360"/>
      </w:pPr>
    </w:lvl>
    <w:lvl w:ilvl="4" w:tplc="4BBAAFEE">
      <w:start w:val="1"/>
      <w:numFmt w:val="lowerLetter"/>
      <w:lvlText w:val="%5."/>
      <w:lvlJc w:val="left"/>
      <w:pPr>
        <w:ind w:left="3600" w:hanging="360"/>
      </w:pPr>
    </w:lvl>
    <w:lvl w:ilvl="5" w:tplc="A9B89128">
      <w:start w:val="1"/>
      <w:numFmt w:val="lowerRoman"/>
      <w:lvlText w:val="%6."/>
      <w:lvlJc w:val="right"/>
      <w:pPr>
        <w:ind w:left="4320" w:hanging="180"/>
      </w:pPr>
    </w:lvl>
    <w:lvl w:ilvl="6" w:tplc="13FE7F1C">
      <w:start w:val="1"/>
      <w:numFmt w:val="decimal"/>
      <w:lvlText w:val="%7."/>
      <w:lvlJc w:val="left"/>
      <w:pPr>
        <w:ind w:left="5040" w:hanging="360"/>
      </w:pPr>
    </w:lvl>
    <w:lvl w:ilvl="7" w:tplc="BBDC6298">
      <w:start w:val="1"/>
      <w:numFmt w:val="lowerLetter"/>
      <w:lvlText w:val="%8."/>
      <w:lvlJc w:val="left"/>
      <w:pPr>
        <w:ind w:left="5760" w:hanging="360"/>
      </w:pPr>
    </w:lvl>
    <w:lvl w:ilvl="8" w:tplc="BA7243E2">
      <w:start w:val="1"/>
      <w:numFmt w:val="lowerRoman"/>
      <w:lvlText w:val="%9."/>
      <w:lvlJc w:val="right"/>
      <w:pPr>
        <w:ind w:left="6480" w:hanging="180"/>
      </w:pPr>
    </w:lvl>
  </w:abstractNum>
  <w:abstractNum w:abstractNumId="30" w15:restartNumberingAfterBreak="0">
    <w:nsid w:val="2B7A215E"/>
    <w:multiLevelType w:val="singleLevel"/>
    <w:tmpl w:val="9368910C"/>
    <w:lvl w:ilvl="0">
      <w:start w:val="1"/>
      <w:numFmt w:val="bullet"/>
      <w:pStyle w:val="TableBullet2"/>
      <w:lvlText w:val=""/>
      <w:lvlJc w:val="left"/>
      <w:pPr>
        <w:tabs>
          <w:tab w:val="num" w:pos="0"/>
        </w:tabs>
        <w:ind w:left="144" w:hanging="144"/>
      </w:pPr>
      <w:rPr>
        <w:rFonts w:ascii="Symbol" w:hAnsi="Symbol" w:hint="default"/>
      </w:rPr>
    </w:lvl>
  </w:abstractNum>
  <w:abstractNum w:abstractNumId="31" w15:restartNumberingAfterBreak="0">
    <w:nsid w:val="2D55496C"/>
    <w:multiLevelType w:val="hybridMultilevel"/>
    <w:tmpl w:val="B21A0FC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DBE1F5B"/>
    <w:multiLevelType w:val="hybridMultilevel"/>
    <w:tmpl w:val="69EC1480"/>
    <w:lvl w:ilvl="0" w:tplc="94E6A640">
      <w:start w:val="4"/>
      <w:numFmt w:val="lowerLetter"/>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E2B68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0B37BA9"/>
    <w:multiLevelType w:val="multilevel"/>
    <w:tmpl w:val="8C5C40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E645F8"/>
    <w:multiLevelType w:val="hybridMultilevel"/>
    <w:tmpl w:val="E57687C2"/>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abstractNum w:abstractNumId="36" w15:restartNumberingAfterBreak="0">
    <w:nsid w:val="376A18F1"/>
    <w:multiLevelType w:val="singleLevel"/>
    <w:tmpl w:val="9ABC8EBA"/>
    <w:lvl w:ilvl="0">
      <w:start w:val="1"/>
      <w:numFmt w:val="bullet"/>
      <w:pStyle w:val="ListBullet"/>
      <w:lvlText w:val=""/>
      <w:lvlJc w:val="left"/>
      <w:pPr>
        <w:tabs>
          <w:tab w:val="num" w:pos="360"/>
        </w:tabs>
        <w:ind w:left="360" w:hanging="360"/>
      </w:pPr>
      <w:rPr>
        <w:rFonts w:ascii="Symbol" w:hAnsi="Symbol" w:hint="default"/>
      </w:rPr>
    </w:lvl>
  </w:abstractNum>
  <w:abstractNum w:abstractNumId="37" w15:restartNumberingAfterBreak="0">
    <w:nsid w:val="391EB2A7"/>
    <w:multiLevelType w:val="hybridMultilevel"/>
    <w:tmpl w:val="98E041C2"/>
    <w:lvl w:ilvl="0" w:tplc="216ECF72">
      <w:start w:val="5"/>
      <w:numFmt w:val="decimal"/>
      <w:lvlText w:val="%1)"/>
      <w:lvlJc w:val="left"/>
      <w:pPr>
        <w:ind w:left="720" w:hanging="360"/>
      </w:pPr>
    </w:lvl>
    <w:lvl w:ilvl="1" w:tplc="D7709570">
      <w:start w:val="1"/>
      <w:numFmt w:val="lowerLetter"/>
      <w:lvlText w:val="%2."/>
      <w:lvlJc w:val="left"/>
      <w:pPr>
        <w:ind w:left="1440" w:hanging="360"/>
      </w:pPr>
    </w:lvl>
    <w:lvl w:ilvl="2" w:tplc="8D4E5E78">
      <w:start w:val="1"/>
      <w:numFmt w:val="lowerRoman"/>
      <w:lvlText w:val="%3."/>
      <w:lvlJc w:val="right"/>
      <w:pPr>
        <w:ind w:left="2160" w:hanging="180"/>
      </w:pPr>
    </w:lvl>
    <w:lvl w:ilvl="3" w:tplc="8CD2E768">
      <w:start w:val="1"/>
      <w:numFmt w:val="decimal"/>
      <w:lvlText w:val="%4."/>
      <w:lvlJc w:val="left"/>
      <w:pPr>
        <w:ind w:left="2880" w:hanging="360"/>
      </w:pPr>
    </w:lvl>
    <w:lvl w:ilvl="4" w:tplc="03C6FD78">
      <w:start w:val="1"/>
      <w:numFmt w:val="lowerLetter"/>
      <w:lvlText w:val="%5."/>
      <w:lvlJc w:val="left"/>
      <w:pPr>
        <w:ind w:left="3600" w:hanging="360"/>
      </w:pPr>
    </w:lvl>
    <w:lvl w:ilvl="5" w:tplc="7BEC6DD2">
      <w:start w:val="1"/>
      <w:numFmt w:val="lowerRoman"/>
      <w:lvlText w:val="%6."/>
      <w:lvlJc w:val="right"/>
      <w:pPr>
        <w:ind w:left="4320" w:hanging="180"/>
      </w:pPr>
    </w:lvl>
    <w:lvl w:ilvl="6" w:tplc="888ABD14">
      <w:start w:val="1"/>
      <w:numFmt w:val="decimal"/>
      <w:lvlText w:val="%7."/>
      <w:lvlJc w:val="left"/>
      <w:pPr>
        <w:ind w:left="5040" w:hanging="360"/>
      </w:pPr>
    </w:lvl>
    <w:lvl w:ilvl="7" w:tplc="47CE0394">
      <w:start w:val="1"/>
      <w:numFmt w:val="lowerLetter"/>
      <w:lvlText w:val="%8."/>
      <w:lvlJc w:val="left"/>
      <w:pPr>
        <w:ind w:left="5760" w:hanging="360"/>
      </w:pPr>
    </w:lvl>
    <w:lvl w:ilvl="8" w:tplc="C0285966">
      <w:start w:val="1"/>
      <w:numFmt w:val="lowerRoman"/>
      <w:lvlText w:val="%9."/>
      <w:lvlJc w:val="right"/>
      <w:pPr>
        <w:ind w:left="6480" w:hanging="180"/>
      </w:pPr>
    </w:lvl>
  </w:abstractNum>
  <w:abstractNum w:abstractNumId="38" w15:restartNumberingAfterBreak="0">
    <w:nsid w:val="3A296F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3B1C51F9"/>
    <w:multiLevelType w:val="hybridMultilevel"/>
    <w:tmpl w:val="2A14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AA7DC5"/>
    <w:multiLevelType w:val="hybridMultilevel"/>
    <w:tmpl w:val="CCCAF4B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104C5B"/>
    <w:multiLevelType w:val="hybridMultilevel"/>
    <w:tmpl w:val="56AEDEAA"/>
    <w:lvl w:ilvl="0" w:tplc="C2A84B5A">
      <w:start w:val="1"/>
      <w:numFmt w:val="decimal"/>
      <w:lvlText w:val="%1)"/>
      <w:lvlJc w:val="left"/>
      <w:pPr>
        <w:ind w:left="720" w:hanging="360"/>
      </w:pPr>
    </w:lvl>
    <w:lvl w:ilvl="1" w:tplc="256CF1EA">
      <w:start w:val="1"/>
      <w:numFmt w:val="lowerLetter"/>
      <w:lvlText w:val="%2."/>
      <w:lvlJc w:val="left"/>
      <w:pPr>
        <w:ind w:left="1440" w:hanging="360"/>
      </w:pPr>
    </w:lvl>
    <w:lvl w:ilvl="2" w:tplc="4672CECA">
      <w:start w:val="1"/>
      <w:numFmt w:val="lowerRoman"/>
      <w:lvlText w:val="%3."/>
      <w:lvlJc w:val="right"/>
      <w:pPr>
        <w:ind w:left="2160" w:hanging="180"/>
      </w:pPr>
    </w:lvl>
    <w:lvl w:ilvl="3" w:tplc="9044F558">
      <w:start w:val="1"/>
      <w:numFmt w:val="decimal"/>
      <w:lvlText w:val="%4."/>
      <w:lvlJc w:val="left"/>
      <w:pPr>
        <w:ind w:left="2880" w:hanging="360"/>
      </w:pPr>
    </w:lvl>
    <w:lvl w:ilvl="4" w:tplc="C5A018EE">
      <w:start w:val="1"/>
      <w:numFmt w:val="lowerLetter"/>
      <w:lvlText w:val="%5."/>
      <w:lvlJc w:val="left"/>
      <w:pPr>
        <w:ind w:left="3600" w:hanging="360"/>
      </w:pPr>
    </w:lvl>
    <w:lvl w:ilvl="5" w:tplc="D570BD60">
      <w:start w:val="1"/>
      <w:numFmt w:val="lowerRoman"/>
      <w:lvlText w:val="%6."/>
      <w:lvlJc w:val="right"/>
      <w:pPr>
        <w:ind w:left="4320" w:hanging="180"/>
      </w:pPr>
    </w:lvl>
    <w:lvl w:ilvl="6" w:tplc="9C469024">
      <w:start w:val="1"/>
      <w:numFmt w:val="decimal"/>
      <w:lvlText w:val="%7."/>
      <w:lvlJc w:val="left"/>
      <w:pPr>
        <w:ind w:left="5040" w:hanging="360"/>
      </w:pPr>
    </w:lvl>
    <w:lvl w:ilvl="7" w:tplc="2BA829FE">
      <w:start w:val="1"/>
      <w:numFmt w:val="lowerLetter"/>
      <w:lvlText w:val="%8."/>
      <w:lvlJc w:val="left"/>
      <w:pPr>
        <w:ind w:left="5760" w:hanging="360"/>
      </w:pPr>
    </w:lvl>
    <w:lvl w:ilvl="8" w:tplc="3ADC6556">
      <w:start w:val="1"/>
      <w:numFmt w:val="lowerRoman"/>
      <w:lvlText w:val="%9."/>
      <w:lvlJc w:val="right"/>
      <w:pPr>
        <w:ind w:left="6480" w:hanging="180"/>
      </w:pPr>
    </w:lvl>
  </w:abstractNum>
  <w:abstractNum w:abstractNumId="42" w15:restartNumberingAfterBreak="0">
    <w:nsid w:val="3D898032"/>
    <w:multiLevelType w:val="hybridMultilevel"/>
    <w:tmpl w:val="FA38BFF4"/>
    <w:lvl w:ilvl="0" w:tplc="98FA2D90">
      <w:start w:val="1"/>
      <w:numFmt w:val="decimal"/>
      <w:lvlText w:val="%1)"/>
      <w:lvlJc w:val="left"/>
      <w:pPr>
        <w:ind w:left="720" w:hanging="360"/>
      </w:pPr>
    </w:lvl>
    <w:lvl w:ilvl="1" w:tplc="5D841D76">
      <w:start w:val="1"/>
      <w:numFmt w:val="lowerLetter"/>
      <w:lvlText w:val="%2."/>
      <w:lvlJc w:val="left"/>
      <w:pPr>
        <w:ind w:left="1440" w:hanging="360"/>
      </w:pPr>
    </w:lvl>
    <w:lvl w:ilvl="2" w:tplc="A30C75BA">
      <w:start w:val="1"/>
      <w:numFmt w:val="lowerRoman"/>
      <w:lvlText w:val="%3."/>
      <w:lvlJc w:val="right"/>
      <w:pPr>
        <w:ind w:left="2160" w:hanging="180"/>
      </w:pPr>
    </w:lvl>
    <w:lvl w:ilvl="3" w:tplc="D77C5588">
      <w:start w:val="1"/>
      <w:numFmt w:val="decimal"/>
      <w:lvlText w:val="%4."/>
      <w:lvlJc w:val="left"/>
      <w:pPr>
        <w:ind w:left="2880" w:hanging="360"/>
      </w:pPr>
    </w:lvl>
    <w:lvl w:ilvl="4" w:tplc="C538B174">
      <w:start w:val="1"/>
      <w:numFmt w:val="lowerLetter"/>
      <w:lvlText w:val="%5."/>
      <w:lvlJc w:val="left"/>
      <w:pPr>
        <w:ind w:left="3600" w:hanging="360"/>
      </w:pPr>
    </w:lvl>
    <w:lvl w:ilvl="5" w:tplc="5C2A3F0E">
      <w:start w:val="1"/>
      <w:numFmt w:val="lowerRoman"/>
      <w:lvlText w:val="%6."/>
      <w:lvlJc w:val="right"/>
      <w:pPr>
        <w:ind w:left="4320" w:hanging="180"/>
      </w:pPr>
    </w:lvl>
    <w:lvl w:ilvl="6" w:tplc="79181CCA">
      <w:start w:val="1"/>
      <w:numFmt w:val="decimal"/>
      <w:lvlText w:val="%7."/>
      <w:lvlJc w:val="left"/>
      <w:pPr>
        <w:ind w:left="5040" w:hanging="360"/>
      </w:pPr>
    </w:lvl>
    <w:lvl w:ilvl="7" w:tplc="CC243F9E">
      <w:start w:val="1"/>
      <w:numFmt w:val="lowerLetter"/>
      <w:lvlText w:val="%8."/>
      <w:lvlJc w:val="left"/>
      <w:pPr>
        <w:ind w:left="5760" w:hanging="360"/>
      </w:pPr>
    </w:lvl>
    <w:lvl w:ilvl="8" w:tplc="0D5A9ABA">
      <w:start w:val="1"/>
      <w:numFmt w:val="lowerRoman"/>
      <w:lvlText w:val="%9."/>
      <w:lvlJc w:val="right"/>
      <w:pPr>
        <w:ind w:left="6480" w:hanging="180"/>
      </w:pPr>
    </w:lvl>
  </w:abstractNum>
  <w:abstractNum w:abstractNumId="43" w15:restartNumberingAfterBreak="0">
    <w:nsid w:val="3DB754F3"/>
    <w:multiLevelType w:val="hybridMultilevel"/>
    <w:tmpl w:val="ECC2870A"/>
    <w:lvl w:ilvl="0" w:tplc="2810686A">
      <w:start w:val="1"/>
      <w:numFmt w:val="decimal"/>
      <w:lvlText w:val="%1)"/>
      <w:lvlJc w:val="left"/>
      <w:pPr>
        <w:ind w:left="720" w:hanging="360"/>
      </w:pPr>
    </w:lvl>
    <w:lvl w:ilvl="1" w:tplc="0B68DDEA">
      <w:start w:val="1"/>
      <w:numFmt w:val="lowerLetter"/>
      <w:lvlText w:val="%2."/>
      <w:lvlJc w:val="left"/>
      <w:pPr>
        <w:ind w:left="1440" w:hanging="360"/>
      </w:pPr>
    </w:lvl>
    <w:lvl w:ilvl="2" w:tplc="FDFC5512">
      <w:start w:val="1"/>
      <w:numFmt w:val="lowerRoman"/>
      <w:lvlText w:val="%3."/>
      <w:lvlJc w:val="right"/>
      <w:pPr>
        <w:ind w:left="2160" w:hanging="180"/>
      </w:pPr>
    </w:lvl>
    <w:lvl w:ilvl="3" w:tplc="FAD0867A">
      <w:start w:val="1"/>
      <w:numFmt w:val="decimal"/>
      <w:lvlText w:val="%4."/>
      <w:lvlJc w:val="left"/>
      <w:pPr>
        <w:ind w:left="2880" w:hanging="360"/>
      </w:pPr>
    </w:lvl>
    <w:lvl w:ilvl="4" w:tplc="92DCA22A">
      <w:start w:val="1"/>
      <w:numFmt w:val="lowerLetter"/>
      <w:lvlText w:val="%5."/>
      <w:lvlJc w:val="left"/>
      <w:pPr>
        <w:ind w:left="3600" w:hanging="360"/>
      </w:pPr>
    </w:lvl>
    <w:lvl w:ilvl="5" w:tplc="CC7AD962">
      <w:start w:val="1"/>
      <w:numFmt w:val="lowerRoman"/>
      <w:lvlText w:val="%6."/>
      <w:lvlJc w:val="right"/>
      <w:pPr>
        <w:ind w:left="4320" w:hanging="180"/>
      </w:pPr>
    </w:lvl>
    <w:lvl w:ilvl="6" w:tplc="41BE7E48">
      <w:start w:val="1"/>
      <w:numFmt w:val="decimal"/>
      <w:lvlText w:val="%7."/>
      <w:lvlJc w:val="left"/>
      <w:pPr>
        <w:ind w:left="5040" w:hanging="360"/>
      </w:pPr>
    </w:lvl>
    <w:lvl w:ilvl="7" w:tplc="F8903620">
      <w:start w:val="1"/>
      <w:numFmt w:val="lowerLetter"/>
      <w:lvlText w:val="%8."/>
      <w:lvlJc w:val="left"/>
      <w:pPr>
        <w:ind w:left="5760" w:hanging="360"/>
      </w:pPr>
    </w:lvl>
    <w:lvl w:ilvl="8" w:tplc="F98AE38A">
      <w:start w:val="1"/>
      <w:numFmt w:val="lowerRoman"/>
      <w:lvlText w:val="%9."/>
      <w:lvlJc w:val="right"/>
      <w:pPr>
        <w:ind w:left="6480" w:hanging="180"/>
      </w:pPr>
    </w:lvl>
  </w:abstractNum>
  <w:abstractNum w:abstractNumId="44" w15:restartNumberingAfterBreak="0">
    <w:nsid w:val="401710EA"/>
    <w:multiLevelType w:val="multilevel"/>
    <w:tmpl w:val="243A284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1DC69A2"/>
    <w:multiLevelType w:val="hybridMultilevel"/>
    <w:tmpl w:val="7694A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F1D432"/>
    <w:multiLevelType w:val="hybridMultilevel"/>
    <w:tmpl w:val="E83843B4"/>
    <w:lvl w:ilvl="0" w:tplc="E0DE5A6E">
      <w:start w:val="3"/>
      <w:numFmt w:val="decimal"/>
      <w:lvlText w:val="%1)"/>
      <w:lvlJc w:val="left"/>
      <w:pPr>
        <w:ind w:left="720" w:hanging="360"/>
      </w:pPr>
    </w:lvl>
    <w:lvl w:ilvl="1" w:tplc="AB28AF82">
      <w:start w:val="1"/>
      <w:numFmt w:val="lowerLetter"/>
      <w:lvlText w:val="%2."/>
      <w:lvlJc w:val="left"/>
      <w:pPr>
        <w:ind w:left="1440" w:hanging="360"/>
      </w:pPr>
    </w:lvl>
    <w:lvl w:ilvl="2" w:tplc="902C5D82">
      <w:start w:val="1"/>
      <w:numFmt w:val="lowerRoman"/>
      <w:lvlText w:val="%3."/>
      <w:lvlJc w:val="right"/>
      <w:pPr>
        <w:ind w:left="2160" w:hanging="180"/>
      </w:pPr>
    </w:lvl>
    <w:lvl w:ilvl="3" w:tplc="C502948A">
      <w:start w:val="1"/>
      <w:numFmt w:val="decimal"/>
      <w:lvlText w:val="%4."/>
      <w:lvlJc w:val="left"/>
      <w:pPr>
        <w:ind w:left="2880" w:hanging="360"/>
      </w:pPr>
    </w:lvl>
    <w:lvl w:ilvl="4" w:tplc="15CC8F98">
      <w:start w:val="1"/>
      <w:numFmt w:val="lowerLetter"/>
      <w:lvlText w:val="%5."/>
      <w:lvlJc w:val="left"/>
      <w:pPr>
        <w:ind w:left="3600" w:hanging="360"/>
      </w:pPr>
    </w:lvl>
    <w:lvl w:ilvl="5" w:tplc="21808D0E">
      <w:start w:val="1"/>
      <w:numFmt w:val="lowerRoman"/>
      <w:lvlText w:val="%6."/>
      <w:lvlJc w:val="right"/>
      <w:pPr>
        <w:ind w:left="4320" w:hanging="180"/>
      </w:pPr>
    </w:lvl>
    <w:lvl w:ilvl="6" w:tplc="FADA3398">
      <w:start w:val="1"/>
      <w:numFmt w:val="decimal"/>
      <w:lvlText w:val="%7."/>
      <w:lvlJc w:val="left"/>
      <w:pPr>
        <w:ind w:left="5040" w:hanging="360"/>
      </w:pPr>
    </w:lvl>
    <w:lvl w:ilvl="7" w:tplc="D45E94AE">
      <w:start w:val="1"/>
      <w:numFmt w:val="lowerLetter"/>
      <w:lvlText w:val="%8."/>
      <w:lvlJc w:val="left"/>
      <w:pPr>
        <w:ind w:left="5760" w:hanging="360"/>
      </w:pPr>
    </w:lvl>
    <w:lvl w:ilvl="8" w:tplc="5BFA06BE">
      <w:start w:val="1"/>
      <w:numFmt w:val="lowerRoman"/>
      <w:lvlText w:val="%9."/>
      <w:lvlJc w:val="right"/>
      <w:pPr>
        <w:ind w:left="6480" w:hanging="180"/>
      </w:pPr>
    </w:lvl>
  </w:abstractNum>
  <w:abstractNum w:abstractNumId="47" w15:restartNumberingAfterBreak="0">
    <w:nsid w:val="43541789"/>
    <w:multiLevelType w:val="hybridMultilevel"/>
    <w:tmpl w:val="C122D428"/>
    <w:lvl w:ilvl="0" w:tplc="783E5D1A">
      <w:start w:val="1"/>
      <w:numFmt w:val="decimal"/>
      <w:lvlText w:val="%1)"/>
      <w:lvlJc w:val="left"/>
      <w:pPr>
        <w:ind w:left="720" w:hanging="360"/>
      </w:pPr>
    </w:lvl>
    <w:lvl w:ilvl="1" w:tplc="3C46A8FC">
      <w:start w:val="1"/>
      <w:numFmt w:val="lowerLetter"/>
      <w:lvlText w:val="%2."/>
      <w:lvlJc w:val="left"/>
      <w:pPr>
        <w:ind w:left="1440" w:hanging="360"/>
      </w:pPr>
    </w:lvl>
    <w:lvl w:ilvl="2" w:tplc="69822E30">
      <w:start w:val="1"/>
      <w:numFmt w:val="lowerRoman"/>
      <w:lvlText w:val="%3."/>
      <w:lvlJc w:val="right"/>
      <w:pPr>
        <w:ind w:left="2160" w:hanging="180"/>
      </w:pPr>
    </w:lvl>
    <w:lvl w:ilvl="3" w:tplc="61047066">
      <w:start w:val="1"/>
      <w:numFmt w:val="decimal"/>
      <w:lvlText w:val="%4."/>
      <w:lvlJc w:val="left"/>
      <w:pPr>
        <w:ind w:left="2880" w:hanging="360"/>
      </w:pPr>
    </w:lvl>
    <w:lvl w:ilvl="4" w:tplc="9470F1E8">
      <w:start w:val="1"/>
      <w:numFmt w:val="lowerLetter"/>
      <w:lvlText w:val="%5."/>
      <w:lvlJc w:val="left"/>
      <w:pPr>
        <w:ind w:left="3600" w:hanging="360"/>
      </w:pPr>
    </w:lvl>
    <w:lvl w:ilvl="5" w:tplc="17321AC6">
      <w:start w:val="1"/>
      <w:numFmt w:val="lowerRoman"/>
      <w:lvlText w:val="%6."/>
      <w:lvlJc w:val="right"/>
      <w:pPr>
        <w:ind w:left="4320" w:hanging="180"/>
      </w:pPr>
    </w:lvl>
    <w:lvl w:ilvl="6" w:tplc="5C4088E4">
      <w:start w:val="1"/>
      <w:numFmt w:val="decimal"/>
      <w:lvlText w:val="%7."/>
      <w:lvlJc w:val="left"/>
      <w:pPr>
        <w:ind w:left="5040" w:hanging="360"/>
      </w:pPr>
    </w:lvl>
    <w:lvl w:ilvl="7" w:tplc="FEBC3208">
      <w:start w:val="1"/>
      <w:numFmt w:val="lowerLetter"/>
      <w:lvlText w:val="%8."/>
      <w:lvlJc w:val="left"/>
      <w:pPr>
        <w:ind w:left="5760" w:hanging="360"/>
      </w:pPr>
    </w:lvl>
    <w:lvl w:ilvl="8" w:tplc="DCCC2E78">
      <w:start w:val="1"/>
      <w:numFmt w:val="lowerRoman"/>
      <w:lvlText w:val="%9."/>
      <w:lvlJc w:val="right"/>
      <w:pPr>
        <w:ind w:left="6480" w:hanging="180"/>
      </w:pPr>
    </w:lvl>
  </w:abstractNum>
  <w:abstractNum w:abstractNumId="48" w15:restartNumberingAfterBreak="0">
    <w:nsid w:val="43BB11DC"/>
    <w:multiLevelType w:val="singleLevel"/>
    <w:tmpl w:val="6A76D380"/>
    <w:lvl w:ilvl="0">
      <w:start w:val="1"/>
      <w:numFmt w:val="bullet"/>
      <w:pStyle w:val="ListBullet4"/>
      <w:lvlText w:val=""/>
      <w:lvlJc w:val="left"/>
      <w:pPr>
        <w:tabs>
          <w:tab w:val="num" w:pos="360"/>
        </w:tabs>
        <w:ind w:left="360" w:hanging="360"/>
      </w:pPr>
      <w:rPr>
        <w:rFonts w:ascii="Wingdings" w:hAnsi="Wingdings" w:hint="default"/>
      </w:rPr>
    </w:lvl>
  </w:abstractNum>
  <w:abstractNum w:abstractNumId="49" w15:restartNumberingAfterBreak="0">
    <w:nsid w:val="43CC3A02"/>
    <w:multiLevelType w:val="hybridMultilevel"/>
    <w:tmpl w:val="16E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3204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47F8D34C"/>
    <w:multiLevelType w:val="hybridMultilevel"/>
    <w:tmpl w:val="B95A2E7C"/>
    <w:lvl w:ilvl="0" w:tplc="B29A760E">
      <w:start w:val="1"/>
      <w:numFmt w:val="decimal"/>
      <w:lvlText w:val="%1."/>
      <w:lvlJc w:val="left"/>
      <w:pPr>
        <w:ind w:left="720" w:hanging="360"/>
      </w:pPr>
    </w:lvl>
    <w:lvl w:ilvl="1" w:tplc="67B62164">
      <w:start w:val="1"/>
      <w:numFmt w:val="lowerLetter"/>
      <w:lvlText w:val="%2."/>
      <w:lvlJc w:val="left"/>
      <w:pPr>
        <w:ind w:left="1440" w:hanging="360"/>
      </w:pPr>
    </w:lvl>
    <w:lvl w:ilvl="2" w:tplc="427ABF3E">
      <w:start w:val="1"/>
      <w:numFmt w:val="lowerRoman"/>
      <w:lvlText w:val="%3."/>
      <w:lvlJc w:val="right"/>
      <w:pPr>
        <w:ind w:left="2160" w:hanging="180"/>
      </w:pPr>
    </w:lvl>
    <w:lvl w:ilvl="3" w:tplc="3D3C928E">
      <w:start w:val="1"/>
      <w:numFmt w:val="decimal"/>
      <w:lvlText w:val="%4."/>
      <w:lvlJc w:val="left"/>
      <w:pPr>
        <w:ind w:left="2880" w:hanging="360"/>
      </w:pPr>
    </w:lvl>
    <w:lvl w:ilvl="4" w:tplc="DD2EDB02">
      <w:start w:val="1"/>
      <w:numFmt w:val="lowerLetter"/>
      <w:lvlText w:val="%5."/>
      <w:lvlJc w:val="left"/>
      <w:pPr>
        <w:ind w:left="3600" w:hanging="360"/>
      </w:pPr>
    </w:lvl>
    <w:lvl w:ilvl="5" w:tplc="5DC01CAA">
      <w:start w:val="1"/>
      <w:numFmt w:val="lowerRoman"/>
      <w:lvlText w:val="%6."/>
      <w:lvlJc w:val="right"/>
      <w:pPr>
        <w:ind w:left="4320" w:hanging="180"/>
      </w:pPr>
    </w:lvl>
    <w:lvl w:ilvl="6" w:tplc="0EE4C5C0">
      <w:start w:val="1"/>
      <w:numFmt w:val="decimal"/>
      <w:lvlText w:val="%7."/>
      <w:lvlJc w:val="left"/>
      <w:pPr>
        <w:ind w:left="5040" w:hanging="360"/>
      </w:pPr>
    </w:lvl>
    <w:lvl w:ilvl="7" w:tplc="DA941FC4">
      <w:start w:val="1"/>
      <w:numFmt w:val="lowerLetter"/>
      <w:lvlText w:val="%8."/>
      <w:lvlJc w:val="left"/>
      <w:pPr>
        <w:ind w:left="5760" w:hanging="360"/>
      </w:pPr>
    </w:lvl>
    <w:lvl w:ilvl="8" w:tplc="0EA633DE">
      <w:start w:val="1"/>
      <w:numFmt w:val="lowerRoman"/>
      <w:lvlText w:val="%9."/>
      <w:lvlJc w:val="right"/>
      <w:pPr>
        <w:ind w:left="6480" w:hanging="180"/>
      </w:pPr>
    </w:lvl>
  </w:abstractNum>
  <w:abstractNum w:abstractNumId="52" w15:restartNumberingAfterBreak="0">
    <w:nsid w:val="496155A2"/>
    <w:multiLevelType w:val="multilevel"/>
    <w:tmpl w:val="CAC69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A14F77"/>
    <w:multiLevelType w:val="hybridMultilevel"/>
    <w:tmpl w:val="A65EF194"/>
    <w:lvl w:ilvl="0" w:tplc="4ED82020">
      <w:start w:val="1"/>
      <w:numFmt w:val="decimal"/>
      <w:lvlText w:val="%1."/>
      <w:lvlJc w:val="left"/>
      <w:pPr>
        <w:ind w:left="720" w:hanging="360"/>
      </w:pPr>
    </w:lvl>
    <w:lvl w:ilvl="1" w:tplc="E79602A8">
      <w:start w:val="1"/>
      <w:numFmt w:val="lowerLetter"/>
      <w:lvlText w:val="%2."/>
      <w:lvlJc w:val="left"/>
      <w:pPr>
        <w:ind w:left="1440" w:hanging="360"/>
      </w:pPr>
    </w:lvl>
    <w:lvl w:ilvl="2" w:tplc="2272EB94">
      <w:start w:val="1"/>
      <w:numFmt w:val="lowerRoman"/>
      <w:lvlText w:val="%3."/>
      <w:lvlJc w:val="right"/>
      <w:pPr>
        <w:ind w:left="2160" w:hanging="180"/>
      </w:pPr>
    </w:lvl>
    <w:lvl w:ilvl="3" w:tplc="3E5E2128">
      <w:start w:val="1"/>
      <w:numFmt w:val="decimal"/>
      <w:lvlText w:val="%4."/>
      <w:lvlJc w:val="left"/>
      <w:pPr>
        <w:ind w:left="2880" w:hanging="360"/>
      </w:pPr>
    </w:lvl>
    <w:lvl w:ilvl="4" w:tplc="60F2A668">
      <w:start w:val="1"/>
      <w:numFmt w:val="lowerLetter"/>
      <w:lvlText w:val="%5."/>
      <w:lvlJc w:val="left"/>
      <w:pPr>
        <w:ind w:left="3600" w:hanging="360"/>
      </w:pPr>
    </w:lvl>
    <w:lvl w:ilvl="5" w:tplc="5E4AC2E6">
      <w:start w:val="1"/>
      <w:numFmt w:val="lowerRoman"/>
      <w:lvlText w:val="%6."/>
      <w:lvlJc w:val="right"/>
      <w:pPr>
        <w:ind w:left="4320" w:hanging="180"/>
      </w:pPr>
    </w:lvl>
    <w:lvl w:ilvl="6" w:tplc="9124BDD6">
      <w:start w:val="1"/>
      <w:numFmt w:val="decimal"/>
      <w:lvlText w:val="%7."/>
      <w:lvlJc w:val="left"/>
      <w:pPr>
        <w:ind w:left="5040" w:hanging="360"/>
      </w:pPr>
    </w:lvl>
    <w:lvl w:ilvl="7" w:tplc="736EE734">
      <w:start w:val="1"/>
      <w:numFmt w:val="lowerLetter"/>
      <w:lvlText w:val="%8."/>
      <w:lvlJc w:val="left"/>
      <w:pPr>
        <w:ind w:left="5760" w:hanging="360"/>
      </w:pPr>
    </w:lvl>
    <w:lvl w:ilvl="8" w:tplc="38964690">
      <w:start w:val="1"/>
      <w:numFmt w:val="lowerRoman"/>
      <w:lvlText w:val="%9."/>
      <w:lvlJc w:val="right"/>
      <w:pPr>
        <w:ind w:left="6480" w:hanging="180"/>
      </w:pPr>
    </w:lvl>
  </w:abstractNum>
  <w:abstractNum w:abstractNumId="54" w15:restartNumberingAfterBreak="0">
    <w:nsid w:val="4D6D0E98"/>
    <w:multiLevelType w:val="hybridMultilevel"/>
    <w:tmpl w:val="100E4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AF5A01"/>
    <w:multiLevelType w:val="multilevel"/>
    <w:tmpl w:val="5A5607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756ECE"/>
    <w:multiLevelType w:val="hybridMultilevel"/>
    <w:tmpl w:val="1382D162"/>
    <w:lvl w:ilvl="0" w:tplc="47DC51E6">
      <w:start w:val="1"/>
      <w:numFmt w:val="bullet"/>
      <w:lvlText w:val="·"/>
      <w:lvlJc w:val="left"/>
      <w:pPr>
        <w:ind w:left="720" w:hanging="360"/>
      </w:pPr>
      <w:rPr>
        <w:rFonts w:ascii="Symbol" w:hAnsi="Symbol" w:hint="default"/>
      </w:rPr>
    </w:lvl>
    <w:lvl w:ilvl="1" w:tplc="5AEC9BB6">
      <w:start w:val="1"/>
      <w:numFmt w:val="bullet"/>
      <w:lvlText w:val="o"/>
      <w:lvlJc w:val="left"/>
      <w:pPr>
        <w:ind w:left="1440" w:hanging="360"/>
      </w:pPr>
      <w:rPr>
        <w:rFonts w:ascii="Courier New" w:hAnsi="Courier New" w:hint="default"/>
      </w:rPr>
    </w:lvl>
    <w:lvl w:ilvl="2" w:tplc="FC96884A">
      <w:start w:val="1"/>
      <w:numFmt w:val="bullet"/>
      <w:lvlText w:val=""/>
      <w:lvlJc w:val="left"/>
      <w:pPr>
        <w:ind w:left="2160" w:hanging="360"/>
      </w:pPr>
      <w:rPr>
        <w:rFonts w:ascii="Wingdings" w:hAnsi="Wingdings" w:hint="default"/>
      </w:rPr>
    </w:lvl>
    <w:lvl w:ilvl="3" w:tplc="0908F53C">
      <w:start w:val="1"/>
      <w:numFmt w:val="bullet"/>
      <w:lvlText w:val=""/>
      <w:lvlJc w:val="left"/>
      <w:pPr>
        <w:ind w:left="2880" w:hanging="360"/>
      </w:pPr>
      <w:rPr>
        <w:rFonts w:ascii="Symbol" w:hAnsi="Symbol" w:hint="default"/>
      </w:rPr>
    </w:lvl>
    <w:lvl w:ilvl="4" w:tplc="95042470">
      <w:start w:val="1"/>
      <w:numFmt w:val="bullet"/>
      <w:lvlText w:val="o"/>
      <w:lvlJc w:val="left"/>
      <w:pPr>
        <w:ind w:left="3600" w:hanging="360"/>
      </w:pPr>
      <w:rPr>
        <w:rFonts w:ascii="Courier New" w:hAnsi="Courier New" w:hint="default"/>
      </w:rPr>
    </w:lvl>
    <w:lvl w:ilvl="5" w:tplc="4E4AD7DE">
      <w:start w:val="1"/>
      <w:numFmt w:val="bullet"/>
      <w:lvlText w:val=""/>
      <w:lvlJc w:val="left"/>
      <w:pPr>
        <w:ind w:left="4320" w:hanging="360"/>
      </w:pPr>
      <w:rPr>
        <w:rFonts w:ascii="Wingdings" w:hAnsi="Wingdings" w:hint="default"/>
      </w:rPr>
    </w:lvl>
    <w:lvl w:ilvl="6" w:tplc="11DCAC3C">
      <w:start w:val="1"/>
      <w:numFmt w:val="bullet"/>
      <w:lvlText w:val=""/>
      <w:lvlJc w:val="left"/>
      <w:pPr>
        <w:ind w:left="5040" w:hanging="360"/>
      </w:pPr>
      <w:rPr>
        <w:rFonts w:ascii="Symbol" w:hAnsi="Symbol" w:hint="default"/>
      </w:rPr>
    </w:lvl>
    <w:lvl w:ilvl="7" w:tplc="E96C84E2">
      <w:start w:val="1"/>
      <w:numFmt w:val="bullet"/>
      <w:lvlText w:val="o"/>
      <w:lvlJc w:val="left"/>
      <w:pPr>
        <w:ind w:left="5760" w:hanging="360"/>
      </w:pPr>
      <w:rPr>
        <w:rFonts w:ascii="Courier New" w:hAnsi="Courier New" w:hint="default"/>
      </w:rPr>
    </w:lvl>
    <w:lvl w:ilvl="8" w:tplc="53321202">
      <w:start w:val="1"/>
      <w:numFmt w:val="bullet"/>
      <w:lvlText w:val=""/>
      <w:lvlJc w:val="left"/>
      <w:pPr>
        <w:ind w:left="6480" w:hanging="360"/>
      </w:pPr>
      <w:rPr>
        <w:rFonts w:ascii="Wingdings" w:hAnsi="Wingdings" w:hint="default"/>
      </w:rPr>
    </w:lvl>
  </w:abstractNum>
  <w:abstractNum w:abstractNumId="57" w15:restartNumberingAfterBreak="0">
    <w:nsid w:val="560725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5682296A"/>
    <w:multiLevelType w:val="multilevel"/>
    <w:tmpl w:val="2680711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6891AF0"/>
    <w:multiLevelType w:val="hybridMultilevel"/>
    <w:tmpl w:val="33CED416"/>
    <w:lvl w:ilvl="0" w:tplc="4F527E78">
      <w:start w:val="8102"/>
      <w:numFmt w:val="bullet"/>
      <w:lvlText w:val="-"/>
      <w:lvlJc w:val="left"/>
      <w:pPr>
        <w:ind w:left="405" w:hanging="360"/>
      </w:pPr>
      <w:rPr>
        <w:rFonts w:ascii="Calibri" w:eastAsia="Calibr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start w:val="1"/>
      <w:numFmt w:val="bullet"/>
      <w:lvlText w:val=""/>
      <w:lvlJc w:val="left"/>
      <w:pPr>
        <w:ind w:left="2565" w:hanging="360"/>
      </w:pPr>
      <w:rPr>
        <w:rFonts w:ascii="Symbol" w:hAnsi="Symbol" w:hint="default"/>
      </w:rPr>
    </w:lvl>
    <w:lvl w:ilvl="4" w:tplc="10090003">
      <w:start w:val="1"/>
      <w:numFmt w:val="bullet"/>
      <w:lvlText w:val="o"/>
      <w:lvlJc w:val="left"/>
      <w:pPr>
        <w:ind w:left="3285" w:hanging="360"/>
      </w:pPr>
      <w:rPr>
        <w:rFonts w:ascii="Courier New" w:hAnsi="Courier New" w:cs="Courier New" w:hint="default"/>
      </w:rPr>
    </w:lvl>
    <w:lvl w:ilvl="5" w:tplc="10090005">
      <w:start w:val="1"/>
      <w:numFmt w:val="bullet"/>
      <w:lvlText w:val=""/>
      <w:lvlJc w:val="left"/>
      <w:pPr>
        <w:ind w:left="4005" w:hanging="360"/>
      </w:pPr>
      <w:rPr>
        <w:rFonts w:ascii="Wingdings" w:hAnsi="Wingdings" w:hint="default"/>
      </w:rPr>
    </w:lvl>
    <w:lvl w:ilvl="6" w:tplc="10090001">
      <w:start w:val="1"/>
      <w:numFmt w:val="bullet"/>
      <w:lvlText w:val=""/>
      <w:lvlJc w:val="left"/>
      <w:pPr>
        <w:ind w:left="4725" w:hanging="360"/>
      </w:pPr>
      <w:rPr>
        <w:rFonts w:ascii="Symbol" w:hAnsi="Symbol" w:hint="default"/>
      </w:rPr>
    </w:lvl>
    <w:lvl w:ilvl="7" w:tplc="10090003">
      <w:start w:val="1"/>
      <w:numFmt w:val="bullet"/>
      <w:lvlText w:val="o"/>
      <w:lvlJc w:val="left"/>
      <w:pPr>
        <w:ind w:left="5445" w:hanging="360"/>
      </w:pPr>
      <w:rPr>
        <w:rFonts w:ascii="Courier New" w:hAnsi="Courier New" w:cs="Courier New" w:hint="default"/>
      </w:rPr>
    </w:lvl>
    <w:lvl w:ilvl="8" w:tplc="10090005">
      <w:start w:val="1"/>
      <w:numFmt w:val="bullet"/>
      <w:lvlText w:val=""/>
      <w:lvlJc w:val="left"/>
      <w:pPr>
        <w:ind w:left="6165" w:hanging="360"/>
      </w:pPr>
      <w:rPr>
        <w:rFonts w:ascii="Wingdings" w:hAnsi="Wingdings" w:hint="default"/>
      </w:rPr>
    </w:lvl>
  </w:abstractNum>
  <w:abstractNum w:abstractNumId="60" w15:restartNumberingAfterBreak="0">
    <w:nsid w:val="57355360"/>
    <w:multiLevelType w:val="hybridMultilevel"/>
    <w:tmpl w:val="B316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784254D"/>
    <w:multiLevelType w:val="multilevel"/>
    <w:tmpl w:val="8716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78176E"/>
    <w:multiLevelType w:val="hybridMultilevel"/>
    <w:tmpl w:val="AA9CB6BC"/>
    <w:lvl w:ilvl="0" w:tplc="E1AE5CE8">
      <w:start w:val="3"/>
      <w:numFmt w:val="decimal"/>
      <w:lvlText w:val="%1)"/>
      <w:lvlJc w:val="left"/>
      <w:pPr>
        <w:ind w:left="720" w:hanging="360"/>
      </w:pPr>
    </w:lvl>
    <w:lvl w:ilvl="1" w:tplc="889C44AA">
      <w:start w:val="1"/>
      <w:numFmt w:val="lowerLetter"/>
      <w:lvlText w:val="%2."/>
      <w:lvlJc w:val="left"/>
      <w:pPr>
        <w:ind w:left="1440" w:hanging="360"/>
      </w:pPr>
    </w:lvl>
    <w:lvl w:ilvl="2" w:tplc="AD20412E">
      <w:start w:val="1"/>
      <w:numFmt w:val="lowerRoman"/>
      <w:lvlText w:val="%3."/>
      <w:lvlJc w:val="right"/>
      <w:pPr>
        <w:ind w:left="2160" w:hanging="180"/>
      </w:pPr>
    </w:lvl>
    <w:lvl w:ilvl="3" w:tplc="11E02EB8">
      <w:start w:val="1"/>
      <w:numFmt w:val="decimal"/>
      <w:lvlText w:val="%4."/>
      <w:lvlJc w:val="left"/>
      <w:pPr>
        <w:ind w:left="2880" w:hanging="360"/>
      </w:pPr>
    </w:lvl>
    <w:lvl w:ilvl="4" w:tplc="CDDAB3E0">
      <w:start w:val="1"/>
      <w:numFmt w:val="lowerLetter"/>
      <w:lvlText w:val="%5."/>
      <w:lvlJc w:val="left"/>
      <w:pPr>
        <w:ind w:left="3600" w:hanging="360"/>
      </w:pPr>
    </w:lvl>
    <w:lvl w:ilvl="5" w:tplc="0B784BD0">
      <w:start w:val="1"/>
      <w:numFmt w:val="lowerRoman"/>
      <w:lvlText w:val="%6."/>
      <w:lvlJc w:val="right"/>
      <w:pPr>
        <w:ind w:left="4320" w:hanging="180"/>
      </w:pPr>
    </w:lvl>
    <w:lvl w:ilvl="6" w:tplc="D316A97E">
      <w:start w:val="1"/>
      <w:numFmt w:val="decimal"/>
      <w:lvlText w:val="%7."/>
      <w:lvlJc w:val="left"/>
      <w:pPr>
        <w:ind w:left="5040" w:hanging="360"/>
      </w:pPr>
    </w:lvl>
    <w:lvl w:ilvl="7" w:tplc="E8522E84">
      <w:start w:val="1"/>
      <w:numFmt w:val="lowerLetter"/>
      <w:lvlText w:val="%8."/>
      <w:lvlJc w:val="left"/>
      <w:pPr>
        <w:ind w:left="5760" w:hanging="360"/>
      </w:pPr>
    </w:lvl>
    <w:lvl w:ilvl="8" w:tplc="E9087746">
      <w:start w:val="1"/>
      <w:numFmt w:val="lowerRoman"/>
      <w:lvlText w:val="%9."/>
      <w:lvlJc w:val="right"/>
      <w:pPr>
        <w:ind w:left="6480" w:hanging="180"/>
      </w:pPr>
    </w:lvl>
  </w:abstractNum>
  <w:abstractNum w:abstractNumId="63" w15:restartNumberingAfterBreak="0">
    <w:nsid w:val="5C0317DF"/>
    <w:multiLevelType w:val="singleLevel"/>
    <w:tmpl w:val="CE1C89F4"/>
    <w:lvl w:ilvl="0">
      <w:start w:val="1"/>
      <w:numFmt w:val="bullet"/>
      <w:pStyle w:val="ListBullet5"/>
      <w:lvlText w:val=""/>
      <w:lvlJc w:val="left"/>
      <w:pPr>
        <w:tabs>
          <w:tab w:val="num" w:pos="360"/>
        </w:tabs>
        <w:ind w:left="360" w:hanging="360"/>
      </w:pPr>
      <w:rPr>
        <w:rFonts w:ascii="Wingdings" w:hAnsi="Wingdings" w:hint="default"/>
      </w:rPr>
    </w:lvl>
  </w:abstractNum>
  <w:abstractNum w:abstractNumId="64" w15:restartNumberingAfterBreak="0">
    <w:nsid w:val="5C482F05"/>
    <w:multiLevelType w:val="hybridMultilevel"/>
    <w:tmpl w:val="52A885D4"/>
    <w:lvl w:ilvl="0" w:tplc="8AA696DC">
      <w:start w:val="2"/>
      <w:numFmt w:val="decimal"/>
      <w:lvlText w:val="%1)"/>
      <w:lvlJc w:val="left"/>
      <w:pPr>
        <w:ind w:left="720" w:hanging="360"/>
      </w:pPr>
    </w:lvl>
    <w:lvl w:ilvl="1" w:tplc="1ED41A6A">
      <w:start w:val="1"/>
      <w:numFmt w:val="lowerLetter"/>
      <w:lvlText w:val="%2."/>
      <w:lvlJc w:val="left"/>
      <w:pPr>
        <w:ind w:left="1440" w:hanging="360"/>
      </w:pPr>
    </w:lvl>
    <w:lvl w:ilvl="2" w:tplc="ACF49A3C">
      <w:start w:val="1"/>
      <w:numFmt w:val="lowerRoman"/>
      <w:lvlText w:val="%3."/>
      <w:lvlJc w:val="right"/>
      <w:pPr>
        <w:ind w:left="2160" w:hanging="180"/>
      </w:pPr>
    </w:lvl>
    <w:lvl w:ilvl="3" w:tplc="9C5CFA42">
      <w:start w:val="1"/>
      <w:numFmt w:val="decimal"/>
      <w:lvlText w:val="%4."/>
      <w:lvlJc w:val="left"/>
      <w:pPr>
        <w:ind w:left="2880" w:hanging="360"/>
      </w:pPr>
    </w:lvl>
    <w:lvl w:ilvl="4" w:tplc="6E764274">
      <w:start w:val="1"/>
      <w:numFmt w:val="lowerLetter"/>
      <w:lvlText w:val="%5."/>
      <w:lvlJc w:val="left"/>
      <w:pPr>
        <w:ind w:left="3600" w:hanging="360"/>
      </w:pPr>
    </w:lvl>
    <w:lvl w:ilvl="5" w:tplc="E0CC8CD6">
      <w:start w:val="1"/>
      <w:numFmt w:val="lowerRoman"/>
      <w:lvlText w:val="%6."/>
      <w:lvlJc w:val="right"/>
      <w:pPr>
        <w:ind w:left="4320" w:hanging="180"/>
      </w:pPr>
    </w:lvl>
    <w:lvl w:ilvl="6" w:tplc="7790380E">
      <w:start w:val="1"/>
      <w:numFmt w:val="decimal"/>
      <w:lvlText w:val="%7."/>
      <w:lvlJc w:val="left"/>
      <w:pPr>
        <w:ind w:left="5040" w:hanging="360"/>
      </w:pPr>
    </w:lvl>
    <w:lvl w:ilvl="7" w:tplc="F0A82774">
      <w:start w:val="1"/>
      <w:numFmt w:val="lowerLetter"/>
      <w:lvlText w:val="%8."/>
      <w:lvlJc w:val="left"/>
      <w:pPr>
        <w:ind w:left="5760" w:hanging="360"/>
      </w:pPr>
    </w:lvl>
    <w:lvl w:ilvl="8" w:tplc="11369E44">
      <w:start w:val="1"/>
      <w:numFmt w:val="lowerRoman"/>
      <w:lvlText w:val="%9."/>
      <w:lvlJc w:val="right"/>
      <w:pPr>
        <w:ind w:left="6480" w:hanging="180"/>
      </w:pPr>
    </w:lvl>
  </w:abstractNum>
  <w:abstractNum w:abstractNumId="65" w15:restartNumberingAfterBreak="0">
    <w:nsid w:val="5D63B48D"/>
    <w:multiLevelType w:val="hybridMultilevel"/>
    <w:tmpl w:val="23142352"/>
    <w:lvl w:ilvl="0" w:tplc="8DBE3574">
      <w:start w:val="1"/>
      <w:numFmt w:val="decimal"/>
      <w:lvlText w:val="%1)"/>
      <w:lvlJc w:val="left"/>
      <w:pPr>
        <w:ind w:left="360" w:hanging="360"/>
      </w:pPr>
    </w:lvl>
    <w:lvl w:ilvl="1" w:tplc="07EAF1A8">
      <w:start w:val="1"/>
      <w:numFmt w:val="lowerLetter"/>
      <w:lvlText w:val="%2."/>
      <w:lvlJc w:val="left"/>
      <w:pPr>
        <w:ind w:left="1080" w:hanging="360"/>
      </w:pPr>
    </w:lvl>
    <w:lvl w:ilvl="2" w:tplc="4AD2B706">
      <w:start w:val="1"/>
      <w:numFmt w:val="lowerRoman"/>
      <w:lvlText w:val="%3."/>
      <w:lvlJc w:val="right"/>
      <w:pPr>
        <w:ind w:left="1800" w:hanging="180"/>
      </w:pPr>
    </w:lvl>
    <w:lvl w:ilvl="3" w:tplc="0B8EC596">
      <w:start w:val="1"/>
      <w:numFmt w:val="decimal"/>
      <w:lvlText w:val="%4."/>
      <w:lvlJc w:val="left"/>
      <w:pPr>
        <w:ind w:left="2520" w:hanging="360"/>
      </w:pPr>
    </w:lvl>
    <w:lvl w:ilvl="4" w:tplc="BD12F71E">
      <w:start w:val="1"/>
      <w:numFmt w:val="lowerLetter"/>
      <w:lvlText w:val="%5."/>
      <w:lvlJc w:val="left"/>
      <w:pPr>
        <w:ind w:left="3240" w:hanging="360"/>
      </w:pPr>
    </w:lvl>
    <w:lvl w:ilvl="5" w:tplc="D77C72AA">
      <w:start w:val="1"/>
      <w:numFmt w:val="lowerRoman"/>
      <w:lvlText w:val="%6."/>
      <w:lvlJc w:val="right"/>
      <w:pPr>
        <w:ind w:left="3960" w:hanging="180"/>
      </w:pPr>
    </w:lvl>
    <w:lvl w:ilvl="6" w:tplc="69E870C0">
      <w:start w:val="1"/>
      <w:numFmt w:val="decimal"/>
      <w:lvlText w:val="%7."/>
      <w:lvlJc w:val="left"/>
      <w:pPr>
        <w:ind w:left="4680" w:hanging="360"/>
      </w:pPr>
    </w:lvl>
    <w:lvl w:ilvl="7" w:tplc="E43099D6">
      <w:start w:val="1"/>
      <w:numFmt w:val="lowerLetter"/>
      <w:lvlText w:val="%8."/>
      <w:lvlJc w:val="left"/>
      <w:pPr>
        <w:ind w:left="5400" w:hanging="360"/>
      </w:pPr>
    </w:lvl>
    <w:lvl w:ilvl="8" w:tplc="56C41E9C">
      <w:start w:val="1"/>
      <w:numFmt w:val="lowerRoman"/>
      <w:lvlText w:val="%9."/>
      <w:lvlJc w:val="right"/>
      <w:pPr>
        <w:ind w:left="6120" w:hanging="180"/>
      </w:pPr>
    </w:lvl>
  </w:abstractNum>
  <w:abstractNum w:abstractNumId="66" w15:restartNumberingAfterBreak="0">
    <w:nsid w:val="5D6B0C59"/>
    <w:multiLevelType w:val="singleLevel"/>
    <w:tmpl w:val="D204856A"/>
    <w:lvl w:ilvl="0">
      <w:start w:val="1"/>
      <w:numFmt w:val="bullet"/>
      <w:pStyle w:val="TableBullet3"/>
      <w:lvlText w:val=""/>
      <w:lvlJc w:val="left"/>
      <w:pPr>
        <w:tabs>
          <w:tab w:val="num" w:pos="360"/>
        </w:tabs>
        <w:ind w:left="360" w:hanging="360"/>
      </w:pPr>
      <w:rPr>
        <w:rFonts w:ascii="Symbol" w:hAnsi="Symbol" w:hint="default"/>
      </w:rPr>
    </w:lvl>
  </w:abstractNum>
  <w:abstractNum w:abstractNumId="67" w15:restartNumberingAfterBreak="0">
    <w:nsid w:val="5ED96F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5F3D981D"/>
    <w:multiLevelType w:val="hybridMultilevel"/>
    <w:tmpl w:val="B980DA30"/>
    <w:lvl w:ilvl="0" w:tplc="DEB09C3C">
      <w:start w:val="2"/>
      <w:numFmt w:val="decimal"/>
      <w:lvlText w:val="%1)"/>
      <w:lvlJc w:val="left"/>
      <w:pPr>
        <w:ind w:left="720" w:hanging="360"/>
      </w:pPr>
    </w:lvl>
    <w:lvl w:ilvl="1" w:tplc="42DA1184">
      <w:start w:val="1"/>
      <w:numFmt w:val="lowerLetter"/>
      <w:lvlText w:val="%2."/>
      <w:lvlJc w:val="left"/>
      <w:pPr>
        <w:ind w:left="1440" w:hanging="360"/>
      </w:pPr>
    </w:lvl>
    <w:lvl w:ilvl="2" w:tplc="72E42816">
      <w:start w:val="1"/>
      <w:numFmt w:val="lowerRoman"/>
      <w:lvlText w:val="%3."/>
      <w:lvlJc w:val="right"/>
      <w:pPr>
        <w:ind w:left="2160" w:hanging="180"/>
      </w:pPr>
    </w:lvl>
    <w:lvl w:ilvl="3" w:tplc="42E2567A">
      <w:start w:val="1"/>
      <w:numFmt w:val="decimal"/>
      <w:lvlText w:val="%4."/>
      <w:lvlJc w:val="left"/>
      <w:pPr>
        <w:ind w:left="2880" w:hanging="360"/>
      </w:pPr>
    </w:lvl>
    <w:lvl w:ilvl="4" w:tplc="1A8E1142">
      <w:start w:val="1"/>
      <w:numFmt w:val="lowerLetter"/>
      <w:lvlText w:val="%5."/>
      <w:lvlJc w:val="left"/>
      <w:pPr>
        <w:ind w:left="3600" w:hanging="360"/>
      </w:pPr>
    </w:lvl>
    <w:lvl w:ilvl="5" w:tplc="7458CCA0">
      <w:start w:val="1"/>
      <w:numFmt w:val="lowerRoman"/>
      <w:lvlText w:val="%6."/>
      <w:lvlJc w:val="right"/>
      <w:pPr>
        <w:ind w:left="4320" w:hanging="180"/>
      </w:pPr>
    </w:lvl>
    <w:lvl w:ilvl="6" w:tplc="CE8A3150">
      <w:start w:val="1"/>
      <w:numFmt w:val="decimal"/>
      <w:lvlText w:val="%7."/>
      <w:lvlJc w:val="left"/>
      <w:pPr>
        <w:ind w:left="5040" w:hanging="360"/>
      </w:pPr>
    </w:lvl>
    <w:lvl w:ilvl="7" w:tplc="5330B4DC">
      <w:start w:val="1"/>
      <w:numFmt w:val="lowerLetter"/>
      <w:lvlText w:val="%8."/>
      <w:lvlJc w:val="left"/>
      <w:pPr>
        <w:ind w:left="5760" w:hanging="360"/>
      </w:pPr>
    </w:lvl>
    <w:lvl w:ilvl="8" w:tplc="E64A67C4">
      <w:start w:val="1"/>
      <w:numFmt w:val="lowerRoman"/>
      <w:lvlText w:val="%9."/>
      <w:lvlJc w:val="right"/>
      <w:pPr>
        <w:ind w:left="6480" w:hanging="180"/>
      </w:pPr>
    </w:lvl>
  </w:abstractNum>
  <w:abstractNum w:abstractNumId="69" w15:restartNumberingAfterBreak="0">
    <w:nsid w:val="5F6D3F7E"/>
    <w:multiLevelType w:val="hybridMultilevel"/>
    <w:tmpl w:val="CCD20BA0"/>
    <w:lvl w:ilvl="0" w:tplc="5D5279FC">
      <w:start w:val="1"/>
      <w:numFmt w:val="bullet"/>
      <w:lvlText w:val="·"/>
      <w:lvlJc w:val="left"/>
      <w:pPr>
        <w:ind w:left="720" w:hanging="360"/>
      </w:pPr>
      <w:rPr>
        <w:rFonts w:ascii="Symbol" w:hAnsi="Symbol" w:hint="default"/>
      </w:rPr>
    </w:lvl>
    <w:lvl w:ilvl="1" w:tplc="58FAED22">
      <w:start w:val="1"/>
      <w:numFmt w:val="bullet"/>
      <w:lvlText w:val="o"/>
      <w:lvlJc w:val="left"/>
      <w:pPr>
        <w:ind w:left="1440" w:hanging="360"/>
      </w:pPr>
      <w:rPr>
        <w:rFonts w:ascii="Courier New" w:hAnsi="Courier New" w:hint="default"/>
      </w:rPr>
    </w:lvl>
    <w:lvl w:ilvl="2" w:tplc="C2E8B232">
      <w:start w:val="1"/>
      <w:numFmt w:val="bullet"/>
      <w:lvlText w:val=""/>
      <w:lvlJc w:val="left"/>
      <w:pPr>
        <w:ind w:left="2160" w:hanging="360"/>
      </w:pPr>
      <w:rPr>
        <w:rFonts w:ascii="Wingdings" w:hAnsi="Wingdings" w:hint="default"/>
      </w:rPr>
    </w:lvl>
    <w:lvl w:ilvl="3" w:tplc="CF242DF8">
      <w:start w:val="1"/>
      <w:numFmt w:val="bullet"/>
      <w:lvlText w:val=""/>
      <w:lvlJc w:val="left"/>
      <w:pPr>
        <w:ind w:left="2880" w:hanging="360"/>
      </w:pPr>
      <w:rPr>
        <w:rFonts w:ascii="Symbol" w:hAnsi="Symbol" w:hint="default"/>
      </w:rPr>
    </w:lvl>
    <w:lvl w:ilvl="4" w:tplc="11A06C2E">
      <w:start w:val="1"/>
      <w:numFmt w:val="bullet"/>
      <w:lvlText w:val="o"/>
      <w:lvlJc w:val="left"/>
      <w:pPr>
        <w:ind w:left="3600" w:hanging="360"/>
      </w:pPr>
      <w:rPr>
        <w:rFonts w:ascii="Courier New" w:hAnsi="Courier New" w:hint="default"/>
      </w:rPr>
    </w:lvl>
    <w:lvl w:ilvl="5" w:tplc="BF2CA118">
      <w:start w:val="1"/>
      <w:numFmt w:val="bullet"/>
      <w:lvlText w:val=""/>
      <w:lvlJc w:val="left"/>
      <w:pPr>
        <w:ind w:left="4320" w:hanging="360"/>
      </w:pPr>
      <w:rPr>
        <w:rFonts w:ascii="Wingdings" w:hAnsi="Wingdings" w:hint="default"/>
      </w:rPr>
    </w:lvl>
    <w:lvl w:ilvl="6" w:tplc="C84CC57C">
      <w:start w:val="1"/>
      <w:numFmt w:val="bullet"/>
      <w:lvlText w:val=""/>
      <w:lvlJc w:val="left"/>
      <w:pPr>
        <w:ind w:left="5040" w:hanging="360"/>
      </w:pPr>
      <w:rPr>
        <w:rFonts w:ascii="Symbol" w:hAnsi="Symbol" w:hint="default"/>
      </w:rPr>
    </w:lvl>
    <w:lvl w:ilvl="7" w:tplc="CE760230">
      <w:start w:val="1"/>
      <w:numFmt w:val="bullet"/>
      <w:lvlText w:val="o"/>
      <w:lvlJc w:val="left"/>
      <w:pPr>
        <w:ind w:left="5760" w:hanging="360"/>
      </w:pPr>
      <w:rPr>
        <w:rFonts w:ascii="Courier New" w:hAnsi="Courier New" w:hint="default"/>
      </w:rPr>
    </w:lvl>
    <w:lvl w:ilvl="8" w:tplc="2AECE75C">
      <w:start w:val="1"/>
      <w:numFmt w:val="bullet"/>
      <w:lvlText w:val=""/>
      <w:lvlJc w:val="left"/>
      <w:pPr>
        <w:ind w:left="6480" w:hanging="360"/>
      </w:pPr>
      <w:rPr>
        <w:rFonts w:ascii="Wingdings" w:hAnsi="Wingdings" w:hint="default"/>
      </w:rPr>
    </w:lvl>
  </w:abstractNum>
  <w:abstractNum w:abstractNumId="70" w15:restartNumberingAfterBreak="0">
    <w:nsid w:val="60950BB7"/>
    <w:multiLevelType w:val="singleLevel"/>
    <w:tmpl w:val="1E2281F0"/>
    <w:lvl w:ilvl="0">
      <w:start w:val="1"/>
      <w:numFmt w:val="bullet"/>
      <w:pStyle w:val="TableBullet1"/>
      <w:lvlText w:val=""/>
      <w:lvlJc w:val="left"/>
      <w:pPr>
        <w:tabs>
          <w:tab w:val="num" w:pos="360"/>
        </w:tabs>
        <w:ind w:left="360" w:hanging="360"/>
      </w:pPr>
      <w:rPr>
        <w:rFonts w:ascii="Symbol" w:hAnsi="Symbol" w:hint="default"/>
      </w:rPr>
    </w:lvl>
  </w:abstractNum>
  <w:abstractNum w:abstractNumId="71" w15:restartNumberingAfterBreak="0">
    <w:nsid w:val="62157AB1"/>
    <w:multiLevelType w:val="hybridMultilevel"/>
    <w:tmpl w:val="68A05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2C40123"/>
    <w:multiLevelType w:val="hybridMultilevel"/>
    <w:tmpl w:val="3DEE667C"/>
    <w:lvl w:ilvl="0" w:tplc="17D83988">
      <w:start w:val="5"/>
      <w:numFmt w:val="decimal"/>
      <w:lvlText w:val="%1)"/>
      <w:lvlJc w:val="left"/>
      <w:pPr>
        <w:ind w:left="720" w:hanging="360"/>
      </w:pPr>
    </w:lvl>
    <w:lvl w:ilvl="1" w:tplc="A9744BD2">
      <w:start w:val="1"/>
      <w:numFmt w:val="lowerLetter"/>
      <w:lvlText w:val="%2."/>
      <w:lvlJc w:val="left"/>
      <w:pPr>
        <w:ind w:left="1440" w:hanging="360"/>
      </w:pPr>
    </w:lvl>
    <w:lvl w:ilvl="2" w:tplc="2B105AB8">
      <w:start w:val="1"/>
      <w:numFmt w:val="lowerRoman"/>
      <w:lvlText w:val="%3."/>
      <w:lvlJc w:val="right"/>
      <w:pPr>
        <w:ind w:left="2160" w:hanging="180"/>
      </w:pPr>
    </w:lvl>
    <w:lvl w:ilvl="3" w:tplc="B5A85ED4">
      <w:start w:val="1"/>
      <w:numFmt w:val="decimal"/>
      <w:lvlText w:val="%4."/>
      <w:lvlJc w:val="left"/>
      <w:pPr>
        <w:ind w:left="2880" w:hanging="360"/>
      </w:pPr>
    </w:lvl>
    <w:lvl w:ilvl="4" w:tplc="72A23D5A">
      <w:start w:val="1"/>
      <w:numFmt w:val="lowerLetter"/>
      <w:lvlText w:val="%5."/>
      <w:lvlJc w:val="left"/>
      <w:pPr>
        <w:ind w:left="3600" w:hanging="360"/>
      </w:pPr>
    </w:lvl>
    <w:lvl w:ilvl="5" w:tplc="29365FEA">
      <w:start w:val="1"/>
      <w:numFmt w:val="lowerRoman"/>
      <w:lvlText w:val="%6."/>
      <w:lvlJc w:val="right"/>
      <w:pPr>
        <w:ind w:left="4320" w:hanging="180"/>
      </w:pPr>
    </w:lvl>
    <w:lvl w:ilvl="6" w:tplc="0A0E1ABA">
      <w:start w:val="1"/>
      <w:numFmt w:val="decimal"/>
      <w:lvlText w:val="%7."/>
      <w:lvlJc w:val="left"/>
      <w:pPr>
        <w:ind w:left="5040" w:hanging="360"/>
      </w:pPr>
    </w:lvl>
    <w:lvl w:ilvl="7" w:tplc="9D4856B6">
      <w:start w:val="1"/>
      <w:numFmt w:val="lowerLetter"/>
      <w:lvlText w:val="%8."/>
      <w:lvlJc w:val="left"/>
      <w:pPr>
        <w:ind w:left="5760" w:hanging="360"/>
      </w:pPr>
    </w:lvl>
    <w:lvl w:ilvl="8" w:tplc="D8525180">
      <w:start w:val="1"/>
      <w:numFmt w:val="lowerRoman"/>
      <w:lvlText w:val="%9."/>
      <w:lvlJc w:val="right"/>
      <w:pPr>
        <w:ind w:left="6480" w:hanging="180"/>
      </w:pPr>
    </w:lvl>
  </w:abstractNum>
  <w:abstractNum w:abstractNumId="73" w15:restartNumberingAfterBreak="0">
    <w:nsid w:val="654630CB"/>
    <w:multiLevelType w:val="hybridMultilevel"/>
    <w:tmpl w:val="72743CF8"/>
    <w:lvl w:ilvl="0" w:tplc="86E44016">
      <w:start w:val="1"/>
      <w:numFmt w:val="decimal"/>
      <w:lvlText w:val="à"/>
      <w:lvlJc w:val="left"/>
      <w:pPr>
        <w:ind w:left="720" w:hanging="360"/>
      </w:pPr>
    </w:lvl>
    <w:lvl w:ilvl="1" w:tplc="093ED308">
      <w:start w:val="1"/>
      <w:numFmt w:val="lowerLetter"/>
      <w:lvlText w:val="%2."/>
      <w:lvlJc w:val="left"/>
      <w:pPr>
        <w:ind w:left="1440" w:hanging="360"/>
      </w:pPr>
    </w:lvl>
    <w:lvl w:ilvl="2" w:tplc="56BAA736">
      <w:start w:val="1"/>
      <w:numFmt w:val="lowerRoman"/>
      <w:lvlText w:val="%3."/>
      <w:lvlJc w:val="right"/>
      <w:pPr>
        <w:ind w:left="2160" w:hanging="180"/>
      </w:pPr>
    </w:lvl>
    <w:lvl w:ilvl="3" w:tplc="47469D6E">
      <w:start w:val="1"/>
      <w:numFmt w:val="decimal"/>
      <w:lvlText w:val="%4."/>
      <w:lvlJc w:val="left"/>
      <w:pPr>
        <w:ind w:left="2880" w:hanging="360"/>
      </w:pPr>
    </w:lvl>
    <w:lvl w:ilvl="4" w:tplc="F7448738">
      <w:start w:val="1"/>
      <w:numFmt w:val="lowerLetter"/>
      <w:lvlText w:val="%5."/>
      <w:lvlJc w:val="left"/>
      <w:pPr>
        <w:ind w:left="3600" w:hanging="360"/>
      </w:pPr>
    </w:lvl>
    <w:lvl w:ilvl="5" w:tplc="0A105736">
      <w:start w:val="1"/>
      <w:numFmt w:val="lowerRoman"/>
      <w:lvlText w:val="%6."/>
      <w:lvlJc w:val="right"/>
      <w:pPr>
        <w:ind w:left="4320" w:hanging="180"/>
      </w:pPr>
    </w:lvl>
    <w:lvl w:ilvl="6" w:tplc="319A565E">
      <w:start w:val="1"/>
      <w:numFmt w:val="decimal"/>
      <w:lvlText w:val="%7."/>
      <w:lvlJc w:val="left"/>
      <w:pPr>
        <w:ind w:left="5040" w:hanging="360"/>
      </w:pPr>
    </w:lvl>
    <w:lvl w:ilvl="7" w:tplc="E0C81C9E">
      <w:start w:val="1"/>
      <w:numFmt w:val="lowerLetter"/>
      <w:lvlText w:val="%8."/>
      <w:lvlJc w:val="left"/>
      <w:pPr>
        <w:ind w:left="5760" w:hanging="360"/>
      </w:pPr>
    </w:lvl>
    <w:lvl w:ilvl="8" w:tplc="4CAE1E04">
      <w:start w:val="1"/>
      <w:numFmt w:val="lowerRoman"/>
      <w:lvlText w:val="%9."/>
      <w:lvlJc w:val="right"/>
      <w:pPr>
        <w:ind w:left="6480" w:hanging="180"/>
      </w:pPr>
    </w:lvl>
  </w:abstractNum>
  <w:abstractNum w:abstractNumId="74" w15:restartNumberingAfterBreak="0">
    <w:nsid w:val="6570F11E"/>
    <w:multiLevelType w:val="multilevel"/>
    <w:tmpl w:val="B66E13F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64401D7"/>
    <w:multiLevelType w:val="multilevel"/>
    <w:tmpl w:val="AFCE1E7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6F33BEB"/>
    <w:multiLevelType w:val="multilevel"/>
    <w:tmpl w:val="E69815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F40641"/>
    <w:multiLevelType w:val="hybridMultilevel"/>
    <w:tmpl w:val="2CDA016C"/>
    <w:lvl w:ilvl="0" w:tplc="C98CAEA6">
      <w:start w:val="3"/>
      <w:numFmt w:val="decimal"/>
      <w:lvlText w:val="%1)"/>
      <w:lvlJc w:val="left"/>
      <w:pPr>
        <w:ind w:left="720" w:hanging="360"/>
      </w:pPr>
    </w:lvl>
    <w:lvl w:ilvl="1" w:tplc="9D463280">
      <w:start w:val="1"/>
      <w:numFmt w:val="lowerLetter"/>
      <w:lvlText w:val="%2."/>
      <w:lvlJc w:val="left"/>
      <w:pPr>
        <w:ind w:left="1440" w:hanging="360"/>
      </w:pPr>
    </w:lvl>
    <w:lvl w:ilvl="2" w:tplc="DFA67A18">
      <w:start w:val="1"/>
      <w:numFmt w:val="lowerRoman"/>
      <w:lvlText w:val="%3."/>
      <w:lvlJc w:val="right"/>
      <w:pPr>
        <w:ind w:left="2160" w:hanging="180"/>
      </w:pPr>
    </w:lvl>
    <w:lvl w:ilvl="3" w:tplc="4DE22E4C">
      <w:start w:val="1"/>
      <w:numFmt w:val="decimal"/>
      <w:lvlText w:val="%4."/>
      <w:lvlJc w:val="left"/>
      <w:pPr>
        <w:ind w:left="2880" w:hanging="360"/>
      </w:pPr>
    </w:lvl>
    <w:lvl w:ilvl="4" w:tplc="7C009C44">
      <w:start w:val="1"/>
      <w:numFmt w:val="lowerLetter"/>
      <w:lvlText w:val="%5."/>
      <w:lvlJc w:val="left"/>
      <w:pPr>
        <w:ind w:left="3600" w:hanging="360"/>
      </w:pPr>
    </w:lvl>
    <w:lvl w:ilvl="5" w:tplc="5928D1FE">
      <w:start w:val="1"/>
      <w:numFmt w:val="lowerRoman"/>
      <w:lvlText w:val="%6."/>
      <w:lvlJc w:val="right"/>
      <w:pPr>
        <w:ind w:left="4320" w:hanging="180"/>
      </w:pPr>
    </w:lvl>
    <w:lvl w:ilvl="6" w:tplc="8B62A518">
      <w:start w:val="1"/>
      <w:numFmt w:val="decimal"/>
      <w:lvlText w:val="%7."/>
      <w:lvlJc w:val="left"/>
      <w:pPr>
        <w:ind w:left="5040" w:hanging="360"/>
      </w:pPr>
    </w:lvl>
    <w:lvl w:ilvl="7" w:tplc="25A0DE28">
      <w:start w:val="1"/>
      <w:numFmt w:val="lowerLetter"/>
      <w:lvlText w:val="%8."/>
      <w:lvlJc w:val="left"/>
      <w:pPr>
        <w:ind w:left="5760" w:hanging="360"/>
      </w:pPr>
    </w:lvl>
    <w:lvl w:ilvl="8" w:tplc="2AF8D388">
      <w:start w:val="1"/>
      <w:numFmt w:val="lowerRoman"/>
      <w:lvlText w:val="%9."/>
      <w:lvlJc w:val="right"/>
      <w:pPr>
        <w:ind w:left="6480" w:hanging="180"/>
      </w:pPr>
    </w:lvl>
  </w:abstractNum>
  <w:abstractNum w:abstractNumId="78" w15:restartNumberingAfterBreak="0">
    <w:nsid w:val="692D1F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6A7D4FDE"/>
    <w:multiLevelType w:val="hybridMultilevel"/>
    <w:tmpl w:val="4F18C3A4"/>
    <w:lvl w:ilvl="0" w:tplc="E298A40A">
      <w:start w:val="1"/>
      <w:numFmt w:val="decimal"/>
      <w:lvlText w:val="%1)"/>
      <w:lvlJc w:val="left"/>
      <w:pPr>
        <w:ind w:left="720" w:hanging="360"/>
      </w:pPr>
    </w:lvl>
    <w:lvl w:ilvl="1" w:tplc="9E1AD4FA">
      <w:start w:val="1"/>
      <w:numFmt w:val="lowerLetter"/>
      <w:lvlText w:val="%2."/>
      <w:lvlJc w:val="left"/>
      <w:pPr>
        <w:ind w:left="1440" w:hanging="360"/>
      </w:pPr>
    </w:lvl>
    <w:lvl w:ilvl="2" w:tplc="0DF26BE0">
      <w:start w:val="1"/>
      <w:numFmt w:val="lowerRoman"/>
      <w:lvlText w:val="%3."/>
      <w:lvlJc w:val="right"/>
      <w:pPr>
        <w:ind w:left="2160" w:hanging="180"/>
      </w:pPr>
    </w:lvl>
    <w:lvl w:ilvl="3" w:tplc="FF448BF4">
      <w:start w:val="1"/>
      <w:numFmt w:val="decimal"/>
      <w:lvlText w:val="%4."/>
      <w:lvlJc w:val="left"/>
      <w:pPr>
        <w:ind w:left="2880" w:hanging="360"/>
      </w:pPr>
    </w:lvl>
    <w:lvl w:ilvl="4" w:tplc="7F263840">
      <w:start w:val="1"/>
      <w:numFmt w:val="lowerLetter"/>
      <w:lvlText w:val="%5."/>
      <w:lvlJc w:val="left"/>
      <w:pPr>
        <w:ind w:left="3600" w:hanging="360"/>
      </w:pPr>
    </w:lvl>
    <w:lvl w:ilvl="5" w:tplc="4A1CA8F2">
      <w:start w:val="1"/>
      <w:numFmt w:val="lowerRoman"/>
      <w:lvlText w:val="%6."/>
      <w:lvlJc w:val="right"/>
      <w:pPr>
        <w:ind w:left="4320" w:hanging="180"/>
      </w:pPr>
    </w:lvl>
    <w:lvl w:ilvl="6" w:tplc="C8FC03DA">
      <w:start w:val="1"/>
      <w:numFmt w:val="decimal"/>
      <w:lvlText w:val="%7."/>
      <w:lvlJc w:val="left"/>
      <w:pPr>
        <w:ind w:left="5040" w:hanging="360"/>
      </w:pPr>
    </w:lvl>
    <w:lvl w:ilvl="7" w:tplc="1BC24BAA">
      <w:start w:val="1"/>
      <w:numFmt w:val="lowerLetter"/>
      <w:lvlText w:val="%8."/>
      <w:lvlJc w:val="left"/>
      <w:pPr>
        <w:ind w:left="5760" w:hanging="360"/>
      </w:pPr>
    </w:lvl>
    <w:lvl w:ilvl="8" w:tplc="33C8CE08">
      <w:start w:val="1"/>
      <w:numFmt w:val="lowerRoman"/>
      <w:lvlText w:val="%9."/>
      <w:lvlJc w:val="right"/>
      <w:pPr>
        <w:ind w:left="6480" w:hanging="180"/>
      </w:pPr>
    </w:lvl>
  </w:abstractNum>
  <w:abstractNum w:abstractNumId="80" w15:restartNumberingAfterBreak="0">
    <w:nsid w:val="6AE2BAEF"/>
    <w:multiLevelType w:val="hybridMultilevel"/>
    <w:tmpl w:val="A36AB6DA"/>
    <w:lvl w:ilvl="0" w:tplc="70AE224A">
      <w:start w:val="1"/>
      <w:numFmt w:val="bullet"/>
      <w:lvlText w:val=""/>
      <w:lvlJc w:val="left"/>
      <w:pPr>
        <w:ind w:left="720" w:hanging="360"/>
      </w:pPr>
      <w:rPr>
        <w:rFonts w:ascii="Symbol" w:hAnsi="Symbol" w:hint="default"/>
      </w:rPr>
    </w:lvl>
    <w:lvl w:ilvl="1" w:tplc="C93218FE">
      <w:start w:val="1"/>
      <w:numFmt w:val="bullet"/>
      <w:lvlText w:val="o"/>
      <w:lvlJc w:val="left"/>
      <w:pPr>
        <w:ind w:left="1440" w:hanging="360"/>
      </w:pPr>
      <w:rPr>
        <w:rFonts w:ascii="Courier New" w:hAnsi="Courier New" w:hint="default"/>
      </w:rPr>
    </w:lvl>
    <w:lvl w:ilvl="2" w:tplc="0DCA6600">
      <w:start w:val="1"/>
      <w:numFmt w:val="bullet"/>
      <w:lvlText w:val=""/>
      <w:lvlJc w:val="left"/>
      <w:pPr>
        <w:ind w:left="2160" w:hanging="360"/>
      </w:pPr>
      <w:rPr>
        <w:rFonts w:ascii="Wingdings" w:hAnsi="Wingdings" w:hint="default"/>
      </w:rPr>
    </w:lvl>
    <w:lvl w:ilvl="3" w:tplc="7C80A90C">
      <w:start w:val="1"/>
      <w:numFmt w:val="bullet"/>
      <w:lvlText w:val=""/>
      <w:lvlJc w:val="left"/>
      <w:pPr>
        <w:ind w:left="2880" w:hanging="360"/>
      </w:pPr>
      <w:rPr>
        <w:rFonts w:ascii="Symbol" w:hAnsi="Symbol" w:hint="default"/>
      </w:rPr>
    </w:lvl>
    <w:lvl w:ilvl="4" w:tplc="A198EC8A">
      <w:start w:val="1"/>
      <w:numFmt w:val="bullet"/>
      <w:lvlText w:val="o"/>
      <w:lvlJc w:val="left"/>
      <w:pPr>
        <w:ind w:left="3600" w:hanging="360"/>
      </w:pPr>
      <w:rPr>
        <w:rFonts w:ascii="Courier New" w:hAnsi="Courier New" w:hint="default"/>
      </w:rPr>
    </w:lvl>
    <w:lvl w:ilvl="5" w:tplc="EFCE364A">
      <w:start w:val="1"/>
      <w:numFmt w:val="bullet"/>
      <w:lvlText w:val=""/>
      <w:lvlJc w:val="left"/>
      <w:pPr>
        <w:ind w:left="4320" w:hanging="360"/>
      </w:pPr>
      <w:rPr>
        <w:rFonts w:ascii="Wingdings" w:hAnsi="Wingdings" w:hint="default"/>
      </w:rPr>
    </w:lvl>
    <w:lvl w:ilvl="6" w:tplc="0E80B884">
      <w:start w:val="1"/>
      <w:numFmt w:val="bullet"/>
      <w:lvlText w:val=""/>
      <w:lvlJc w:val="left"/>
      <w:pPr>
        <w:ind w:left="5040" w:hanging="360"/>
      </w:pPr>
      <w:rPr>
        <w:rFonts w:ascii="Symbol" w:hAnsi="Symbol" w:hint="default"/>
      </w:rPr>
    </w:lvl>
    <w:lvl w:ilvl="7" w:tplc="3D428860">
      <w:start w:val="1"/>
      <w:numFmt w:val="bullet"/>
      <w:lvlText w:val="o"/>
      <w:lvlJc w:val="left"/>
      <w:pPr>
        <w:ind w:left="5760" w:hanging="360"/>
      </w:pPr>
      <w:rPr>
        <w:rFonts w:ascii="Courier New" w:hAnsi="Courier New" w:hint="default"/>
      </w:rPr>
    </w:lvl>
    <w:lvl w:ilvl="8" w:tplc="4678BA3E">
      <w:start w:val="1"/>
      <w:numFmt w:val="bullet"/>
      <w:lvlText w:val=""/>
      <w:lvlJc w:val="left"/>
      <w:pPr>
        <w:ind w:left="6480" w:hanging="360"/>
      </w:pPr>
      <w:rPr>
        <w:rFonts w:ascii="Wingdings" w:hAnsi="Wingdings" w:hint="default"/>
      </w:rPr>
    </w:lvl>
  </w:abstractNum>
  <w:abstractNum w:abstractNumId="81" w15:restartNumberingAfterBreak="0">
    <w:nsid w:val="6C67BD8C"/>
    <w:multiLevelType w:val="hybridMultilevel"/>
    <w:tmpl w:val="588685E6"/>
    <w:lvl w:ilvl="0" w:tplc="2F345DA0">
      <w:start w:val="4"/>
      <w:numFmt w:val="decimal"/>
      <w:lvlText w:val="%1)"/>
      <w:lvlJc w:val="left"/>
      <w:pPr>
        <w:ind w:left="720" w:hanging="360"/>
      </w:pPr>
    </w:lvl>
    <w:lvl w:ilvl="1" w:tplc="327E93DC">
      <w:start w:val="1"/>
      <w:numFmt w:val="lowerLetter"/>
      <w:lvlText w:val="%2."/>
      <w:lvlJc w:val="left"/>
      <w:pPr>
        <w:ind w:left="1440" w:hanging="360"/>
      </w:pPr>
    </w:lvl>
    <w:lvl w:ilvl="2" w:tplc="E93E7BCE">
      <w:start w:val="1"/>
      <w:numFmt w:val="lowerRoman"/>
      <w:lvlText w:val="%3."/>
      <w:lvlJc w:val="right"/>
      <w:pPr>
        <w:ind w:left="2160" w:hanging="180"/>
      </w:pPr>
    </w:lvl>
    <w:lvl w:ilvl="3" w:tplc="15FE38EA">
      <w:start w:val="1"/>
      <w:numFmt w:val="decimal"/>
      <w:lvlText w:val="%4."/>
      <w:lvlJc w:val="left"/>
      <w:pPr>
        <w:ind w:left="2880" w:hanging="360"/>
      </w:pPr>
    </w:lvl>
    <w:lvl w:ilvl="4" w:tplc="E42059D6">
      <w:start w:val="1"/>
      <w:numFmt w:val="lowerLetter"/>
      <w:lvlText w:val="%5."/>
      <w:lvlJc w:val="left"/>
      <w:pPr>
        <w:ind w:left="3600" w:hanging="360"/>
      </w:pPr>
    </w:lvl>
    <w:lvl w:ilvl="5" w:tplc="F8C42744">
      <w:start w:val="1"/>
      <w:numFmt w:val="lowerRoman"/>
      <w:lvlText w:val="%6."/>
      <w:lvlJc w:val="right"/>
      <w:pPr>
        <w:ind w:left="4320" w:hanging="180"/>
      </w:pPr>
    </w:lvl>
    <w:lvl w:ilvl="6" w:tplc="A9767F28">
      <w:start w:val="1"/>
      <w:numFmt w:val="decimal"/>
      <w:lvlText w:val="%7."/>
      <w:lvlJc w:val="left"/>
      <w:pPr>
        <w:ind w:left="5040" w:hanging="360"/>
      </w:pPr>
    </w:lvl>
    <w:lvl w:ilvl="7" w:tplc="AC3603F4">
      <w:start w:val="1"/>
      <w:numFmt w:val="lowerLetter"/>
      <w:lvlText w:val="%8."/>
      <w:lvlJc w:val="left"/>
      <w:pPr>
        <w:ind w:left="5760" w:hanging="360"/>
      </w:pPr>
    </w:lvl>
    <w:lvl w:ilvl="8" w:tplc="FE885E78">
      <w:start w:val="1"/>
      <w:numFmt w:val="lowerRoman"/>
      <w:lvlText w:val="%9."/>
      <w:lvlJc w:val="right"/>
      <w:pPr>
        <w:ind w:left="6480" w:hanging="180"/>
      </w:pPr>
    </w:lvl>
  </w:abstractNum>
  <w:abstractNum w:abstractNumId="82" w15:restartNumberingAfterBreak="0">
    <w:nsid w:val="6CF3DB1B"/>
    <w:multiLevelType w:val="hybridMultilevel"/>
    <w:tmpl w:val="5288AD5A"/>
    <w:lvl w:ilvl="0" w:tplc="0B40D87C">
      <w:start w:val="2"/>
      <w:numFmt w:val="decimal"/>
      <w:lvlText w:val="%1)"/>
      <w:lvlJc w:val="left"/>
      <w:pPr>
        <w:ind w:left="720" w:hanging="360"/>
      </w:pPr>
    </w:lvl>
    <w:lvl w:ilvl="1" w:tplc="8C340CD6">
      <w:start w:val="1"/>
      <w:numFmt w:val="lowerLetter"/>
      <w:lvlText w:val="%2."/>
      <w:lvlJc w:val="left"/>
      <w:pPr>
        <w:ind w:left="1440" w:hanging="360"/>
      </w:pPr>
    </w:lvl>
    <w:lvl w:ilvl="2" w:tplc="F0E8A7BA">
      <w:start w:val="1"/>
      <w:numFmt w:val="lowerRoman"/>
      <w:lvlText w:val="%3."/>
      <w:lvlJc w:val="right"/>
      <w:pPr>
        <w:ind w:left="2160" w:hanging="180"/>
      </w:pPr>
    </w:lvl>
    <w:lvl w:ilvl="3" w:tplc="0994D736">
      <w:start w:val="1"/>
      <w:numFmt w:val="decimal"/>
      <w:lvlText w:val="%4."/>
      <w:lvlJc w:val="left"/>
      <w:pPr>
        <w:ind w:left="2880" w:hanging="360"/>
      </w:pPr>
    </w:lvl>
    <w:lvl w:ilvl="4" w:tplc="E21494AE">
      <w:start w:val="1"/>
      <w:numFmt w:val="lowerLetter"/>
      <w:lvlText w:val="%5."/>
      <w:lvlJc w:val="left"/>
      <w:pPr>
        <w:ind w:left="3600" w:hanging="360"/>
      </w:pPr>
    </w:lvl>
    <w:lvl w:ilvl="5" w:tplc="68CE185A">
      <w:start w:val="1"/>
      <w:numFmt w:val="lowerRoman"/>
      <w:lvlText w:val="%6."/>
      <w:lvlJc w:val="right"/>
      <w:pPr>
        <w:ind w:left="4320" w:hanging="180"/>
      </w:pPr>
    </w:lvl>
    <w:lvl w:ilvl="6" w:tplc="AF76D7C4">
      <w:start w:val="1"/>
      <w:numFmt w:val="decimal"/>
      <w:lvlText w:val="%7."/>
      <w:lvlJc w:val="left"/>
      <w:pPr>
        <w:ind w:left="5040" w:hanging="360"/>
      </w:pPr>
    </w:lvl>
    <w:lvl w:ilvl="7" w:tplc="0B367602">
      <w:start w:val="1"/>
      <w:numFmt w:val="lowerLetter"/>
      <w:lvlText w:val="%8."/>
      <w:lvlJc w:val="left"/>
      <w:pPr>
        <w:ind w:left="5760" w:hanging="360"/>
      </w:pPr>
    </w:lvl>
    <w:lvl w:ilvl="8" w:tplc="C0EE0580">
      <w:start w:val="1"/>
      <w:numFmt w:val="lowerRoman"/>
      <w:lvlText w:val="%9."/>
      <w:lvlJc w:val="right"/>
      <w:pPr>
        <w:ind w:left="6480" w:hanging="180"/>
      </w:pPr>
    </w:lvl>
  </w:abstractNum>
  <w:abstractNum w:abstractNumId="83" w15:restartNumberingAfterBreak="0">
    <w:nsid w:val="710FECA9"/>
    <w:multiLevelType w:val="hybridMultilevel"/>
    <w:tmpl w:val="070CCC34"/>
    <w:lvl w:ilvl="0" w:tplc="67F4751A">
      <w:start w:val="1"/>
      <w:numFmt w:val="decimal"/>
      <w:lvlText w:val="%1)"/>
      <w:lvlJc w:val="left"/>
      <w:pPr>
        <w:ind w:left="720" w:hanging="360"/>
      </w:pPr>
    </w:lvl>
    <w:lvl w:ilvl="1" w:tplc="DA54506C">
      <w:start w:val="1"/>
      <w:numFmt w:val="lowerLetter"/>
      <w:lvlText w:val="%2."/>
      <w:lvlJc w:val="left"/>
      <w:pPr>
        <w:ind w:left="1440" w:hanging="360"/>
      </w:pPr>
    </w:lvl>
    <w:lvl w:ilvl="2" w:tplc="C9D8E1B6">
      <w:start w:val="1"/>
      <w:numFmt w:val="lowerRoman"/>
      <w:lvlText w:val="%3."/>
      <w:lvlJc w:val="right"/>
      <w:pPr>
        <w:ind w:left="2160" w:hanging="180"/>
      </w:pPr>
    </w:lvl>
    <w:lvl w:ilvl="3" w:tplc="7E283B8E">
      <w:start w:val="1"/>
      <w:numFmt w:val="decimal"/>
      <w:lvlText w:val="%4."/>
      <w:lvlJc w:val="left"/>
      <w:pPr>
        <w:ind w:left="2880" w:hanging="360"/>
      </w:pPr>
    </w:lvl>
    <w:lvl w:ilvl="4" w:tplc="23EC78CE">
      <w:start w:val="1"/>
      <w:numFmt w:val="lowerLetter"/>
      <w:lvlText w:val="%5."/>
      <w:lvlJc w:val="left"/>
      <w:pPr>
        <w:ind w:left="3600" w:hanging="360"/>
      </w:pPr>
    </w:lvl>
    <w:lvl w:ilvl="5" w:tplc="E01664F2">
      <w:start w:val="1"/>
      <w:numFmt w:val="lowerRoman"/>
      <w:lvlText w:val="%6."/>
      <w:lvlJc w:val="right"/>
      <w:pPr>
        <w:ind w:left="4320" w:hanging="180"/>
      </w:pPr>
    </w:lvl>
    <w:lvl w:ilvl="6" w:tplc="2A4C091A">
      <w:start w:val="1"/>
      <w:numFmt w:val="decimal"/>
      <w:lvlText w:val="%7."/>
      <w:lvlJc w:val="left"/>
      <w:pPr>
        <w:ind w:left="5040" w:hanging="360"/>
      </w:pPr>
    </w:lvl>
    <w:lvl w:ilvl="7" w:tplc="7E1684BC">
      <w:start w:val="1"/>
      <w:numFmt w:val="lowerLetter"/>
      <w:lvlText w:val="%8."/>
      <w:lvlJc w:val="left"/>
      <w:pPr>
        <w:ind w:left="5760" w:hanging="360"/>
      </w:pPr>
    </w:lvl>
    <w:lvl w:ilvl="8" w:tplc="B7164126">
      <w:start w:val="1"/>
      <w:numFmt w:val="lowerRoman"/>
      <w:lvlText w:val="%9."/>
      <w:lvlJc w:val="right"/>
      <w:pPr>
        <w:ind w:left="6480" w:hanging="180"/>
      </w:pPr>
    </w:lvl>
  </w:abstractNum>
  <w:abstractNum w:abstractNumId="84" w15:restartNumberingAfterBreak="0">
    <w:nsid w:val="72DC70F5"/>
    <w:multiLevelType w:val="hybridMultilevel"/>
    <w:tmpl w:val="771C05F2"/>
    <w:lvl w:ilvl="0" w:tplc="520CF37C">
      <w:start w:val="1"/>
      <w:numFmt w:val="decimal"/>
      <w:lvlText w:val="%1)"/>
      <w:lvlJc w:val="left"/>
      <w:pPr>
        <w:ind w:left="720" w:hanging="360"/>
      </w:pPr>
    </w:lvl>
    <w:lvl w:ilvl="1" w:tplc="9F3C5B30">
      <w:start w:val="1"/>
      <w:numFmt w:val="lowerLetter"/>
      <w:lvlText w:val="%2."/>
      <w:lvlJc w:val="left"/>
      <w:pPr>
        <w:ind w:left="1440" w:hanging="360"/>
      </w:pPr>
    </w:lvl>
    <w:lvl w:ilvl="2" w:tplc="9B8A8DA6">
      <w:start w:val="1"/>
      <w:numFmt w:val="lowerRoman"/>
      <w:lvlText w:val="%3."/>
      <w:lvlJc w:val="right"/>
      <w:pPr>
        <w:ind w:left="2160" w:hanging="180"/>
      </w:pPr>
    </w:lvl>
    <w:lvl w:ilvl="3" w:tplc="93B040C8">
      <w:start w:val="1"/>
      <w:numFmt w:val="decimal"/>
      <w:lvlText w:val="%4."/>
      <w:lvlJc w:val="left"/>
      <w:pPr>
        <w:ind w:left="2880" w:hanging="360"/>
      </w:pPr>
    </w:lvl>
    <w:lvl w:ilvl="4" w:tplc="8314F694">
      <w:start w:val="1"/>
      <w:numFmt w:val="lowerLetter"/>
      <w:lvlText w:val="%5."/>
      <w:lvlJc w:val="left"/>
      <w:pPr>
        <w:ind w:left="3600" w:hanging="360"/>
      </w:pPr>
    </w:lvl>
    <w:lvl w:ilvl="5" w:tplc="32FA11AA">
      <w:start w:val="1"/>
      <w:numFmt w:val="lowerRoman"/>
      <w:lvlText w:val="%6."/>
      <w:lvlJc w:val="right"/>
      <w:pPr>
        <w:ind w:left="4320" w:hanging="180"/>
      </w:pPr>
    </w:lvl>
    <w:lvl w:ilvl="6" w:tplc="ECAC2B88">
      <w:start w:val="1"/>
      <w:numFmt w:val="decimal"/>
      <w:lvlText w:val="%7."/>
      <w:lvlJc w:val="left"/>
      <w:pPr>
        <w:ind w:left="5040" w:hanging="360"/>
      </w:pPr>
    </w:lvl>
    <w:lvl w:ilvl="7" w:tplc="48BCA7DA">
      <w:start w:val="1"/>
      <w:numFmt w:val="lowerLetter"/>
      <w:lvlText w:val="%8."/>
      <w:lvlJc w:val="left"/>
      <w:pPr>
        <w:ind w:left="5760" w:hanging="360"/>
      </w:pPr>
    </w:lvl>
    <w:lvl w:ilvl="8" w:tplc="FBC45C0A">
      <w:start w:val="1"/>
      <w:numFmt w:val="lowerRoman"/>
      <w:lvlText w:val="%9."/>
      <w:lvlJc w:val="right"/>
      <w:pPr>
        <w:ind w:left="6480" w:hanging="180"/>
      </w:pPr>
    </w:lvl>
  </w:abstractNum>
  <w:abstractNum w:abstractNumId="85" w15:restartNumberingAfterBreak="0">
    <w:nsid w:val="77775986"/>
    <w:multiLevelType w:val="hybridMultilevel"/>
    <w:tmpl w:val="78A836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15:restartNumberingAfterBreak="0">
    <w:nsid w:val="779FB8DA"/>
    <w:multiLevelType w:val="hybridMultilevel"/>
    <w:tmpl w:val="99C47D24"/>
    <w:lvl w:ilvl="0" w:tplc="3C027576">
      <w:start w:val="4"/>
      <w:numFmt w:val="decimal"/>
      <w:lvlText w:val="%1)"/>
      <w:lvlJc w:val="left"/>
      <w:pPr>
        <w:ind w:left="720" w:hanging="360"/>
      </w:pPr>
    </w:lvl>
    <w:lvl w:ilvl="1" w:tplc="A1E66B50">
      <w:start w:val="1"/>
      <w:numFmt w:val="lowerLetter"/>
      <w:lvlText w:val="%2."/>
      <w:lvlJc w:val="left"/>
      <w:pPr>
        <w:ind w:left="1440" w:hanging="360"/>
      </w:pPr>
    </w:lvl>
    <w:lvl w:ilvl="2" w:tplc="4F6693D0">
      <w:start w:val="1"/>
      <w:numFmt w:val="lowerRoman"/>
      <w:lvlText w:val="%3."/>
      <w:lvlJc w:val="right"/>
      <w:pPr>
        <w:ind w:left="2160" w:hanging="180"/>
      </w:pPr>
    </w:lvl>
    <w:lvl w:ilvl="3" w:tplc="40B276DC">
      <w:start w:val="1"/>
      <w:numFmt w:val="decimal"/>
      <w:lvlText w:val="%4."/>
      <w:lvlJc w:val="left"/>
      <w:pPr>
        <w:ind w:left="2880" w:hanging="360"/>
      </w:pPr>
    </w:lvl>
    <w:lvl w:ilvl="4" w:tplc="47CA6F20">
      <w:start w:val="1"/>
      <w:numFmt w:val="lowerLetter"/>
      <w:lvlText w:val="%5."/>
      <w:lvlJc w:val="left"/>
      <w:pPr>
        <w:ind w:left="3600" w:hanging="360"/>
      </w:pPr>
    </w:lvl>
    <w:lvl w:ilvl="5" w:tplc="94BC802C">
      <w:start w:val="1"/>
      <w:numFmt w:val="lowerRoman"/>
      <w:lvlText w:val="%6."/>
      <w:lvlJc w:val="right"/>
      <w:pPr>
        <w:ind w:left="4320" w:hanging="180"/>
      </w:pPr>
    </w:lvl>
    <w:lvl w:ilvl="6" w:tplc="AF061A4C">
      <w:start w:val="1"/>
      <w:numFmt w:val="decimal"/>
      <w:lvlText w:val="%7."/>
      <w:lvlJc w:val="left"/>
      <w:pPr>
        <w:ind w:left="5040" w:hanging="360"/>
      </w:pPr>
    </w:lvl>
    <w:lvl w:ilvl="7" w:tplc="3654BEA2">
      <w:start w:val="1"/>
      <w:numFmt w:val="lowerLetter"/>
      <w:lvlText w:val="%8."/>
      <w:lvlJc w:val="left"/>
      <w:pPr>
        <w:ind w:left="5760" w:hanging="360"/>
      </w:pPr>
    </w:lvl>
    <w:lvl w:ilvl="8" w:tplc="02F24792">
      <w:start w:val="1"/>
      <w:numFmt w:val="lowerRoman"/>
      <w:lvlText w:val="%9."/>
      <w:lvlJc w:val="right"/>
      <w:pPr>
        <w:ind w:left="6480" w:hanging="180"/>
      </w:pPr>
    </w:lvl>
  </w:abstractNum>
  <w:abstractNum w:abstractNumId="87" w15:restartNumberingAfterBreak="0">
    <w:nsid w:val="77FC9254"/>
    <w:multiLevelType w:val="hybridMultilevel"/>
    <w:tmpl w:val="34642868"/>
    <w:lvl w:ilvl="0" w:tplc="63C8681C">
      <w:start w:val="2"/>
      <w:numFmt w:val="decimal"/>
      <w:lvlText w:val="%1)"/>
      <w:lvlJc w:val="left"/>
      <w:pPr>
        <w:ind w:left="720" w:hanging="360"/>
      </w:pPr>
    </w:lvl>
    <w:lvl w:ilvl="1" w:tplc="7AAA49AC">
      <w:start w:val="1"/>
      <w:numFmt w:val="lowerLetter"/>
      <w:lvlText w:val="%2."/>
      <w:lvlJc w:val="left"/>
      <w:pPr>
        <w:ind w:left="1440" w:hanging="360"/>
      </w:pPr>
    </w:lvl>
    <w:lvl w:ilvl="2" w:tplc="D3AAA6D4">
      <w:start w:val="1"/>
      <w:numFmt w:val="lowerRoman"/>
      <w:lvlText w:val="%3."/>
      <w:lvlJc w:val="right"/>
      <w:pPr>
        <w:ind w:left="2160" w:hanging="180"/>
      </w:pPr>
    </w:lvl>
    <w:lvl w:ilvl="3" w:tplc="A98C0B60">
      <w:start w:val="1"/>
      <w:numFmt w:val="decimal"/>
      <w:lvlText w:val="%4."/>
      <w:lvlJc w:val="left"/>
      <w:pPr>
        <w:ind w:left="2880" w:hanging="360"/>
      </w:pPr>
    </w:lvl>
    <w:lvl w:ilvl="4" w:tplc="BF34A6DE">
      <w:start w:val="1"/>
      <w:numFmt w:val="lowerLetter"/>
      <w:lvlText w:val="%5."/>
      <w:lvlJc w:val="left"/>
      <w:pPr>
        <w:ind w:left="3600" w:hanging="360"/>
      </w:pPr>
    </w:lvl>
    <w:lvl w:ilvl="5" w:tplc="1FE4F13A">
      <w:start w:val="1"/>
      <w:numFmt w:val="lowerRoman"/>
      <w:lvlText w:val="%6."/>
      <w:lvlJc w:val="right"/>
      <w:pPr>
        <w:ind w:left="4320" w:hanging="180"/>
      </w:pPr>
    </w:lvl>
    <w:lvl w:ilvl="6" w:tplc="CA42E014">
      <w:start w:val="1"/>
      <w:numFmt w:val="decimal"/>
      <w:lvlText w:val="%7."/>
      <w:lvlJc w:val="left"/>
      <w:pPr>
        <w:ind w:left="5040" w:hanging="360"/>
      </w:pPr>
    </w:lvl>
    <w:lvl w:ilvl="7" w:tplc="FE8CFDB8">
      <w:start w:val="1"/>
      <w:numFmt w:val="lowerLetter"/>
      <w:lvlText w:val="%8."/>
      <w:lvlJc w:val="left"/>
      <w:pPr>
        <w:ind w:left="5760" w:hanging="360"/>
      </w:pPr>
    </w:lvl>
    <w:lvl w:ilvl="8" w:tplc="1BEC8BF2">
      <w:start w:val="1"/>
      <w:numFmt w:val="lowerRoman"/>
      <w:lvlText w:val="%9."/>
      <w:lvlJc w:val="right"/>
      <w:pPr>
        <w:ind w:left="6480" w:hanging="180"/>
      </w:pPr>
    </w:lvl>
  </w:abstractNum>
  <w:abstractNum w:abstractNumId="88" w15:restartNumberingAfterBreak="0">
    <w:nsid w:val="78360990"/>
    <w:multiLevelType w:val="multilevel"/>
    <w:tmpl w:val="165E6402"/>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9" w15:restartNumberingAfterBreak="0">
    <w:nsid w:val="78716447"/>
    <w:multiLevelType w:val="hybridMultilevel"/>
    <w:tmpl w:val="51802DEC"/>
    <w:lvl w:ilvl="0" w:tplc="5FDC0F60">
      <w:start w:val="7"/>
      <w:numFmt w:val="bullet"/>
      <w:lvlText w:val="-"/>
      <w:lvlJc w:val="left"/>
      <w:pPr>
        <w:ind w:left="420" w:hanging="360"/>
      </w:pPr>
      <w:rPr>
        <w:rFonts w:ascii="Arial" w:eastAsia="Times New Roman" w:hAnsi="Arial" w:cs="Arial"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90" w15:restartNumberingAfterBreak="0">
    <w:nsid w:val="78785E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15:restartNumberingAfterBreak="0">
    <w:nsid w:val="7C7152B3"/>
    <w:multiLevelType w:val="hybridMultilevel"/>
    <w:tmpl w:val="E68C422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2" w15:restartNumberingAfterBreak="0">
    <w:nsid w:val="7DC65B74"/>
    <w:multiLevelType w:val="singleLevel"/>
    <w:tmpl w:val="3F5E85FE"/>
    <w:lvl w:ilvl="0">
      <w:start w:val="1"/>
      <w:numFmt w:val="bullet"/>
      <w:pStyle w:val="ListBullet3"/>
      <w:lvlText w:val=""/>
      <w:lvlJc w:val="left"/>
      <w:pPr>
        <w:tabs>
          <w:tab w:val="num" w:pos="360"/>
        </w:tabs>
        <w:ind w:left="360" w:hanging="360"/>
      </w:pPr>
      <w:rPr>
        <w:rFonts w:ascii="Symbol" w:hAnsi="Symbol" w:hint="default"/>
      </w:rPr>
    </w:lvl>
  </w:abstractNum>
  <w:abstractNum w:abstractNumId="93" w15:restartNumberingAfterBreak="0">
    <w:nsid w:val="7E68D0A0"/>
    <w:multiLevelType w:val="hybridMultilevel"/>
    <w:tmpl w:val="ECA6298A"/>
    <w:lvl w:ilvl="0" w:tplc="11C4EEE0">
      <w:start w:val="4"/>
      <w:numFmt w:val="decimal"/>
      <w:lvlText w:val="%1)"/>
      <w:lvlJc w:val="left"/>
      <w:pPr>
        <w:ind w:left="720" w:hanging="360"/>
      </w:pPr>
    </w:lvl>
    <w:lvl w:ilvl="1" w:tplc="87DC99C6">
      <w:start w:val="1"/>
      <w:numFmt w:val="lowerLetter"/>
      <w:lvlText w:val="%2."/>
      <w:lvlJc w:val="left"/>
      <w:pPr>
        <w:ind w:left="1440" w:hanging="360"/>
      </w:pPr>
    </w:lvl>
    <w:lvl w:ilvl="2" w:tplc="E8F8FA90">
      <w:start w:val="1"/>
      <w:numFmt w:val="lowerRoman"/>
      <w:lvlText w:val="%3."/>
      <w:lvlJc w:val="right"/>
      <w:pPr>
        <w:ind w:left="2160" w:hanging="180"/>
      </w:pPr>
    </w:lvl>
    <w:lvl w:ilvl="3" w:tplc="F9F02F7E">
      <w:start w:val="1"/>
      <w:numFmt w:val="decimal"/>
      <w:lvlText w:val="%4."/>
      <w:lvlJc w:val="left"/>
      <w:pPr>
        <w:ind w:left="2880" w:hanging="360"/>
      </w:pPr>
    </w:lvl>
    <w:lvl w:ilvl="4" w:tplc="54D25B10">
      <w:start w:val="1"/>
      <w:numFmt w:val="lowerLetter"/>
      <w:lvlText w:val="%5."/>
      <w:lvlJc w:val="left"/>
      <w:pPr>
        <w:ind w:left="3600" w:hanging="360"/>
      </w:pPr>
    </w:lvl>
    <w:lvl w:ilvl="5" w:tplc="EA821530">
      <w:start w:val="1"/>
      <w:numFmt w:val="lowerRoman"/>
      <w:lvlText w:val="%6."/>
      <w:lvlJc w:val="right"/>
      <w:pPr>
        <w:ind w:left="4320" w:hanging="180"/>
      </w:pPr>
    </w:lvl>
    <w:lvl w:ilvl="6" w:tplc="3378C866">
      <w:start w:val="1"/>
      <w:numFmt w:val="decimal"/>
      <w:lvlText w:val="%7."/>
      <w:lvlJc w:val="left"/>
      <w:pPr>
        <w:ind w:left="5040" w:hanging="360"/>
      </w:pPr>
    </w:lvl>
    <w:lvl w:ilvl="7" w:tplc="93BACCD4">
      <w:start w:val="1"/>
      <w:numFmt w:val="lowerLetter"/>
      <w:lvlText w:val="%8."/>
      <w:lvlJc w:val="left"/>
      <w:pPr>
        <w:ind w:left="5760" w:hanging="360"/>
      </w:pPr>
    </w:lvl>
    <w:lvl w:ilvl="8" w:tplc="5C5E15B2">
      <w:start w:val="1"/>
      <w:numFmt w:val="lowerRoman"/>
      <w:lvlText w:val="%9."/>
      <w:lvlJc w:val="right"/>
      <w:pPr>
        <w:ind w:left="6480" w:hanging="180"/>
      </w:pPr>
    </w:lvl>
  </w:abstractNum>
  <w:abstractNum w:abstractNumId="94" w15:restartNumberingAfterBreak="0">
    <w:nsid w:val="7F373C05"/>
    <w:multiLevelType w:val="multilevel"/>
    <w:tmpl w:val="AD2E28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216901">
    <w:abstractNumId w:val="23"/>
  </w:num>
  <w:num w:numId="2" w16cid:durableId="1917519656">
    <w:abstractNumId w:val="72"/>
  </w:num>
  <w:num w:numId="3" w16cid:durableId="1073241305">
    <w:abstractNumId w:val="81"/>
  </w:num>
  <w:num w:numId="4" w16cid:durableId="148983336">
    <w:abstractNumId w:val="77"/>
  </w:num>
  <w:num w:numId="5" w16cid:durableId="1792548016">
    <w:abstractNumId w:val="68"/>
  </w:num>
  <w:num w:numId="6" w16cid:durableId="271866360">
    <w:abstractNumId w:val="83"/>
  </w:num>
  <w:num w:numId="7" w16cid:durableId="97800666">
    <w:abstractNumId w:val="86"/>
  </w:num>
  <w:num w:numId="8" w16cid:durableId="1339389600">
    <w:abstractNumId w:val="62"/>
  </w:num>
  <w:num w:numId="9" w16cid:durableId="472529769">
    <w:abstractNumId w:val="82"/>
  </w:num>
  <w:num w:numId="10" w16cid:durableId="578095385">
    <w:abstractNumId w:val="43"/>
  </w:num>
  <w:num w:numId="11" w16cid:durableId="762265970">
    <w:abstractNumId w:val="37"/>
  </w:num>
  <w:num w:numId="12" w16cid:durableId="2015183065">
    <w:abstractNumId w:val="93"/>
  </w:num>
  <w:num w:numId="13" w16cid:durableId="477041635">
    <w:abstractNumId w:val="19"/>
  </w:num>
  <w:num w:numId="14" w16cid:durableId="452596511">
    <w:abstractNumId w:val="64"/>
  </w:num>
  <w:num w:numId="15" w16cid:durableId="1746758042">
    <w:abstractNumId w:val="47"/>
  </w:num>
  <w:num w:numId="16" w16cid:durableId="1230578522">
    <w:abstractNumId w:val="8"/>
  </w:num>
  <w:num w:numId="17" w16cid:durableId="644088573">
    <w:abstractNumId w:val="46"/>
  </w:num>
  <w:num w:numId="18" w16cid:durableId="1017389491">
    <w:abstractNumId w:val="87"/>
  </w:num>
  <w:num w:numId="19" w16cid:durableId="681131593">
    <w:abstractNumId w:val="29"/>
  </w:num>
  <w:num w:numId="20" w16cid:durableId="1979648525">
    <w:abstractNumId w:val="74"/>
  </w:num>
  <w:num w:numId="21" w16cid:durableId="148373780">
    <w:abstractNumId w:val="9"/>
  </w:num>
  <w:num w:numId="22" w16cid:durableId="389349676">
    <w:abstractNumId w:val="41"/>
  </w:num>
  <w:num w:numId="23" w16cid:durableId="1706056761">
    <w:abstractNumId w:val="13"/>
  </w:num>
  <w:num w:numId="24" w16cid:durableId="2076470722">
    <w:abstractNumId w:val="53"/>
  </w:num>
  <w:num w:numId="25" w16cid:durableId="745226474">
    <w:abstractNumId w:val="51"/>
  </w:num>
  <w:num w:numId="26" w16cid:durableId="241986108">
    <w:abstractNumId w:val="7"/>
  </w:num>
  <w:num w:numId="27" w16cid:durableId="533080570">
    <w:abstractNumId w:val="75"/>
  </w:num>
  <w:num w:numId="28" w16cid:durableId="1090588512">
    <w:abstractNumId w:val="44"/>
  </w:num>
  <w:num w:numId="29" w16cid:durableId="66657681">
    <w:abstractNumId w:val="58"/>
  </w:num>
  <w:num w:numId="30" w16cid:durableId="6955195">
    <w:abstractNumId w:val="20"/>
  </w:num>
  <w:num w:numId="31" w16cid:durableId="1420254953">
    <w:abstractNumId w:val="92"/>
  </w:num>
  <w:num w:numId="32" w16cid:durableId="1665013312">
    <w:abstractNumId w:val="48"/>
  </w:num>
  <w:num w:numId="33" w16cid:durableId="1125387279">
    <w:abstractNumId w:val="63"/>
  </w:num>
  <w:num w:numId="34" w16cid:durableId="90905627">
    <w:abstractNumId w:val="5"/>
  </w:num>
  <w:num w:numId="35" w16cid:durableId="674960311">
    <w:abstractNumId w:val="30"/>
  </w:num>
  <w:num w:numId="36" w16cid:durableId="908229115">
    <w:abstractNumId w:val="70"/>
  </w:num>
  <w:num w:numId="37" w16cid:durableId="2048094054">
    <w:abstractNumId w:val="66"/>
  </w:num>
  <w:num w:numId="38" w16cid:durableId="2042634193">
    <w:abstractNumId w:val="36"/>
  </w:num>
  <w:num w:numId="39" w16cid:durableId="1797747744">
    <w:abstractNumId w:val="49"/>
  </w:num>
  <w:num w:numId="40" w16cid:durableId="1168598715">
    <w:abstractNumId w:val="67"/>
  </w:num>
  <w:num w:numId="41" w16cid:durableId="1675179350">
    <w:abstractNumId w:val="78"/>
  </w:num>
  <w:num w:numId="42" w16cid:durableId="1168785877">
    <w:abstractNumId w:val="57"/>
  </w:num>
  <w:num w:numId="43" w16cid:durableId="1062291999">
    <w:abstractNumId w:val="50"/>
  </w:num>
  <w:num w:numId="44" w16cid:durableId="54165183">
    <w:abstractNumId w:val="38"/>
  </w:num>
  <w:num w:numId="45" w16cid:durableId="414981158">
    <w:abstractNumId w:val="21"/>
  </w:num>
  <w:num w:numId="46" w16cid:durableId="1869100375">
    <w:abstractNumId w:val="90"/>
  </w:num>
  <w:num w:numId="47" w16cid:durableId="647318074">
    <w:abstractNumId w:val="33"/>
  </w:num>
  <w:num w:numId="48" w16cid:durableId="956060039">
    <w:abstractNumId w:val="10"/>
  </w:num>
  <w:num w:numId="49" w16cid:durableId="983240789">
    <w:abstractNumId w:val="45"/>
  </w:num>
  <w:num w:numId="50" w16cid:durableId="292256318">
    <w:abstractNumId w:val="15"/>
  </w:num>
  <w:num w:numId="51" w16cid:durableId="1234199885">
    <w:abstractNumId w:val="61"/>
  </w:num>
  <w:num w:numId="52" w16cid:durableId="1870944850">
    <w:abstractNumId w:val="84"/>
  </w:num>
  <w:num w:numId="53" w16cid:durableId="1906186911">
    <w:abstractNumId w:val="6"/>
  </w:num>
  <w:num w:numId="54" w16cid:durableId="1939285521">
    <w:abstractNumId w:val="79"/>
  </w:num>
  <w:num w:numId="55" w16cid:durableId="526334708">
    <w:abstractNumId w:val="42"/>
  </w:num>
  <w:num w:numId="56" w16cid:durableId="803280093">
    <w:abstractNumId w:val="65"/>
  </w:num>
  <w:num w:numId="57" w16cid:durableId="262688272">
    <w:abstractNumId w:val="2"/>
  </w:num>
  <w:num w:numId="58" w16cid:durableId="81996480">
    <w:abstractNumId w:val="1"/>
  </w:num>
  <w:num w:numId="59" w16cid:durableId="1704355132">
    <w:abstractNumId w:val="0"/>
  </w:num>
  <w:num w:numId="60" w16cid:durableId="1569343976">
    <w:abstractNumId w:val="91"/>
  </w:num>
  <w:num w:numId="61" w16cid:durableId="1294825547">
    <w:abstractNumId w:val="25"/>
  </w:num>
  <w:num w:numId="62" w16cid:durableId="56441213">
    <w:abstractNumId w:val="4"/>
  </w:num>
  <w:num w:numId="63" w16cid:durableId="1674260735">
    <w:abstractNumId w:val="60"/>
  </w:num>
  <w:num w:numId="64" w16cid:durableId="859928905">
    <w:abstractNumId w:val="11"/>
  </w:num>
  <w:num w:numId="65" w16cid:durableId="1446121697">
    <w:abstractNumId w:val="32"/>
  </w:num>
  <w:num w:numId="66" w16cid:durableId="2108651151">
    <w:abstractNumId w:val="3"/>
  </w:num>
  <w:num w:numId="67" w16cid:durableId="576984073">
    <w:abstractNumId w:val="5"/>
  </w:num>
  <w:num w:numId="68" w16cid:durableId="1818451262">
    <w:abstractNumId w:val="5"/>
  </w:num>
  <w:num w:numId="69" w16cid:durableId="186408416">
    <w:abstractNumId w:val="5"/>
  </w:num>
  <w:num w:numId="70" w16cid:durableId="2067337234">
    <w:abstractNumId w:val="27"/>
  </w:num>
  <w:num w:numId="71" w16cid:durableId="930511577">
    <w:abstractNumId w:val="89"/>
  </w:num>
  <w:num w:numId="72" w16cid:durableId="860317649">
    <w:abstractNumId w:val="17"/>
  </w:num>
  <w:num w:numId="73" w16cid:durableId="2108840117">
    <w:abstractNumId w:val="94"/>
  </w:num>
  <w:num w:numId="74" w16cid:durableId="570047156">
    <w:abstractNumId w:val="52"/>
  </w:num>
  <w:num w:numId="75" w16cid:durableId="1663465183">
    <w:abstractNumId w:val="34"/>
  </w:num>
  <w:num w:numId="76" w16cid:durableId="390731431">
    <w:abstractNumId w:val="76"/>
  </w:num>
  <w:num w:numId="77" w16cid:durableId="1041171246">
    <w:abstractNumId w:val="55"/>
  </w:num>
  <w:num w:numId="78" w16cid:durableId="755052519">
    <w:abstractNumId w:val="85"/>
  </w:num>
  <w:num w:numId="79" w16cid:durableId="2069765904">
    <w:abstractNumId w:val="31"/>
  </w:num>
  <w:num w:numId="80" w16cid:durableId="766653518">
    <w:abstractNumId w:val="35"/>
  </w:num>
  <w:num w:numId="81" w16cid:durableId="375011824">
    <w:abstractNumId w:val="28"/>
  </w:num>
  <w:num w:numId="82" w16cid:durableId="98837299">
    <w:abstractNumId w:val="5"/>
  </w:num>
  <w:num w:numId="83" w16cid:durableId="557786976">
    <w:abstractNumId w:val="5"/>
  </w:num>
  <w:num w:numId="84" w16cid:durableId="1633248212">
    <w:abstractNumId w:val="5"/>
  </w:num>
  <w:num w:numId="85" w16cid:durableId="892039591">
    <w:abstractNumId w:val="40"/>
  </w:num>
  <w:num w:numId="86" w16cid:durableId="249312349">
    <w:abstractNumId w:val="18"/>
  </w:num>
  <w:num w:numId="87" w16cid:durableId="1781796259">
    <w:abstractNumId w:val="71"/>
  </w:num>
  <w:num w:numId="88" w16cid:durableId="1139764536">
    <w:abstractNumId w:val="26"/>
  </w:num>
  <w:num w:numId="89" w16cid:durableId="471100016">
    <w:abstractNumId w:val="88"/>
  </w:num>
  <w:num w:numId="90" w16cid:durableId="1801604035">
    <w:abstractNumId w:val="54"/>
  </w:num>
  <w:num w:numId="91" w16cid:durableId="1926109937">
    <w:abstractNumId w:val="39"/>
  </w:num>
  <w:num w:numId="92" w16cid:durableId="2078505331">
    <w:abstractNumId w:val="14"/>
  </w:num>
  <w:num w:numId="93" w16cid:durableId="645670394">
    <w:abstractNumId w:val="16"/>
  </w:num>
  <w:num w:numId="94" w16cid:durableId="1661345346">
    <w:abstractNumId w:val="12"/>
  </w:num>
  <w:num w:numId="95" w16cid:durableId="6408866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23353745">
    <w:abstractNumId w:val="24"/>
  </w:num>
  <w:num w:numId="97" w16cid:durableId="745759300">
    <w:abstractNumId w:val="80"/>
  </w:num>
  <w:num w:numId="98" w16cid:durableId="59252206">
    <w:abstractNumId w:val="56"/>
  </w:num>
  <w:num w:numId="99" w16cid:durableId="1671522780">
    <w:abstractNumId w:val="73"/>
  </w:num>
  <w:num w:numId="100" w16cid:durableId="2020278966">
    <w:abstractNumId w:val="69"/>
  </w:num>
  <w:num w:numId="101" w16cid:durableId="701519433">
    <w:abstractNumId w:val="59"/>
  </w:num>
  <w:numIdMacAtCleanup w:val="10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uglas Rice">
    <w15:presenceInfo w15:providerId="None" w15:userId="Douglas Rice"/>
  </w15:person>
  <w15:person w15:author="Neil Thomson">
    <w15:presenceInfo w15:providerId="AD" w15:userId="S::neiljthomson@queryvision2.onmicrosoft.com::b6de4dbf-02a0-4351-b577-f03246659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xsjAxMTEztzA1tzRV0lEKTi0uzszPAykwrgUAsTVGqywAAAA="/>
  </w:docVars>
  <w:rsids>
    <w:rsidRoot w:val="00B2531C"/>
    <w:rsid w:val="0000053A"/>
    <w:rsid w:val="00000E52"/>
    <w:rsid w:val="000011A6"/>
    <w:rsid w:val="00001579"/>
    <w:rsid w:val="00001693"/>
    <w:rsid w:val="000019BF"/>
    <w:rsid w:val="00001D78"/>
    <w:rsid w:val="000020CA"/>
    <w:rsid w:val="0000240C"/>
    <w:rsid w:val="0000268D"/>
    <w:rsid w:val="00002ED5"/>
    <w:rsid w:val="00003118"/>
    <w:rsid w:val="00004715"/>
    <w:rsid w:val="000048A2"/>
    <w:rsid w:val="00004E38"/>
    <w:rsid w:val="00004EFA"/>
    <w:rsid w:val="0000512D"/>
    <w:rsid w:val="00005661"/>
    <w:rsid w:val="00005671"/>
    <w:rsid w:val="00005793"/>
    <w:rsid w:val="00006687"/>
    <w:rsid w:val="00006AC2"/>
    <w:rsid w:val="00006C2E"/>
    <w:rsid w:val="00006E90"/>
    <w:rsid w:val="0000759D"/>
    <w:rsid w:val="00007623"/>
    <w:rsid w:val="0000795D"/>
    <w:rsid w:val="00007F07"/>
    <w:rsid w:val="00007FFC"/>
    <w:rsid w:val="000104FE"/>
    <w:rsid w:val="00010F2F"/>
    <w:rsid w:val="0001118D"/>
    <w:rsid w:val="000113DC"/>
    <w:rsid w:val="00011E5D"/>
    <w:rsid w:val="00012539"/>
    <w:rsid w:val="000126DE"/>
    <w:rsid w:val="00012883"/>
    <w:rsid w:val="00012A69"/>
    <w:rsid w:val="00012FD8"/>
    <w:rsid w:val="00013377"/>
    <w:rsid w:val="00013715"/>
    <w:rsid w:val="00013FAB"/>
    <w:rsid w:val="00014009"/>
    <w:rsid w:val="00014644"/>
    <w:rsid w:val="00015569"/>
    <w:rsid w:val="00015A2E"/>
    <w:rsid w:val="00015DC2"/>
    <w:rsid w:val="00016184"/>
    <w:rsid w:val="00016A2E"/>
    <w:rsid w:val="00016F2E"/>
    <w:rsid w:val="00016F6F"/>
    <w:rsid w:val="0001731E"/>
    <w:rsid w:val="000176CA"/>
    <w:rsid w:val="00020D30"/>
    <w:rsid w:val="00020E72"/>
    <w:rsid w:val="00021D6F"/>
    <w:rsid w:val="00022649"/>
    <w:rsid w:val="00022BF1"/>
    <w:rsid w:val="00023C6C"/>
    <w:rsid w:val="000241EB"/>
    <w:rsid w:val="00024886"/>
    <w:rsid w:val="00025377"/>
    <w:rsid w:val="000254D1"/>
    <w:rsid w:val="00025B50"/>
    <w:rsid w:val="00025E34"/>
    <w:rsid w:val="00026038"/>
    <w:rsid w:val="0002616E"/>
    <w:rsid w:val="0002633D"/>
    <w:rsid w:val="000269D0"/>
    <w:rsid w:val="00026B26"/>
    <w:rsid w:val="00026BD1"/>
    <w:rsid w:val="0002766F"/>
    <w:rsid w:val="000279F5"/>
    <w:rsid w:val="00027E42"/>
    <w:rsid w:val="00030069"/>
    <w:rsid w:val="00030533"/>
    <w:rsid w:val="00030548"/>
    <w:rsid w:val="000306F1"/>
    <w:rsid w:val="0003092E"/>
    <w:rsid w:val="00030D2C"/>
    <w:rsid w:val="00030E14"/>
    <w:rsid w:val="00031FF9"/>
    <w:rsid w:val="00032001"/>
    <w:rsid w:val="00032306"/>
    <w:rsid w:val="000324C2"/>
    <w:rsid w:val="0003251B"/>
    <w:rsid w:val="00032C98"/>
    <w:rsid w:val="00032D94"/>
    <w:rsid w:val="00033112"/>
    <w:rsid w:val="00033BEB"/>
    <w:rsid w:val="00033DBB"/>
    <w:rsid w:val="0003414F"/>
    <w:rsid w:val="000348D2"/>
    <w:rsid w:val="00034B04"/>
    <w:rsid w:val="00034BC2"/>
    <w:rsid w:val="00035030"/>
    <w:rsid w:val="00035AA2"/>
    <w:rsid w:val="00035BF2"/>
    <w:rsid w:val="00035ECC"/>
    <w:rsid w:val="000360E0"/>
    <w:rsid w:val="00036686"/>
    <w:rsid w:val="00036851"/>
    <w:rsid w:val="00036D74"/>
    <w:rsid w:val="0003761A"/>
    <w:rsid w:val="000379B1"/>
    <w:rsid w:val="00040717"/>
    <w:rsid w:val="000410BB"/>
    <w:rsid w:val="0004111B"/>
    <w:rsid w:val="00041CB9"/>
    <w:rsid w:val="0004205D"/>
    <w:rsid w:val="000428C5"/>
    <w:rsid w:val="00043127"/>
    <w:rsid w:val="00043782"/>
    <w:rsid w:val="00043BD5"/>
    <w:rsid w:val="0004468A"/>
    <w:rsid w:val="00044703"/>
    <w:rsid w:val="00044B7D"/>
    <w:rsid w:val="00044BCE"/>
    <w:rsid w:val="00045543"/>
    <w:rsid w:val="00045846"/>
    <w:rsid w:val="00045911"/>
    <w:rsid w:val="00045A06"/>
    <w:rsid w:val="00046819"/>
    <w:rsid w:val="00046FBE"/>
    <w:rsid w:val="00047010"/>
    <w:rsid w:val="0004734D"/>
    <w:rsid w:val="000474FC"/>
    <w:rsid w:val="00047B63"/>
    <w:rsid w:val="00050101"/>
    <w:rsid w:val="00050420"/>
    <w:rsid w:val="00050A57"/>
    <w:rsid w:val="000516DC"/>
    <w:rsid w:val="00051E49"/>
    <w:rsid w:val="000523C0"/>
    <w:rsid w:val="00053B1F"/>
    <w:rsid w:val="00054250"/>
    <w:rsid w:val="00054801"/>
    <w:rsid w:val="0005491A"/>
    <w:rsid w:val="00054A59"/>
    <w:rsid w:val="00054D23"/>
    <w:rsid w:val="00054FD3"/>
    <w:rsid w:val="00055057"/>
    <w:rsid w:val="00055062"/>
    <w:rsid w:val="000552B1"/>
    <w:rsid w:val="00055300"/>
    <w:rsid w:val="00055349"/>
    <w:rsid w:val="0005598E"/>
    <w:rsid w:val="00055A9C"/>
    <w:rsid w:val="00055C35"/>
    <w:rsid w:val="000560D2"/>
    <w:rsid w:val="000565DB"/>
    <w:rsid w:val="00056F84"/>
    <w:rsid w:val="000573FD"/>
    <w:rsid w:val="0005742D"/>
    <w:rsid w:val="000574E3"/>
    <w:rsid w:val="00057AFA"/>
    <w:rsid w:val="0006056F"/>
    <w:rsid w:val="00060582"/>
    <w:rsid w:val="00060AC3"/>
    <w:rsid w:val="000612B1"/>
    <w:rsid w:val="0006131C"/>
    <w:rsid w:val="000615CF"/>
    <w:rsid w:val="0006178A"/>
    <w:rsid w:val="00061AD9"/>
    <w:rsid w:val="00062095"/>
    <w:rsid w:val="00062121"/>
    <w:rsid w:val="00062798"/>
    <w:rsid w:val="000627F1"/>
    <w:rsid w:val="00062940"/>
    <w:rsid w:val="00062F97"/>
    <w:rsid w:val="000636EC"/>
    <w:rsid w:val="00063AFD"/>
    <w:rsid w:val="00064994"/>
    <w:rsid w:val="00064F70"/>
    <w:rsid w:val="00066043"/>
    <w:rsid w:val="00066497"/>
    <w:rsid w:val="000665F0"/>
    <w:rsid w:val="0006698E"/>
    <w:rsid w:val="00066A04"/>
    <w:rsid w:val="00066CAF"/>
    <w:rsid w:val="00066F11"/>
    <w:rsid w:val="00067437"/>
    <w:rsid w:val="0006759B"/>
    <w:rsid w:val="0007028B"/>
    <w:rsid w:val="00070E8D"/>
    <w:rsid w:val="0007116F"/>
    <w:rsid w:val="00071228"/>
    <w:rsid w:val="00071366"/>
    <w:rsid w:val="000717C4"/>
    <w:rsid w:val="00072158"/>
    <w:rsid w:val="000725E7"/>
    <w:rsid w:val="0007284C"/>
    <w:rsid w:val="00072BAA"/>
    <w:rsid w:val="0007355A"/>
    <w:rsid w:val="0007393A"/>
    <w:rsid w:val="00073DEE"/>
    <w:rsid w:val="00074C7E"/>
    <w:rsid w:val="0007503F"/>
    <w:rsid w:val="000767C1"/>
    <w:rsid w:val="00076D04"/>
    <w:rsid w:val="00077364"/>
    <w:rsid w:val="000773E0"/>
    <w:rsid w:val="000777CE"/>
    <w:rsid w:val="00077856"/>
    <w:rsid w:val="00077C90"/>
    <w:rsid w:val="000804BD"/>
    <w:rsid w:val="00080CA4"/>
    <w:rsid w:val="000810B5"/>
    <w:rsid w:val="000812DA"/>
    <w:rsid w:val="00081786"/>
    <w:rsid w:val="000819B8"/>
    <w:rsid w:val="00081B4E"/>
    <w:rsid w:val="00081D65"/>
    <w:rsid w:val="0008229C"/>
    <w:rsid w:val="0008261A"/>
    <w:rsid w:val="0008262E"/>
    <w:rsid w:val="00082AAC"/>
    <w:rsid w:val="00083568"/>
    <w:rsid w:val="00083579"/>
    <w:rsid w:val="000837BF"/>
    <w:rsid w:val="00083985"/>
    <w:rsid w:val="0008402B"/>
    <w:rsid w:val="0008466D"/>
    <w:rsid w:val="000853F9"/>
    <w:rsid w:val="000855E1"/>
    <w:rsid w:val="0008568C"/>
    <w:rsid w:val="000856C3"/>
    <w:rsid w:val="00085D35"/>
    <w:rsid w:val="000860FB"/>
    <w:rsid w:val="0008614A"/>
    <w:rsid w:val="0008614F"/>
    <w:rsid w:val="00086457"/>
    <w:rsid w:val="0008685E"/>
    <w:rsid w:val="00086F54"/>
    <w:rsid w:val="00087140"/>
    <w:rsid w:val="000878E8"/>
    <w:rsid w:val="00087BD0"/>
    <w:rsid w:val="00087FC5"/>
    <w:rsid w:val="0009024F"/>
    <w:rsid w:val="00090F4D"/>
    <w:rsid w:val="0009169A"/>
    <w:rsid w:val="000916E0"/>
    <w:rsid w:val="00091734"/>
    <w:rsid w:val="000917BC"/>
    <w:rsid w:val="00091C86"/>
    <w:rsid w:val="000921B5"/>
    <w:rsid w:val="000928B1"/>
    <w:rsid w:val="0009327C"/>
    <w:rsid w:val="0009359D"/>
    <w:rsid w:val="00093DD0"/>
    <w:rsid w:val="00094495"/>
    <w:rsid w:val="00094AE1"/>
    <w:rsid w:val="00094E68"/>
    <w:rsid w:val="00094E6F"/>
    <w:rsid w:val="00094EFA"/>
    <w:rsid w:val="00095195"/>
    <w:rsid w:val="000951B3"/>
    <w:rsid w:val="000951C0"/>
    <w:rsid w:val="00095812"/>
    <w:rsid w:val="00096436"/>
    <w:rsid w:val="000964C8"/>
    <w:rsid w:val="00096B77"/>
    <w:rsid w:val="00097234"/>
    <w:rsid w:val="00097A66"/>
    <w:rsid w:val="00097F58"/>
    <w:rsid w:val="000A0037"/>
    <w:rsid w:val="000A03A6"/>
    <w:rsid w:val="000A072C"/>
    <w:rsid w:val="000A0BA3"/>
    <w:rsid w:val="000A1043"/>
    <w:rsid w:val="000A1599"/>
    <w:rsid w:val="000A209C"/>
    <w:rsid w:val="000A2268"/>
    <w:rsid w:val="000A300B"/>
    <w:rsid w:val="000A3503"/>
    <w:rsid w:val="000A35D1"/>
    <w:rsid w:val="000A4100"/>
    <w:rsid w:val="000A4205"/>
    <w:rsid w:val="000A45FB"/>
    <w:rsid w:val="000A4942"/>
    <w:rsid w:val="000A4AAE"/>
    <w:rsid w:val="000A4AFE"/>
    <w:rsid w:val="000A4F44"/>
    <w:rsid w:val="000A58A1"/>
    <w:rsid w:val="000A5C92"/>
    <w:rsid w:val="000A62C1"/>
    <w:rsid w:val="000A63AE"/>
    <w:rsid w:val="000A63DF"/>
    <w:rsid w:val="000A6951"/>
    <w:rsid w:val="000A6A71"/>
    <w:rsid w:val="000B0893"/>
    <w:rsid w:val="000B0963"/>
    <w:rsid w:val="000B0AD2"/>
    <w:rsid w:val="000B0E2D"/>
    <w:rsid w:val="000B0E98"/>
    <w:rsid w:val="000B14DE"/>
    <w:rsid w:val="000B1713"/>
    <w:rsid w:val="000B17AE"/>
    <w:rsid w:val="000B18BE"/>
    <w:rsid w:val="000B1A99"/>
    <w:rsid w:val="000B1C86"/>
    <w:rsid w:val="000B20A0"/>
    <w:rsid w:val="000B2154"/>
    <w:rsid w:val="000B22C0"/>
    <w:rsid w:val="000B257C"/>
    <w:rsid w:val="000B2C91"/>
    <w:rsid w:val="000B382F"/>
    <w:rsid w:val="000B3C14"/>
    <w:rsid w:val="000B4C0A"/>
    <w:rsid w:val="000B4CCB"/>
    <w:rsid w:val="000B51BB"/>
    <w:rsid w:val="000B5A1B"/>
    <w:rsid w:val="000B5E04"/>
    <w:rsid w:val="000B6455"/>
    <w:rsid w:val="000B6703"/>
    <w:rsid w:val="000B6DCF"/>
    <w:rsid w:val="000B7BAE"/>
    <w:rsid w:val="000C0022"/>
    <w:rsid w:val="000C0A9B"/>
    <w:rsid w:val="000C0B06"/>
    <w:rsid w:val="000C0B27"/>
    <w:rsid w:val="000C1813"/>
    <w:rsid w:val="000C18DA"/>
    <w:rsid w:val="000C1C9F"/>
    <w:rsid w:val="000C1FDC"/>
    <w:rsid w:val="000C3230"/>
    <w:rsid w:val="000C3E16"/>
    <w:rsid w:val="000C4036"/>
    <w:rsid w:val="000C4156"/>
    <w:rsid w:val="000C4D3F"/>
    <w:rsid w:val="000C50D8"/>
    <w:rsid w:val="000C514D"/>
    <w:rsid w:val="000C51B8"/>
    <w:rsid w:val="000C5AE6"/>
    <w:rsid w:val="000C5BA8"/>
    <w:rsid w:val="000C5F45"/>
    <w:rsid w:val="000C6352"/>
    <w:rsid w:val="000C6D10"/>
    <w:rsid w:val="000C6D37"/>
    <w:rsid w:val="000C7141"/>
    <w:rsid w:val="000C714C"/>
    <w:rsid w:val="000C717B"/>
    <w:rsid w:val="000C7195"/>
    <w:rsid w:val="000C794C"/>
    <w:rsid w:val="000D0628"/>
    <w:rsid w:val="000D0801"/>
    <w:rsid w:val="000D0B98"/>
    <w:rsid w:val="000D0F6A"/>
    <w:rsid w:val="000D1136"/>
    <w:rsid w:val="000D1329"/>
    <w:rsid w:val="000D147E"/>
    <w:rsid w:val="000D15A9"/>
    <w:rsid w:val="000D1694"/>
    <w:rsid w:val="000D1CBB"/>
    <w:rsid w:val="000D20CA"/>
    <w:rsid w:val="000D235D"/>
    <w:rsid w:val="000D2744"/>
    <w:rsid w:val="000D2CD5"/>
    <w:rsid w:val="000D3075"/>
    <w:rsid w:val="000D3565"/>
    <w:rsid w:val="000D3E6E"/>
    <w:rsid w:val="000D4CF5"/>
    <w:rsid w:val="000D516A"/>
    <w:rsid w:val="000D5197"/>
    <w:rsid w:val="000D574D"/>
    <w:rsid w:val="000D59FE"/>
    <w:rsid w:val="000D5EBC"/>
    <w:rsid w:val="000D64C0"/>
    <w:rsid w:val="000D65D3"/>
    <w:rsid w:val="000D65F4"/>
    <w:rsid w:val="000D6A34"/>
    <w:rsid w:val="000D6DDE"/>
    <w:rsid w:val="000D6FD4"/>
    <w:rsid w:val="000D73A1"/>
    <w:rsid w:val="000D7E84"/>
    <w:rsid w:val="000E0139"/>
    <w:rsid w:val="000E0694"/>
    <w:rsid w:val="000E0FA3"/>
    <w:rsid w:val="000E1166"/>
    <w:rsid w:val="000E1555"/>
    <w:rsid w:val="000E173C"/>
    <w:rsid w:val="000E1D04"/>
    <w:rsid w:val="000E23D2"/>
    <w:rsid w:val="000E26BA"/>
    <w:rsid w:val="000E29C1"/>
    <w:rsid w:val="000E2E7B"/>
    <w:rsid w:val="000E2FBB"/>
    <w:rsid w:val="000E33EE"/>
    <w:rsid w:val="000E33F6"/>
    <w:rsid w:val="000E3589"/>
    <w:rsid w:val="000E38BA"/>
    <w:rsid w:val="000E4261"/>
    <w:rsid w:val="000E459C"/>
    <w:rsid w:val="000E474A"/>
    <w:rsid w:val="000E4898"/>
    <w:rsid w:val="000E5012"/>
    <w:rsid w:val="000E5F2E"/>
    <w:rsid w:val="000E5F5B"/>
    <w:rsid w:val="000E608A"/>
    <w:rsid w:val="000E610E"/>
    <w:rsid w:val="000E632F"/>
    <w:rsid w:val="000E676F"/>
    <w:rsid w:val="000E68E7"/>
    <w:rsid w:val="000E6FDB"/>
    <w:rsid w:val="000E705F"/>
    <w:rsid w:val="000E7068"/>
    <w:rsid w:val="000E7080"/>
    <w:rsid w:val="000E711A"/>
    <w:rsid w:val="000E7C60"/>
    <w:rsid w:val="000E7D34"/>
    <w:rsid w:val="000E7DE2"/>
    <w:rsid w:val="000F0998"/>
    <w:rsid w:val="000F0F56"/>
    <w:rsid w:val="000F102A"/>
    <w:rsid w:val="000F1941"/>
    <w:rsid w:val="000F1A13"/>
    <w:rsid w:val="000F27C6"/>
    <w:rsid w:val="000F2BA7"/>
    <w:rsid w:val="000F3A8B"/>
    <w:rsid w:val="000F4512"/>
    <w:rsid w:val="000F4675"/>
    <w:rsid w:val="000F4AF1"/>
    <w:rsid w:val="000F4B0C"/>
    <w:rsid w:val="000F5C24"/>
    <w:rsid w:val="000F61C6"/>
    <w:rsid w:val="000F6D5E"/>
    <w:rsid w:val="000F7B7C"/>
    <w:rsid w:val="000F7CC3"/>
    <w:rsid w:val="000F7CE4"/>
    <w:rsid w:val="00100B64"/>
    <w:rsid w:val="00100FAF"/>
    <w:rsid w:val="00101100"/>
    <w:rsid w:val="0010143E"/>
    <w:rsid w:val="0010171D"/>
    <w:rsid w:val="00101EC2"/>
    <w:rsid w:val="00102139"/>
    <w:rsid w:val="00102420"/>
    <w:rsid w:val="001025FD"/>
    <w:rsid w:val="00103420"/>
    <w:rsid w:val="00103AD1"/>
    <w:rsid w:val="00103B85"/>
    <w:rsid w:val="00103EC4"/>
    <w:rsid w:val="00104509"/>
    <w:rsid w:val="0010453E"/>
    <w:rsid w:val="001046C3"/>
    <w:rsid w:val="00104F0F"/>
    <w:rsid w:val="001059DB"/>
    <w:rsid w:val="0010600B"/>
    <w:rsid w:val="001068A6"/>
    <w:rsid w:val="00107BF0"/>
    <w:rsid w:val="00110530"/>
    <w:rsid w:val="001107C2"/>
    <w:rsid w:val="0011094C"/>
    <w:rsid w:val="0011191E"/>
    <w:rsid w:val="00111D22"/>
    <w:rsid w:val="00111EC5"/>
    <w:rsid w:val="00111FCB"/>
    <w:rsid w:val="00112C15"/>
    <w:rsid w:val="00112E4B"/>
    <w:rsid w:val="001137C7"/>
    <w:rsid w:val="00113DB6"/>
    <w:rsid w:val="00113DD7"/>
    <w:rsid w:val="001142B8"/>
    <w:rsid w:val="001147A1"/>
    <w:rsid w:val="001148A4"/>
    <w:rsid w:val="0011493F"/>
    <w:rsid w:val="001149C5"/>
    <w:rsid w:val="00114A3F"/>
    <w:rsid w:val="00114D98"/>
    <w:rsid w:val="00114ED3"/>
    <w:rsid w:val="0011608E"/>
    <w:rsid w:val="0011690D"/>
    <w:rsid w:val="00116C09"/>
    <w:rsid w:val="00116CB3"/>
    <w:rsid w:val="00117348"/>
    <w:rsid w:val="00117AE5"/>
    <w:rsid w:val="00117B25"/>
    <w:rsid w:val="00117EF5"/>
    <w:rsid w:val="0012024F"/>
    <w:rsid w:val="00120841"/>
    <w:rsid w:val="001208B9"/>
    <w:rsid w:val="00120924"/>
    <w:rsid w:val="00120A6D"/>
    <w:rsid w:val="00121000"/>
    <w:rsid w:val="001210DF"/>
    <w:rsid w:val="0012126A"/>
    <w:rsid w:val="0012203C"/>
    <w:rsid w:val="001223CF"/>
    <w:rsid w:val="00122436"/>
    <w:rsid w:val="00122A0E"/>
    <w:rsid w:val="00123139"/>
    <w:rsid w:val="00123204"/>
    <w:rsid w:val="001236EB"/>
    <w:rsid w:val="00123BFA"/>
    <w:rsid w:val="0012431B"/>
    <w:rsid w:val="001243D5"/>
    <w:rsid w:val="00124845"/>
    <w:rsid w:val="00124978"/>
    <w:rsid w:val="00124CB1"/>
    <w:rsid w:val="00125032"/>
    <w:rsid w:val="0012534E"/>
    <w:rsid w:val="00126738"/>
    <w:rsid w:val="00126BB2"/>
    <w:rsid w:val="00127657"/>
    <w:rsid w:val="001308D7"/>
    <w:rsid w:val="00130AF0"/>
    <w:rsid w:val="00130B03"/>
    <w:rsid w:val="00131323"/>
    <w:rsid w:val="0013163F"/>
    <w:rsid w:val="0013171B"/>
    <w:rsid w:val="00131739"/>
    <w:rsid w:val="0013173B"/>
    <w:rsid w:val="00131B73"/>
    <w:rsid w:val="00131BE2"/>
    <w:rsid w:val="001323A1"/>
    <w:rsid w:val="00132FF8"/>
    <w:rsid w:val="0013302C"/>
    <w:rsid w:val="001333D6"/>
    <w:rsid w:val="0013346E"/>
    <w:rsid w:val="00133796"/>
    <w:rsid w:val="001338E8"/>
    <w:rsid w:val="00134197"/>
    <w:rsid w:val="00134331"/>
    <w:rsid w:val="0013459B"/>
    <w:rsid w:val="0013467E"/>
    <w:rsid w:val="001346CE"/>
    <w:rsid w:val="00134A9B"/>
    <w:rsid w:val="00134EA3"/>
    <w:rsid w:val="00135643"/>
    <w:rsid w:val="00135AD3"/>
    <w:rsid w:val="00135D6B"/>
    <w:rsid w:val="0013609E"/>
    <w:rsid w:val="001363CA"/>
    <w:rsid w:val="0013698F"/>
    <w:rsid w:val="00136B8C"/>
    <w:rsid w:val="00136FF3"/>
    <w:rsid w:val="001372CC"/>
    <w:rsid w:val="001372DD"/>
    <w:rsid w:val="0013748B"/>
    <w:rsid w:val="00137750"/>
    <w:rsid w:val="0013791B"/>
    <w:rsid w:val="001400EE"/>
    <w:rsid w:val="001403B5"/>
    <w:rsid w:val="001403C5"/>
    <w:rsid w:val="00140DCC"/>
    <w:rsid w:val="00141573"/>
    <w:rsid w:val="00142B76"/>
    <w:rsid w:val="00142B8A"/>
    <w:rsid w:val="00142BB8"/>
    <w:rsid w:val="00142BC4"/>
    <w:rsid w:val="00142C6D"/>
    <w:rsid w:val="00142CAD"/>
    <w:rsid w:val="00143012"/>
    <w:rsid w:val="00143394"/>
    <w:rsid w:val="00143FAB"/>
    <w:rsid w:val="00144420"/>
    <w:rsid w:val="00144898"/>
    <w:rsid w:val="001451D1"/>
    <w:rsid w:val="00145E3C"/>
    <w:rsid w:val="001462E4"/>
    <w:rsid w:val="00146369"/>
    <w:rsid w:val="0014702F"/>
    <w:rsid w:val="00147913"/>
    <w:rsid w:val="001479D7"/>
    <w:rsid w:val="00147B54"/>
    <w:rsid w:val="001501E0"/>
    <w:rsid w:val="001502F5"/>
    <w:rsid w:val="0015032B"/>
    <w:rsid w:val="001506BA"/>
    <w:rsid w:val="00150D98"/>
    <w:rsid w:val="0015152F"/>
    <w:rsid w:val="00151F6E"/>
    <w:rsid w:val="001521C3"/>
    <w:rsid w:val="001523D0"/>
    <w:rsid w:val="001525A3"/>
    <w:rsid w:val="00152A5B"/>
    <w:rsid w:val="00152C12"/>
    <w:rsid w:val="00152DB0"/>
    <w:rsid w:val="00153973"/>
    <w:rsid w:val="00153FB1"/>
    <w:rsid w:val="0015458A"/>
    <w:rsid w:val="00154A38"/>
    <w:rsid w:val="00154F0B"/>
    <w:rsid w:val="00154F23"/>
    <w:rsid w:val="00155077"/>
    <w:rsid w:val="0015540D"/>
    <w:rsid w:val="001555C5"/>
    <w:rsid w:val="00155730"/>
    <w:rsid w:val="0015576B"/>
    <w:rsid w:val="00155800"/>
    <w:rsid w:val="00155F01"/>
    <w:rsid w:val="00156502"/>
    <w:rsid w:val="00156A49"/>
    <w:rsid w:val="00157248"/>
    <w:rsid w:val="001572FB"/>
    <w:rsid w:val="001575FF"/>
    <w:rsid w:val="0016006C"/>
    <w:rsid w:val="00160B9A"/>
    <w:rsid w:val="00160BD0"/>
    <w:rsid w:val="00160BFF"/>
    <w:rsid w:val="00161353"/>
    <w:rsid w:val="00161D8B"/>
    <w:rsid w:val="00162C8E"/>
    <w:rsid w:val="00163267"/>
    <w:rsid w:val="00163ADE"/>
    <w:rsid w:val="00163FD0"/>
    <w:rsid w:val="00164259"/>
    <w:rsid w:val="00164FAE"/>
    <w:rsid w:val="001655EF"/>
    <w:rsid w:val="00165B73"/>
    <w:rsid w:val="00165C2A"/>
    <w:rsid w:val="001666AB"/>
    <w:rsid w:val="0016672F"/>
    <w:rsid w:val="00166AED"/>
    <w:rsid w:val="00166D26"/>
    <w:rsid w:val="00166E65"/>
    <w:rsid w:val="001676C8"/>
    <w:rsid w:val="001677B8"/>
    <w:rsid w:val="00167847"/>
    <w:rsid w:val="001701D8"/>
    <w:rsid w:val="00170A4D"/>
    <w:rsid w:val="00170C25"/>
    <w:rsid w:val="00170F3C"/>
    <w:rsid w:val="0017126F"/>
    <w:rsid w:val="00171A75"/>
    <w:rsid w:val="001727AF"/>
    <w:rsid w:val="00173104"/>
    <w:rsid w:val="001738BC"/>
    <w:rsid w:val="001738DE"/>
    <w:rsid w:val="00173A4E"/>
    <w:rsid w:val="00173BF5"/>
    <w:rsid w:val="00173F05"/>
    <w:rsid w:val="001743F4"/>
    <w:rsid w:val="0017482D"/>
    <w:rsid w:val="00174F69"/>
    <w:rsid w:val="001750F1"/>
    <w:rsid w:val="0017518F"/>
    <w:rsid w:val="001754D0"/>
    <w:rsid w:val="00175977"/>
    <w:rsid w:val="00175B50"/>
    <w:rsid w:val="00175CAC"/>
    <w:rsid w:val="00175F21"/>
    <w:rsid w:val="00175F81"/>
    <w:rsid w:val="00176B93"/>
    <w:rsid w:val="00176D19"/>
    <w:rsid w:val="00177194"/>
    <w:rsid w:val="001771A6"/>
    <w:rsid w:val="001776D2"/>
    <w:rsid w:val="001806BF"/>
    <w:rsid w:val="00180A90"/>
    <w:rsid w:val="00181054"/>
    <w:rsid w:val="0018270A"/>
    <w:rsid w:val="00182775"/>
    <w:rsid w:val="001828BB"/>
    <w:rsid w:val="00182954"/>
    <w:rsid w:val="00182CA6"/>
    <w:rsid w:val="00182DDF"/>
    <w:rsid w:val="001836BE"/>
    <w:rsid w:val="00183C26"/>
    <w:rsid w:val="00183CF6"/>
    <w:rsid w:val="00183D6B"/>
    <w:rsid w:val="00183D7A"/>
    <w:rsid w:val="00183DF6"/>
    <w:rsid w:val="00184BC9"/>
    <w:rsid w:val="00184FBA"/>
    <w:rsid w:val="001856B4"/>
    <w:rsid w:val="001858B4"/>
    <w:rsid w:val="00185B11"/>
    <w:rsid w:val="00185C20"/>
    <w:rsid w:val="00186378"/>
    <w:rsid w:val="0018659D"/>
    <w:rsid w:val="001865BD"/>
    <w:rsid w:val="00186CED"/>
    <w:rsid w:val="00187202"/>
    <w:rsid w:val="00187F63"/>
    <w:rsid w:val="001908BC"/>
    <w:rsid w:val="001908D5"/>
    <w:rsid w:val="00191965"/>
    <w:rsid w:val="001927CE"/>
    <w:rsid w:val="001927D1"/>
    <w:rsid w:val="00192815"/>
    <w:rsid w:val="00192CA4"/>
    <w:rsid w:val="00193209"/>
    <w:rsid w:val="0019331F"/>
    <w:rsid w:val="00193E6E"/>
    <w:rsid w:val="001941D2"/>
    <w:rsid w:val="001941EB"/>
    <w:rsid w:val="001944D2"/>
    <w:rsid w:val="00194901"/>
    <w:rsid w:val="00194F19"/>
    <w:rsid w:val="0019560C"/>
    <w:rsid w:val="00195F03"/>
    <w:rsid w:val="00196215"/>
    <w:rsid w:val="00196271"/>
    <w:rsid w:val="001962FB"/>
    <w:rsid w:val="00196D7D"/>
    <w:rsid w:val="00197CAF"/>
    <w:rsid w:val="00197EE4"/>
    <w:rsid w:val="001A07EE"/>
    <w:rsid w:val="001A0D14"/>
    <w:rsid w:val="001A1235"/>
    <w:rsid w:val="001A15ED"/>
    <w:rsid w:val="001A1F44"/>
    <w:rsid w:val="001A2E45"/>
    <w:rsid w:val="001A2E89"/>
    <w:rsid w:val="001A3C3C"/>
    <w:rsid w:val="001A48B3"/>
    <w:rsid w:val="001A48F8"/>
    <w:rsid w:val="001A4FE5"/>
    <w:rsid w:val="001A54BF"/>
    <w:rsid w:val="001A5700"/>
    <w:rsid w:val="001A6188"/>
    <w:rsid w:val="001A629A"/>
    <w:rsid w:val="001A631E"/>
    <w:rsid w:val="001A636D"/>
    <w:rsid w:val="001A76C9"/>
    <w:rsid w:val="001A77F8"/>
    <w:rsid w:val="001A7B8E"/>
    <w:rsid w:val="001A7DE0"/>
    <w:rsid w:val="001B0215"/>
    <w:rsid w:val="001B0219"/>
    <w:rsid w:val="001B02A0"/>
    <w:rsid w:val="001B06E8"/>
    <w:rsid w:val="001B0A0C"/>
    <w:rsid w:val="001B2A95"/>
    <w:rsid w:val="001B2E4A"/>
    <w:rsid w:val="001B30D7"/>
    <w:rsid w:val="001B422E"/>
    <w:rsid w:val="001B4344"/>
    <w:rsid w:val="001B4402"/>
    <w:rsid w:val="001B4F22"/>
    <w:rsid w:val="001B4FEF"/>
    <w:rsid w:val="001B6D44"/>
    <w:rsid w:val="001B6FFA"/>
    <w:rsid w:val="001B733D"/>
    <w:rsid w:val="001B7AB0"/>
    <w:rsid w:val="001B7CDC"/>
    <w:rsid w:val="001B7E1B"/>
    <w:rsid w:val="001C03FA"/>
    <w:rsid w:val="001C0F39"/>
    <w:rsid w:val="001C144A"/>
    <w:rsid w:val="001C1509"/>
    <w:rsid w:val="001C1912"/>
    <w:rsid w:val="001C19BD"/>
    <w:rsid w:val="001C1DE8"/>
    <w:rsid w:val="001C1E34"/>
    <w:rsid w:val="001C2089"/>
    <w:rsid w:val="001C282A"/>
    <w:rsid w:val="001C2907"/>
    <w:rsid w:val="001C2D7A"/>
    <w:rsid w:val="001C2E2E"/>
    <w:rsid w:val="001C305D"/>
    <w:rsid w:val="001C3978"/>
    <w:rsid w:val="001C416C"/>
    <w:rsid w:val="001C4217"/>
    <w:rsid w:val="001C4AAC"/>
    <w:rsid w:val="001C4BF4"/>
    <w:rsid w:val="001C55FB"/>
    <w:rsid w:val="001C5D63"/>
    <w:rsid w:val="001C6018"/>
    <w:rsid w:val="001C64C6"/>
    <w:rsid w:val="001C6ED9"/>
    <w:rsid w:val="001C7134"/>
    <w:rsid w:val="001C7171"/>
    <w:rsid w:val="001C770B"/>
    <w:rsid w:val="001C7C97"/>
    <w:rsid w:val="001D0949"/>
    <w:rsid w:val="001D097D"/>
    <w:rsid w:val="001D1780"/>
    <w:rsid w:val="001D1793"/>
    <w:rsid w:val="001D1910"/>
    <w:rsid w:val="001D1B3F"/>
    <w:rsid w:val="001D1B48"/>
    <w:rsid w:val="001D1E1F"/>
    <w:rsid w:val="001D2075"/>
    <w:rsid w:val="001D22F4"/>
    <w:rsid w:val="001D240E"/>
    <w:rsid w:val="001D25B0"/>
    <w:rsid w:val="001D25F6"/>
    <w:rsid w:val="001D29E1"/>
    <w:rsid w:val="001D3106"/>
    <w:rsid w:val="001D3116"/>
    <w:rsid w:val="001D3151"/>
    <w:rsid w:val="001D4102"/>
    <w:rsid w:val="001D429C"/>
    <w:rsid w:val="001D459B"/>
    <w:rsid w:val="001D4FB8"/>
    <w:rsid w:val="001D5871"/>
    <w:rsid w:val="001D5EDC"/>
    <w:rsid w:val="001D6509"/>
    <w:rsid w:val="001D7115"/>
    <w:rsid w:val="001D7225"/>
    <w:rsid w:val="001D752A"/>
    <w:rsid w:val="001E0083"/>
    <w:rsid w:val="001E015D"/>
    <w:rsid w:val="001E0315"/>
    <w:rsid w:val="001E053F"/>
    <w:rsid w:val="001E0586"/>
    <w:rsid w:val="001E0E99"/>
    <w:rsid w:val="001E1724"/>
    <w:rsid w:val="001E1EB4"/>
    <w:rsid w:val="001E3417"/>
    <w:rsid w:val="001E3488"/>
    <w:rsid w:val="001E3EEC"/>
    <w:rsid w:val="001E4115"/>
    <w:rsid w:val="001E4510"/>
    <w:rsid w:val="001E4649"/>
    <w:rsid w:val="001E4C07"/>
    <w:rsid w:val="001E4C35"/>
    <w:rsid w:val="001E5050"/>
    <w:rsid w:val="001E5415"/>
    <w:rsid w:val="001E593E"/>
    <w:rsid w:val="001E6AC4"/>
    <w:rsid w:val="001E75B5"/>
    <w:rsid w:val="001E7B61"/>
    <w:rsid w:val="001E7D88"/>
    <w:rsid w:val="001F035B"/>
    <w:rsid w:val="001F0422"/>
    <w:rsid w:val="001F160C"/>
    <w:rsid w:val="001F168A"/>
    <w:rsid w:val="001F199F"/>
    <w:rsid w:val="001F1B16"/>
    <w:rsid w:val="001F1FF5"/>
    <w:rsid w:val="001F2736"/>
    <w:rsid w:val="001F2C13"/>
    <w:rsid w:val="001F2C28"/>
    <w:rsid w:val="001F2D30"/>
    <w:rsid w:val="001F3243"/>
    <w:rsid w:val="001F361F"/>
    <w:rsid w:val="001F3694"/>
    <w:rsid w:val="001F36B9"/>
    <w:rsid w:val="001F3925"/>
    <w:rsid w:val="001F3F52"/>
    <w:rsid w:val="001F4CDB"/>
    <w:rsid w:val="001F4F40"/>
    <w:rsid w:val="001F56F5"/>
    <w:rsid w:val="001F5A65"/>
    <w:rsid w:val="001F6059"/>
    <w:rsid w:val="001F6700"/>
    <w:rsid w:val="001F6EBA"/>
    <w:rsid w:val="001F727F"/>
    <w:rsid w:val="001F74A0"/>
    <w:rsid w:val="001F751E"/>
    <w:rsid w:val="001F772E"/>
    <w:rsid w:val="00200E0C"/>
    <w:rsid w:val="0020107A"/>
    <w:rsid w:val="00201085"/>
    <w:rsid w:val="002010C1"/>
    <w:rsid w:val="002012DA"/>
    <w:rsid w:val="00201354"/>
    <w:rsid w:val="00201362"/>
    <w:rsid w:val="00201C20"/>
    <w:rsid w:val="002021DC"/>
    <w:rsid w:val="002024E2"/>
    <w:rsid w:val="002031E7"/>
    <w:rsid w:val="00203930"/>
    <w:rsid w:val="00203A06"/>
    <w:rsid w:val="00203A39"/>
    <w:rsid w:val="00203AAD"/>
    <w:rsid w:val="00204191"/>
    <w:rsid w:val="002049D6"/>
    <w:rsid w:val="002055AA"/>
    <w:rsid w:val="00205631"/>
    <w:rsid w:val="00205A9F"/>
    <w:rsid w:val="002061B7"/>
    <w:rsid w:val="00206EDB"/>
    <w:rsid w:val="00206EF1"/>
    <w:rsid w:val="00207011"/>
    <w:rsid w:val="0020704D"/>
    <w:rsid w:val="00207A26"/>
    <w:rsid w:val="00207E17"/>
    <w:rsid w:val="00210F25"/>
    <w:rsid w:val="00210FE0"/>
    <w:rsid w:val="002112A2"/>
    <w:rsid w:val="00211380"/>
    <w:rsid w:val="002118FE"/>
    <w:rsid w:val="0021239E"/>
    <w:rsid w:val="002124B4"/>
    <w:rsid w:val="00212655"/>
    <w:rsid w:val="002127A4"/>
    <w:rsid w:val="002128E1"/>
    <w:rsid w:val="00212EE5"/>
    <w:rsid w:val="00212F06"/>
    <w:rsid w:val="0021310D"/>
    <w:rsid w:val="002133E2"/>
    <w:rsid w:val="002135E5"/>
    <w:rsid w:val="002136A7"/>
    <w:rsid w:val="00213C2D"/>
    <w:rsid w:val="00214B8B"/>
    <w:rsid w:val="002154C1"/>
    <w:rsid w:val="00215E96"/>
    <w:rsid w:val="0021629E"/>
    <w:rsid w:val="00216374"/>
    <w:rsid w:val="0021652B"/>
    <w:rsid w:val="00216D6B"/>
    <w:rsid w:val="00217DDA"/>
    <w:rsid w:val="002201F1"/>
    <w:rsid w:val="002204C1"/>
    <w:rsid w:val="00220AE6"/>
    <w:rsid w:val="0022138D"/>
    <w:rsid w:val="002215E2"/>
    <w:rsid w:val="002216AA"/>
    <w:rsid w:val="0022189F"/>
    <w:rsid w:val="00221D11"/>
    <w:rsid w:val="00221F01"/>
    <w:rsid w:val="00221F94"/>
    <w:rsid w:val="002220F6"/>
    <w:rsid w:val="002222FC"/>
    <w:rsid w:val="002223BB"/>
    <w:rsid w:val="002227B0"/>
    <w:rsid w:val="002227D0"/>
    <w:rsid w:val="00222917"/>
    <w:rsid w:val="00222ABE"/>
    <w:rsid w:val="00222C28"/>
    <w:rsid w:val="0022367C"/>
    <w:rsid w:val="00224F6D"/>
    <w:rsid w:val="002250F8"/>
    <w:rsid w:val="00225961"/>
    <w:rsid w:val="00225DED"/>
    <w:rsid w:val="00225EF3"/>
    <w:rsid w:val="00225FF9"/>
    <w:rsid w:val="00227617"/>
    <w:rsid w:val="00227628"/>
    <w:rsid w:val="00227974"/>
    <w:rsid w:val="00227E1D"/>
    <w:rsid w:val="0023005C"/>
    <w:rsid w:val="0023097C"/>
    <w:rsid w:val="00230AA7"/>
    <w:rsid w:val="00230D6A"/>
    <w:rsid w:val="00230D90"/>
    <w:rsid w:val="00230D9C"/>
    <w:rsid w:val="00230DEA"/>
    <w:rsid w:val="0023131E"/>
    <w:rsid w:val="00231721"/>
    <w:rsid w:val="00231C18"/>
    <w:rsid w:val="002321DA"/>
    <w:rsid w:val="00232A9C"/>
    <w:rsid w:val="00232DA7"/>
    <w:rsid w:val="00232E31"/>
    <w:rsid w:val="002335D7"/>
    <w:rsid w:val="002335F6"/>
    <w:rsid w:val="00233A5F"/>
    <w:rsid w:val="00233DFE"/>
    <w:rsid w:val="00233DFF"/>
    <w:rsid w:val="00233F6A"/>
    <w:rsid w:val="0023407E"/>
    <w:rsid w:val="00234C1F"/>
    <w:rsid w:val="00235A0F"/>
    <w:rsid w:val="00235E83"/>
    <w:rsid w:val="002363A0"/>
    <w:rsid w:val="00236404"/>
    <w:rsid w:val="002364BF"/>
    <w:rsid w:val="00236681"/>
    <w:rsid w:val="00236763"/>
    <w:rsid w:val="002368C1"/>
    <w:rsid w:val="00236A50"/>
    <w:rsid w:val="002370A7"/>
    <w:rsid w:val="002371C8"/>
    <w:rsid w:val="002379A9"/>
    <w:rsid w:val="00237F76"/>
    <w:rsid w:val="00240B38"/>
    <w:rsid w:val="002412D4"/>
    <w:rsid w:val="00242390"/>
    <w:rsid w:val="00242692"/>
    <w:rsid w:val="00242748"/>
    <w:rsid w:val="002428BD"/>
    <w:rsid w:val="00243C53"/>
    <w:rsid w:val="00243CFC"/>
    <w:rsid w:val="00243D63"/>
    <w:rsid w:val="00244848"/>
    <w:rsid w:val="002448BF"/>
    <w:rsid w:val="00244A2D"/>
    <w:rsid w:val="00244F9F"/>
    <w:rsid w:val="002450F4"/>
    <w:rsid w:val="002455E1"/>
    <w:rsid w:val="00245DEE"/>
    <w:rsid w:val="00245E92"/>
    <w:rsid w:val="00245FD5"/>
    <w:rsid w:val="00246862"/>
    <w:rsid w:val="00247069"/>
    <w:rsid w:val="0024734E"/>
    <w:rsid w:val="00247541"/>
    <w:rsid w:val="002477DD"/>
    <w:rsid w:val="00247D5A"/>
    <w:rsid w:val="00247F07"/>
    <w:rsid w:val="00247F0C"/>
    <w:rsid w:val="002506C6"/>
    <w:rsid w:val="002507E5"/>
    <w:rsid w:val="00250C23"/>
    <w:rsid w:val="00250CD2"/>
    <w:rsid w:val="00250D61"/>
    <w:rsid w:val="00251986"/>
    <w:rsid w:val="00251D7C"/>
    <w:rsid w:val="00251F72"/>
    <w:rsid w:val="00252510"/>
    <w:rsid w:val="00252697"/>
    <w:rsid w:val="002526D3"/>
    <w:rsid w:val="00252EA4"/>
    <w:rsid w:val="0025309D"/>
    <w:rsid w:val="002532A0"/>
    <w:rsid w:val="00253885"/>
    <w:rsid w:val="00253916"/>
    <w:rsid w:val="00253CA1"/>
    <w:rsid w:val="00253EAA"/>
    <w:rsid w:val="002542EA"/>
    <w:rsid w:val="002544C2"/>
    <w:rsid w:val="00254569"/>
    <w:rsid w:val="0025457C"/>
    <w:rsid w:val="00254987"/>
    <w:rsid w:val="00254E08"/>
    <w:rsid w:val="00255401"/>
    <w:rsid w:val="00255790"/>
    <w:rsid w:val="00255C74"/>
    <w:rsid w:val="00256811"/>
    <w:rsid w:val="00256AB1"/>
    <w:rsid w:val="002579CA"/>
    <w:rsid w:val="00257AB9"/>
    <w:rsid w:val="0026000F"/>
    <w:rsid w:val="00260570"/>
    <w:rsid w:val="002609ED"/>
    <w:rsid w:val="00260FEC"/>
    <w:rsid w:val="0026109B"/>
    <w:rsid w:val="00261313"/>
    <w:rsid w:val="00261BA0"/>
    <w:rsid w:val="00261BF6"/>
    <w:rsid w:val="00262A77"/>
    <w:rsid w:val="00262CE9"/>
    <w:rsid w:val="002637A7"/>
    <w:rsid w:val="002637EA"/>
    <w:rsid w:val="00264346"/>
    <w:rsid w:val="002643A5"/>
    <w:rsid w:val="0026478C"/>
    <w:rsid w:val="00264E87"/>
    <w:rsid w:val="00265E99"/>
    <w:rsid w:val="002663B6"/>
    <w:rsid w:val="00266C5C"/>
    <w:rsid w:val="00266E7A"/>
    <w:rsid w:val="00267941"/>
    <w:rsid w:val="002701E4"/>
    <w:rsid w:val="00270324"/>
    <w:rsid w:val="0027137F"/>
    <w:rsid w:val="00271961"/>
    <w:rsid w:val="0027278B"/>
    <w:rsid w:val="002728B5"/>
    <w:rsid w:val="00272A82"/>
    <w:rsid w:val="00273087"/>
    <w:rsid w:val="00273125"/>
    <w:rsid w:val="002732E1"/>
    <w:rsid w:val="0027380A"/>
    <w:rsid w:val="00273B29"/>
    <w:rsid w:val="00274123"/>
    <w:rsid w:val="00274124"/>
    <w:rsid w:val="0027414A"/>
    <w:rsid w:val="00275260"/>
    <w:rsid w:val="002752F3"/>
    <w:rsid w:val="00275901"/>
    <w:rsid w:val="00275A11"/>
    <w:rsid w:val="00275E5E"/>
    <w:rsid w:val="00275F4A"/>
    <w:rsid w:val="00276173"/>
    <w:rsid w:val="00276300"/>
    <w:rsid w:val="00276690"/>
    <w:rsid w:val="00276A67"/>
    <w:rsid w:val="00276D23"/>
    <w:rsid w:val="0027731A"/>
    <w:rsid w:val="002774A8"/>
    <w:rsid w:val="002775D7"/>
    <w:rsid w:val="002775EB"/>
    <w:rsid w:val="00277700"/>
    <w:rsid w:val="00277D2A"/>
    <w:rsid w:val="00277F08"/>
    <w:rsid w:val="00280240"/>
    <w:rsid w:val="00280A09"/>
    <w:rsid w:val="00280F5E"/>
    <w:rsid w:val="002814AD"/>
    <w:rsid w:val="00281735"/>
    <w:rsid w:val="00281858"/>
    <w:rsid w:val="00281DFC"/>
    <w:rsid w:val="00281F7E"/>
    <w:rsid w:val="00282403"/>
    <w:rsid w:val="00283460"/>
    <w:rsid w:val="00283CA2"/>
    <w:rsid w:val="00284720"/>
    <w:rsid w:val="00284A25"/>
    <w:rsid w:val="00284C09"/>
    <w:rsid w:val="00284EC1"/>
    <w:rsid w:val="002861B4"/>
    <w:rsid w:val="0028645D"/>
    <w:rsid w:val="00286FBD"/>
    <w:rsid w:val="00287802"/>
    <w:rsid w:val="002879AB"/>
    <w:rsid w:val="00287B27"/>
    <w:rsid w:val="00290B58"/>
    <w:rsid w:val="00290FC3"/>
    <w:rsid w:val="002910C6"/>
    <w:rsid w:val="00291318"/>
    <w:rsid w:val="0029136A"/>
    <w:rsid w:val="002914BE"/>
    <w:rsid w:val="002916E6"/>
    <w:rsid w:val="00291CA5"/>
    <w:rsid w:val="00291EF7"/>
    <w:rsid w:val="002923D5"/>
    <w:rsid w:val="00292577"/>
    <w:rsid w:val="00292B7B"/>
    <w:rsid w:val="00292E4C"/>
    <w:rsid w:val="00292EE3"/>
    <w:rsid w:val="00293230"/>
    <w:rsid w:val="00293270"/>
    <w:rsid w:val="00293338"/>
    <w:rsid w:val="0029333B"/>
    <w:rsid w:val="002937E4"/>
    <w:rsid w:val="00293980"/>
    <w:rsid w:val="002939C1"/>
    <w:rsid w:val="00293F19"/>
    <w:rsid w:val="00294351"/>
    <w:rsid w:val="00294D14"/>
    <w:rsid w:val="00294D44"/>
    <w:rsid w:val="0029549C"/>
    <w:rsid w:val="0029599F"/>
    <w:rsid w:val="00295C8F"/>
    <w:rsid w:val="00295FEC"/>
    <w:rsid w:val="0029697A"/>
    <w:rsid w:val="002970BB"/>
    <w:rsid w:val="002973FD"/>
    <w:rsid w:val="002974BF"/>
    <w:rsid w:val="002977EF"/>
    <w:rsid w:val="0029799E"/>
    <w:rsid w:val="002A0390"/>
    <w:rsid w:val="002A092B"/>
    <w:rsid w:val="002A1192"/>
    <w:rsid w:val="002A1303"/>
    <w:rsid w:val="002A148A"/>
    <w:rsid w:val="002A18FC"/>
    <w:rsid w:val="002A1939"/>
    <w:rsid w:val="002A2371"/>
    <w:rsid w:val="002A2672"/>
    <w:rsid w:val="002A3260"/>
    <w:rsid w:val="002A3573"/>
    <w:rsid w:val="002A3830"/>
    <w:rsid w:val="002A3F05"/>
    <w:rsid w:val="002A494E"/>
    <w:rsid w:val="002A4F1F"/>
    <w:rsid w:val="002A54B4"/>
    <w:rsid w:val="002A553F"/>
    <w:rsid w:val="002A5780"/>
    <w:rsid w:val="002A599E"/>
    <w:rsid w:val="002A6405"/>
    <w:rsid w:val="002A6807"/>
    <w:rsid w:val="002A6C6E"/>
    <w:rsid w:val="002A6EB0"/>
    <w:rsid w:val="002A70F8"/>
    <w:rsid w:val="002A7677"/>
    <w:rsid w:val="002B0646"/>
    <w:rsid w:val="002B0AD0"/>
    <w:rsid w:val="002B0B1C"/>
    <w:rsid w:val="002B0F18"/>
    <w:rsid w:val="002B106A"/>
    <w:rsid w:val="002B111C"/>
    <w:rsid w:val="002B13C2"/>
    <w:rsid w:val="002B1941"/>
    <w:rsid w:val="002B1B82"/>
    <w:rsid w:val="002B23D5"/>
    <w:rsid w:val="002B2725"/>
    <w:rsid w:val="002B2CDF"/>
    <w:rsid w:val="002B2E2A"/>
    <w:rsid w:val="002B32E8"/>
    <w:rsid w:val="002B3B7A"/>
    <w:rsid w:val="002B3DF7"/>
    <w:rsid w:val="002B4767"/>
    <w:rsid w:val="002B5098"/>
    <w:rsid w:val="002B5217"/>
    <w:rsid w:val="002B5866"/>
    <w:rsid w:val="002B5B6A"/>
    <w:rsid w:val="002B64AA"/>
    <w:rsid w:val="002B67D6"/>
    <w:rsid w:val="002B6A04"/>
    <w:rsid w:val="002B6C26"/>
    <w:rsid w:val="002B7147"/>
    <w:rsid w:val="002B7544"/>
    <w:rsid w:val="002B790B"/>
    <w:rsid w:val="002B79F2"/>
    <w:rsid w:val="002C09F4"/>
    <w:rsid w:val="002C0AEF"/>
    <w:rsid w:val="002C0AF6"/>
    <w:rsid w:val="002C0CB3"/>
    <w:rsid w:val="002C0FBE"/>
    <w:rsid w:val="002C11A2"/>
    <w:rsid w:val="002C1800"/>
    <w:rsid w:val="002C1A80"/>
    <w:rsid w:val="002C1C7A"/>
    <w:rsid w:val="002C1F5A"/>
    <w:rsid w:val="002C2279"/>
    <w:rsid w:val="002C2475"/>
    <w:rsid w:val="002C28C9"/>
    <w:rsid w:val="002C29E2"/>
    <w:rsid w:val="002C2B22"/>
    <w:rsid w:val="002C2D17"/>
    <w:rsid w:val="002C3653"/>
    <w:rsid w:val="002C38B9"/>
    <w:rsid w:val="002C3DCD"/>
    <w:rsid w:val="002C432E"/>
    <w:rsid w:val="002C48BE"/>
    <w:rsid w:val="002C4CBD"/>
    <w:rsid w:val="002C534A"/>
    <w:rsid w:val="002C5500"/>
    <w:rsid w:val="002C5950"/>
    <w:rsid w:val="002C5989"/>
    <w:rsid w:val="002C5E37"/>
    <w:rsid w:val="002C638C"/>
    <w:rsid w:val="002C65E1"/>
    <w:rsid w:val="002C6D12"/>
    <w:rsid w:val="002C6FFA"/>
    <w:rsid w:val="002C758E"/>
    <w:rsid w:val="002C78E1"/>
    <w:rsid w:val="002C7FD5"/>
    <w:rsid w:val="002D0302"/>
    <w:rsid w:val="002D05E9"/>
    <w:rsid w:val="002D0C54"/>
    <w:rsid w:val="002D0D41"/>
    <w:rsid w:val="002D1020"/>
    <w:rsid w:val="002D11C7"/>
    <w:rsid w:val="002D158E"/>
    <w:rsid w:val="002D18D5"/>
    <w:rsid w:val="002D18F1"/>
    <w:rsid w:val="002D1F67"/>
    <w:rsid w:val="002D2F02"/>
    <w:rsid w:val="002D38BF"/>
    <w:rsid w:val="002D48A3"/>
    <w:rsid w:val="002D5005"/>
    <w:rsid w:val="002D50D2"/>
    <w:rsid w:val="002D583B"/>
    <w:rsid w:val="002D5FC2"/>
    <w:rsid w:val="002D640B"/>
    <w:rsid w:val="002D6699"/>
    <w:rsid w:val="002D6DA4"/>
    <w:rsid w:val="002D7442"/>
    <w:rsid w:val="002D79D6"/>
    <w:rsid w:val="002D7BAA"/>
    <w:rsid w:val="002E01D6"/>
    <w:rsid w:val="002E0900"/>
    <w:rsid w:val="002E10A7"/>
    <w:rsid w:val="002E136E"/>
    <w:rsid w:val="002E1ADF"/>
    <w:rsid w:val="002E1D66"/>
    <w:rsid w:val="002E2095"/>
    <w:rsid w:val="002E2703"/>
    <w:rsid w:val="002E282C"/>
    <w:rsid w:val="002E2FC6"/>
    <w:rsid w:val="002E32BE"/>
    <w:rsid w:val="002E35AA"/>
    <w:rsid w:val="002E396C"/>
    <w:rsid w:val="002E3A0D"/>
    <w:rsid w:val="002E3A94"/>
    <w:rsid w:val="002E44AD"/>
    <w:rsid w:val="002E499E"/>
    <w:rsid w:val="002E4BD9"/>
    <w:rsid w:val="002E4E17"/>
    <w:rsid w:val="002E510E"/>
    <w:rsid w:val="002E53E0"/>
    <w:rsid w:val="002E5646"/>
    <w:rsid w:val="002E5B01"/>
    <w:rsid w:val="002E67EE"/>
    <w:rsid w:val="002E7397"/>
    <w:rsid w:val="002E7CE6"/>
    <w:rsid w:val="002F0C0E"/>
    <w:rsid w:val="002F0E86"/>
    <w:rsid w:val="002F152D"/>
    <w:rsid w:val="002F152E"/>
    <w:rsid w:val="002F1EFD"/>
    <w:rsid w:val="002F22DC"/>
    <w:rsid w:val="002F272A"/>
    <w:rsid w:val="002F275B"/>
    <w:rsid w:val="002F28E4"/>
    <w:rsid w:val="002F29D2"/>
    <w:rsid w:val="002F2C8C"/>
    <w:rsid w:val="002F2F9B"/>
    <w:rsid w:val="002F2FC2"/>
    <w:rsid w:val="002F3747"/>
    <w:rsid w:val="002F3780"/>
    <w:rsid w:val="002F4714"/>
    <w:rsid w:val="002F4860"/>
    <w:rsid w:val="002F524D"/>
    <w:rsid w:val="002F5557"/>
    <w:rsid w:val="002F5731"/>
    <w:rsid w:val="002F5B69"/>
    <w:rsid w:val="002F5F68"/>
    <w:rsid w:val="002F6ADE"/>
    <w:rsid w:val="002F7BF7"/>
    <w:rsid w:val="0030042C"/>
    <w:rsid w:val="003005F4"/>
    <w:rsid w:val="00300747"/>
    <w:rsid w:val="00300BC4"/>
    <w:rsid w:val="00300BED"/>
    <w:rsid w:val="00300E3C"/>
    <w:rsid w:val="00301B54"/>
    <w:rsid w:val="00302457"/>
    <w:rsid w:val="0030289C"/>
    <w:rsid w:val="00303904"/>
    <w:rsid w:val="00303AB2"/>
    <w:rsid w:val="00303C9F"/>
    <w:rsid w:val="0030469E"/>
    <w:rsid w:val="0030490E"/>
    <w:rsid w:val="00305BB1"/>
    <w:rsid w:val="003069FE"/>
    <w:rsid w:val="003071C6"/>
    <w:rsid w:val="00307822"/>
    <w:rsid w:val="0030786B"/>
    <w:rsid w:val="00307A91"/>
    <w:rsid w:val="00307ABC"/>
    <w:rsid w:val="00307C77"/>
    <w:rsid w:val="003100C1"/>
    <w:rsid w:val="003108B0"/>
    <w:rsid w:val="0031094F"/>
    <w:rsid w:val="00310D8A"/>
    <w:rsid w:val="00310F23"/>
    <w:rsid w:val="003111E4"/>
    <w:rsid w:val="00311336"/>
    <w:rsid w:val="00311A1C"/>
    <w:rsid w:val="00311C69"/>
    <w:rsid w:val="00311D67"/>
    <w:rsid w:val="00311DD6"/>
    <w:rsid w:val="00312206"/>
    <w:rsid w:val="0031223D"/>
    <w:rsid w:val="003125A3"/>
    <w:rsid w:val="00312CD6"/>
    <w:rsid w:val="00312ECA"/>
    <w:rsid w:val="00313048"/>
    <w:rsid w:val="0031377C"/>
    <w:rsid w:val="003141E7"/>
    <w:rsid w:val="0031446F"/>
    <w:rsid w:val="003145C8"/>
    <w:rsid w:val="00314669"/>
    <w:rsid w:val="00314856"/>
    <w:rsid w:val="00315B6A"/>
    <w:rsid w:val="00315BFE"/>
    <w:rsid w:val="00316081"/>
    <w:rsid w:val="0031672D"/>
    <w:rsid w:val="00316931"/>
    <w:rsid w:val="00317367"/>
    <w:rsid w:val="00317519"/>
    <w:rsid w:val="003202E3"/>
    <w:rsid w:val="003211F6"/>
    <w:rsid w:val="003218B3"/>
    <w:rsid w:val="00321944"/>
    <w:rsid w:val="00321B63"/>
    <w:rsid w:val="00321DBA"/>
    <w:rsid w:val="00321F22"/>
    <w:rsid w:val="00322313"/>
    <w:rsid w:val="00322A07"/>
    <w:rsid w:val="00322B1B"/>
    <w:rsid w:val="00322C92"/>
    <w:rsid w:val="00322D24"/>
    <w:rsid w:val="00322FC5"/>
    <w:rsid w:val="00323881"/>
    <w:rsid w:val="00323931"/>
    <w:rsid w:val="00325121"/>
    <w:rsid w:val="00325266"/>
    <w:rsid w:val="003254C0"/>
    <w:rsid w:val="00325719"/>
    <w:rsid w:val="00325973"/>
    <w:rsid w:val="00325CE9"/>
    <w:rsid w:val="00325FD9"/>
    <w:rsid w:val="00326D94"/>
    <w:rsid w:val="00326ED7"/>
    <w:rsid w:val="00327D01"/>
    <w:rsid w:val="003306E7"/>
    <w:rsid w:val="003306FE"/>
    <w:rsid w:val="00331032"/>
    <w:rsid w:val="003315B1"/>
    <w:rsid w:val="003315D1"/>
    <w:rsid w:val="00331779"/>
    <w:rsid w:val="00331A93"/>
    <w:rsid w:val="00331F29"/>
    <w:rsid w:val="003321CE"/>
    <w:rsid w:val="00332364"/>
    <w:rsid w:val="00332608"/>
    <w:rsid w:val="00332A55"/>
    <w:rsid w:val="00333115"/>
    <w:rsid w:val="0033362E"/>
    <w:rsid w:val="00333D2B"/>
    <w:rsid w:val="00333D96"/>
    <w:rsid w:val="00333E36"/>
    <w:rsid w:val="00333F08"/>
    <w:rsid w:val="0033448D"/>
    <w:rsid w:val="003345D2"/>
    <w:rsid w:val="00334D50"/>
    <w:rsid w:val="0033507B"/>
    <w:rsid w:val="00335241"/>
    <w:rsid w:val="00335548"/>
    <w:rsid w:val="0033563B"/>
    <w:rsid w:val="0033614F"/>
    <w:rsid w:val="003363C5"/>
    <w:rsid w:val="0033668A"/>
    <w:rsid w:val="00336BC4"/>
    <w:rsid w:val="00336C84"/>
    <w:rsid w:val="00336E03"/>
    <w:rsid w:val="0033760C"/>
    <w:rsid w:val="00337B64"/>
    <w:rsid w:val="00340F40"/>
    <w:rsid w:val="0034110D"/>
    <w:rsid w:val="00342BF4"/>
    <w:rsid w:val="00343B08"/>
    <w:rsid w:val="003442AD"/>
    <w:rsid w:val="003444A9"/>
    <w:rsid w:val="003449DC"/>
    <w:rsid w:val="00344EDF"/>
    <w:rsid w:val="00344F12"/>
    <w:rsid w:val="00345031"/>
    <w:rsid w:val="003450E2"/>
    <w:rsid w:val="003452DC"/>
    <w:rsid w:val="0034564C"/>
    <w:rsid w:val="003456A7"/>
    <w:rsid w:val="00345C40"/>
    <w:rsid w:val="00346209"/>
    <w:rsid w:val="003465EE"/>
    <w:rsid w:val="00346F2D"/>
    <w:rsid w:val="003471FB"/>
    <w:rsid w:val="0034740D"/>
    <w:rsid w:val="00350220"/>
    <w:rsid w:val="003504BA"/>
    <w:rsid w:val="00350618"/>
    <w:rsid w:val="00350BC4"/>
    <w:rsid w:val="00350F4B"/>
    <w:rsid w:val="00350F62"/>
    <w:rsid w:val="003510DF"/>
    <w:rsid w:val="003512D3"/>
    <w:rsid w:val="00351390"/>
    <w:rsid w:val="00351D93"/>
    <w:rsid w:val="00352330"/>
    <w:rsid w:val="003523E6"/>
    <w:rsid w:val="00352A06"/>
    <w:rsid w:val="00352A83"/>
    <w:rsid w:val="00352FBD"/>
    <w:rsid w:val="00353395"/>
    <w:rsid w:val="003533F7"/>
    <w:rsid w:val="00353BA7"/>
    <w:rsid w:val="00353E51"/>
    <w:rsid w:val="0035430A"/>
    <w:rsid w:val="00354570"/>
    <w:rsid w:val="0035457C"/>
    <w:rsid w:val="00354665"/>
    <w:rsid w:val="00354713"/>
    <w:rsid w:val="00354A30"/>
    <w:rsid w:val="00354A61"/>
    <w:rsid w:val="00354E25"/>
    <w:rsid w:val="00355613"/>
    <w:rsid w:val="00355882"/>
    <w:rsid w:val="00355A62"/>
    <w:rsid w:val="00355BAD"/>
    <w:rsid w:val="00355DCF"/>
    <w:rsid w:val="003567C0"/>
    <w:rsid w:val="003568D1"/>
    <w:rsid w:val="0035692D"/>
    <w:rsid w:val="0035693E"/>
    <w:rsid w:val="00356943"/>
    <w:rsid w:val="00356C23"/>
    <w:rsid w:val="00357228"/>
    <w:rsid w:val="00357258"/>
    <w:rsid w:val="0035752E"/>
    <w:rsid w:val="00357E6C"/>
    <w:rsid w:val="003602C8"/>
    <w:rsid w:val="00360482"/>
    <w:rsid w:val="003607BB"/>
    <w:rsid w:val="00360ABB"/>
    <w:rsid w:val="00360D72"/>
    <w:rsid w:val="00360E2B"/>
    <w:rsid w:val="00361A88"/>
    <w:rsid w:val="00361BFF"/>
    <w:rsid w:val="00361D91"/>
    <w:rsid w:val="00361FE2"/>
    <w:rsid w:val="00362560"/>
    <w:rsid w:val="00362EF6"/>
    <w:rsid w:val="00363C64"/>
    <w:rsid w:val="00364246"/>
    <w:rsid w:val="003644AF"/>
    <w:rsid w:val="00364B9D"/>
    <w:rsid w:val="00365DFC"/>
    <w:rsid w:val="00366614"/>
    <w:rsid w:val="003668C3"/>
    <w:rsid w:val="00366939"/>
    <w:rsid w:val="00366B06"/>
    <w:rsid w:val="00366F39"/>
    <w:rsid w:val="00366FB3"/>
    <w:rsid w:val="00366FD1"/>
    <w:rsid w:val="0036714F"/>
    <w:rsid w:val="003675DA"/>
    <w:rsid w:val="003678E8"/>
    <w:rsid w:val="00367C33"/>
    <w:rsid w:val="00370AA5"/>
    <w:rsid w:val="00370FBB"/>
    <w:rsid w:val="0037160B"/>
    <w:rsid w:val="003717DF"/>
    <w:rsid w:val="003718DF"/>
    <w:rsid w:val="00371977"/>
    <w:rsid w:val="00371A51"/>
    <w:rsid w:val="00371BEB"/>
    <w:rsid w:val="00371D04"/>
    <w:rsid w:val="00373046"/>
    <w:rsid w:val="003730E4"/>
    <w:rsid w:val="003731ED"/>
    <w:rsid w:val="00373275"/>
    <w:rsid w:val="003732C2"/>
    <w:rsid w:val="00373301"/>
    <w:rsid w:val="00374231"/>
    <w:rsid w:val="00374460"/>
    <w:rsid w:val="003745D7"/>
    <w:rsid w:val="003746B9"/>
    <w:rsid w:val="00374B0C"/>
    <w:rsid w:val="0037518B"/>
    <w:rsid w:val="00375244"/>
    <w:rsid w:val="003754EA"/>
    <w:rsid w:val="00375A5E"/>
    <w:rsid w:val="003761E7"/>
    <w:rsid w:val="00376519"/>
    <w:rsid w:val="00376578"/>
    <w:rsid w:val="00376BB5"/>
    <w:rsid w:val="00376D0E"/>
    <w:rsid w:val="003770BE"/>
    <w:rsid w:val="00377165"/>
    <w:rsid w:val="00380035"/>
    <w:rsid w:val="00380356"/>
    <w:rsid w:val="003804E8"/>
    <w:rsid w:val="003808EC"/>
    <w:rsid w:val="00380C70"/>
    <w:rsid w:val="00381C79"/>
    <w:rsid w:val="00382027"/>
    <w:rsid w:val="003820F9"/>
    <w:rsid w:val="003830A1"/>
    <w:rsid w:val="0038329C"/>
    <w:rsid w:val="00383B7C"/>
    <w:rsid w:val="00384205"/>
    <w:rsid w:val="00385152"/>
    <w:rsid w:val="003854F6"/>
    <w:rsid w:val="003866FB"/>
    <w:rsid w:val="003867A2"/>
    <w:rsid w:val="00387084"/>
    <w:rsid w:val="0038787D"/>
    <w:rsid w:val="00387DD1"/>
    <w:rsid w:val="00387EEA"/>
    <w:rsid w:val="003904BA"/>
    <w:rsid w:val="003904EC"/>
    <w:rsid w:val="003909F9"/>
    <w:rsid w:val="00390AA2"/>
    <w:rsid w:val="00390AD6"/>
    <w:rsid w:val="00390BD8"/>
    <w:rsid w:val="00390E8A"/>
    <w:rsid w:val="00391473"/>
    <w:rsid w:val="003914E8"/>
    <w:rsid w:val="003915E9"/>
    <w:rsid w:val="0039209A"/>
    <w:rsid w:val="003928C8"/>
    <w:rsid w:val="00392A91"/>
    <w:rsid w:val="00392A9E"/>
    <w:rsid w:val="00392AA3"/>
    <w:rsid w:val="00392D58"/>
    <w:rsid w:val="00392DEA"/>
    <w:rsid w:val="00392EB4"/>
    <w:rsid w:val="0039350C"/>
    <w:rsid w:val="003941EE"/>
    <w:rsid w:val="003949A0"/>
    <w:rsid w:val="003956A6"/>
    <w:rsid w:val="00395B6E"/>
    <w:rsid w:val="00396268"/>
    <w:rsid w:val="00396271"/>
    <w:rsid w:val="003965BB"/>
    <w:rsid w:val="0039664B"/>
    <w:rsid w:val="00396AC8"/>
    <w:rsid w:val="00396ADE"/>
    <w:rsid w:val="00397020"/>
    <w:rsid w:val="003979F8"/>
    <w:rsid w:val="00397B2D"/>
    <w:rsid w:val="00397B31"/>
    <w:rsid w:val="00397D23"/>
    <w:rsid w:val="003A1025"/>
    <w:rsid w:val="003A14B5"/>
    <w:rsid w:val="003A1B98"/>
    <w:rsid w:val="003A20CF"/>
    <w:rsid w:val="003A2850"/>
    <w:rsid w:val="003A2AB2"/>
    <w:rsid w:val="003A33A4"/>
    <w:rsid w:val="003A38AF"/>
    <w:rsid w:val="003A3C99"/>
    <w:rsid w:val="003A3D91"/>
    <w:rsid w:val="003A3FC6"/>
    <w:rsid w:val="003A43C8"/>
    <w:rsid w:val="003A4B18"/>
    <w:rsid w:val="003A4CA2"/>
    <w:rsid w:val="003A4FAD"/>
    <w:rsid w:val="003A51B9"/>
    <w:rsid w:val="003A62A9"/>
    <w:rsid w:val="003A67F3"/>
    <w:rsid w:val="003A69E4"/>
    <w:rsid w:val="003A69E7"/>
    <w:rsid w:val="003B0003"/>
    <w:rsid w:val="003B048B"/>
    <w:rsid w:val="003B04EC"/>
    <w:rsid w:val="003B0626"/>
    <w:rsid w:val="003B07E6"/>
    <w:rsid w:val="003B07EE"/>
    <w:rsid w:val="003B0CA3"/>
    <w:rsid w:val="003B0DA5"/>
    <w:rsid w:val="003B0F6D"/>
    <w:rsid w:val="003B1463"/>
    <w:rsid w:val="003B1555"/>
    <w:rsid w:val="003B17B0"/>
    <w:rsid w:val="003B3168"/>
    <w:rsid w:val="003B34B8"/>
    <w:rsid w:val="003B35B0"/>
    <w:rsid w:val="003B4239"/>
    <w:rsid w:val="003B4EAF"/>
    <w:rsid w:val="003B5B9B"/>
    <w:rsid w:val="003B6F5F"/>
    <w:rsid w:val="003B7115"/>
    <w:rsid w:val="003B79ED"/>
    <w:rsid w:val="003C0130"/>
    <w:rsid w:val="003C071E"/>
    <w:rsid w:val="003C0DC9"/>
    <w:rsid w:val="003C118B"/>
    <w:rsid w:val="003C135A"/>
    <w:rsid w:val="003C1F55"/>
    <w:rsid w:val="003C1F74"/>
    <w:rsid w:val="003C29A4"/>
    <w:rsid w:val="003C30D0"/>
    <w:rsid w:val="003C32D7"/>
    <w:rsid w:val="003C3472"/>
    <w:rsid w:val="003C4019"/>
    <w:rsid w:val="003C435C"/>
    <w:rsid w:val="003C4372"/>
    <w:rsid w:val="003C4CE3"/>
    <w:rsid w:val="003C4D89"/>
    <w:rsid w:val="003C52CB"/>
    <w:rsid w:val="003C55AE"/>
    <w:rsid w:val="003C6F05"/>
    <w:rsid w:val="003C6FA1"/>
    <w:rsid w:val="003C724F"/>
    <w:rsid w:val="003C72C0"/>
    <w:rsid w:val="003C73C6"/>
    <w:rsid w:val="003C7431"/>
    <w:rsid w:val="003C7C66"/>
    <w:rsid w:val="003C7CC2"/>
    <w:rsid w:val="003D0247"/>
    <w:rsid w:val="003D087E"/>
    <w:rsid w:val="003D0C53"/>
    <w:rsid w:val="003D1A42"/>
    <w:rsid w:val="003D1C81"/>
    <w:rsid w:val="003D1FB1"/>
    <w:rsid w:val="003D28E5"/>
    <w:rsid w:val="003D294C"/>
    <w:rsid w:val="003D2F6C"/>
    <w:rsid w:val="003D32B8"/>
    <w:rsid w:val="003D36EA"/>
    <w:rsid w:val="003D3A03"/>
    <w:rsid w:val="003D4CA0"/>
    <w:rsid w:val="003D4E74"/>
    <w:rsid w:val="003D4F88"/>
    <w:rsid w:val="003D507C"/>
    <w:rsid w:val="003D51B7"/>
    <w:rsid w:val="003D5206"/>
    <w:rsid w:val="003D566B"/>
    <w:rsid w:val="003D5D38"/>
    <w:rsid w:val="003D609E"/>
    <w:rsid w:val="003D6C6F"/>
    <w:rsid w:val="003D72BD"/>
    <w:rsid w:val="003D7C1A"/>
    <w:rsid w:val="003D7F7E"/>
    <w:rsid w:val="003E01C1"/>
    <w:rsid w:val="003E0CF6"/>
    <w:rsid w:val="003E12F9"/>
    <w:rsid w:val="003E16DB"/>
    <w:rsid w:val="003E1735"/>
    <w:rsid w:val="003E1870"/>
    <w:rsid w:val="003E1C4B"/>
    <w:rsid w:val="003E1D4F"/>
    <w:rsid w:val="003E21B3"/>
    <w:rsid w:val="003E2546"/>
    <w:rsid w:val="003E30E0"/>
    <w:rsid w:val="003E320E"/>
    <w:rsid w:val="003E344E"/>
    <w:rsid w:val="003E3B4A"/>
    <w:rsid w:val="003E40B0"/>
    <w:rsid w:val="003E46CA"/>
    <w:rsid w:val="003E4852"/>
    <w:rsid w:val="003E4F62"/>
    <w:rsid w:val="003E5469"/>
    <w:rsid w:val="003E5EB8"/>
    <w:rsid w:val="003E6D1C"/>
    <w:rsid w:val="003E6DA5"/>
    <w:rsid w:val="003E74AF"/>
    <w:rsid w:val="003E758F"/>
    <w:rsid w:val="003E7A16"/>
    <w:rsid w:val="003E7C1A"/>
    <w:rsid w:val="003E7ED4"/>
    <w:rsid w:val="003E7EEA"/>
    <w:rsid w:val="003F007C"/>
    <w:rsid w:val="003F1680"/>
    <w:rsid w:val="003F1EAC"/>
    <w:rsid w:val="003F29AF"/>
    <w:rsid w:val="003F3EAE"/>
    <w:rsid w:val="003F44AA"/>
    <w:rsid w:val="003F4801"/>
    <w:rsid w:val="003F48CC"/>
    <w:rsid w:val="003F4AC4"/>
    <w:rsid w:val="003F4B03"/>
    <w:rsid w:val="003F4C90"/>
    <w:rsid w:val="003F51BD"/>
    <w:rsid w:val="003F5C52"/>
    <w:rsid w:val="003F7127"/>
    <w:rsid w:val="0040009E"/>
    <w:rsid w:val="0040096E"/>
    <w:rsid w:val="00401552"/>
    <w:rsid w:val="00401789"/>
    <w:rsid w:val="00402255"/>
    <w:rsid w:val="004027F9"/>
    <w:rsid w:val="00402A09"/>
    <w:rsid w:val="00402D18"/>
    <w:rsid w:val="00402F4D"/>
    <w:rsid w:val="004031BA"/>
    <w:rsid w:val="00403AA7"/>
    <w:rsid w:val="00403E5E"/>
    <w:rsid w:val="00403E66"/>
    <w:rsid w:val="00405356"/>
    <w:rsid w:val="0040549E"/>
    <w:rsid w:val="004054FB"/>
    <w:rsid w:val="00405519"/>
    <w:rsid w:val="004056ED"/>
    <w:rsid w:val="00405B80"/>
    <w:rsid w:val="004062B3"/>
    <w:rsid w:val="00406DD0"/>
    <w:rsid w:val="00406EF7"/>
    <w:rsid w:val="00406F00"/>
    <w:rsid w:val="00407438"/>
    <w:rsid w:val="004102C8"/>
    <w:rsid w:val="00410C80"/>
    <w:rsid w:val="0041146E"/>
    <w:rsid w:val="0041159B"/>
    <w:rsid w:val="0041184E"/>
    <w:rsid w:val="00412302"/>
    <w:rsid w:val="004123B5"/>
    <w:rsid w:val="00412974"/>
    <w:rsid w:val="00412D14"/>
    <w:rsid w:val="00412F6D"/>
    <w:rsid w:val="00412FD2"/>
    <w:rsid w:val="00413253"/>
    <w:rsid w:val="00413560"/>
    <w:rsid w:val="0041366A"/>
    <w:rsid w:val="00413C19"/>
    <w:rsid w:val="00413E0D"/>
    <w:rsid w:val="00414178"/>
    <w:rsid w:val="00414753"/>
    <w:rsid w:val="00414980"/>
    <w:rsid w:val="00414BAC"/>
    <w:rsid w:val="00415621"/>
    <w:rsid w:val="0041664F"/>
    <w:rsid w:val="0041672B"/>
    <w:rsid w:val="0041693B"/>
    <w:rsid w:val="00416A23"/>
    <w:rsid w:val="00416CE0"/>
    <w:rsid w:val="00417A42"/>
    <w:rsid w:val="00417C20"/>
    <w:rsid w:val="0042021A"/>
    <w:rsid w:val="004202C1"/>
    <w:rsid w:val="0042068D"/>
    <w:rsid w:val="004213BE"/>
    <w:rsid w:val="00421B9D"/>
    <w:rsid w:val="00421E12"/>
    <w:rsid w:val="00422103"/>
    <w:rsid w:val="00422209"/>
    <w:rsid w:val="004223A4"/>
    <w:rsid w:val="004224BC"/>
    <w:rsid w:val="00422564"/>
    <w:rsid w:val="00422785"/>
    <w:rsid w:val="004228A3"/>
    <w:rsid w:val="00422994"/>
    <w:rsid w:val="00422A10"/>
    <w:rsid w:val="0042332A"/>
    <w:rsid w:val="00423527"/>
    <w:rsid w:val="00423F70"/>
    <w:rsid w:val="0042411B"/>
    <w:rsid w:val="00425320"/>
    <w:rsid w:val="00425791"/>
    <w:rsid w:val="0042654C"/>
    <w:rsid w:val="00426961"/>
    <w:rsid w:val="00426A3B"/>
    <w:rsid w:val="00426AB4"/>
    <w:rsid w:val="00426B39"/>
    <w:rsid w:val="00426BD8"/>
    <w:rsid w:val="004271E4"/>
    <w:rsid w:val="00427660"/>
    <w:rsid w:val="00427B3E"/>
    <w:rsid w:val="00430331"/>
    <w:rsid w:val="00430A9D"/>
    <w:rsid w:val="0043183C"/>
    <w:rsid w:val="00431CEC"/>
    <w:rsid w:val="004320D5"/>
    <w:rsid w:val="00432157"/>
    <w:rsid w:val="0043230E"/>
    <w:rsid w:val="00432651"/>
    <w:rsid w:val="0043394A"/>
    <w:rsid w:val="004352A8"/>
    <w:rsid w:val="00435336"/>
    <w:rsid w:val="004355FD"/>
    <w:rsid w:val="004362C7"/>
    <w:rsid w:val="0043630A"/>
    <w:rsid w:val="004364C1"/>
    <w:rsid w:val="004369BF"/>
    <w:rsid w:val="00436BE2"/>
    <w:rsid w:val="00436CAC"/>
    <w:rsid w:val="00436EB8"/>
    <w:rsid w:val="00437019"/>
    <w:rsid w:val="0043743E"/>
    <w:rsid w:val="00437B22"/>
    <w:rsid w:val="00437BC3"/>
    <w:rsid w:val="00437D49"/>
    <w:rsid w:val="004406B6"/>
    <w:rsid w:val="004406DB"/>
    <w:rsid w:val="00440902"/>
    <w:rsid w:val="00441077"/>
    <w:rsid w:val="004412B3"/>
    <w:rsid w:val="004417E6"/>
    <w:rsid w:val="0044227D"/>
    <w:rsid w:val="00442533"/>
    <w:rsid w:val="004426BB"/>
    <w:rsid w:val="00442959"/>
    <w:rsid w:val="00442C00"/>
    <w:rsid w:val="004430A6"/>
    <w:rsid w:val="00443A23"/>
    <w:rsid w:val="004441C1"/>
    <w:rsid w:val="00444DF6"/>
    <w:rsid w:val="004451E5"/>
    <w:rsid w:val="0044544C"/>
    <w:rsid w:val="004457B0"/>
    <w:rsid w:val="00445A55"/>
    <w:rsid w:val="004461F8"/>
    <w:rsid w:val="00446998"/>
    <w:rsid w:val="0044699D"/>
    <w:rsid w:val="00446A8C"/>
    <w:rsid w:val="00446AFA"/>
    <w:rsid w:val="00446FC8"/>
    <w:rsid w:val="00447198"/>
    <w:rsid w:val="004471B1"/>
    <w:rsid w:val="004476FA"/>
    <w:rsid w:val="00447C60"/>
    <w:rsid w:val="00447FEC"/>
    <w:rsid w:val="004503A1"/>
    <w:rsid w:val="00450A8F"/>
    <w:rsid w:val="004512BD"/>
    <w:rsid w:val="004513E8"/>
    <w:rsid w:val="0045148D"/>
    <w:rsid w:val="004514C5"/>
    <w:rsid w:val="00451665"/>
    <w:rsid w:val="00451DEF"/>
    <w:rsid w:val="00452336"/>
    <w:rsid w:val="00452756"/>
    <w:rsid w:val="0045297A"/>
    <w:rsid w:val="0045349A"/>
    <w:rsid w:val="0045423C"/>
    <w:rsid w:val="0045487E"/>
    <w:rsid w:val="00454BBD"/>
    <w:rsid w:val="00454D2B"/>
    <w:rsid w:val="00455109"/>
    <w:rsid w:val="0045550B"/>
    <w:rsid w:val="00455966"/>
    <w:rsid w:val="004559E0"/>
    <w:rsid w:val="00456D29"/>
    <w:rsid w:val="00456ED2"/>
    <w:rsid w:val="004570B0"/>
    <w:rsid w:val="0045714F"/>
    <w:rsid w:val="004578C5"/>
    <w:rsid w:val="00457B79"/>
    <w:rsid w:val="00457BF8"/>
    <w:rsid w:val="00457C3A"/>
    <w:rsid w:val="00460B0F"/>
    <w:rsid w:val="00460BD8"/>
    <w:rsid w:val="00460D68"/>
    <w:rsid w:val="004613D5"/>
    <w:rsid w:val="004614F8"/>
    <w:rsid w:val="00461608"/>
    <w:rsid w:val="00461D2E"/>
    <w:rsid w:val="00462054"/>
    <w:rsid w:val="0046306E"/>
    <w:rsid w:val="004632F4"/>
    <w:rsid w:val="00463A71"/>
    <w:rsid w:val="00463AB9"/>
    <w:rsid w:val="004640DA"/>
    <w:rsid w:val="00464391"/>
    <w:rsid w:val="00464D0A"/>
    <w:rsid w:val="00465533"/>
    <w:rsid w:val="00465A70"/>
    <w:rsid w:val="00465F72"/>
    <w:rsid w:val="0046642C"/>
    <w:rsid w:val="00466F2C"/>
    <w:rsid w:val="00467110"/>
    <w:rsid w:val="00467611"/>
    <w:rsid w:val="00467761"/>
    <w:rsid w:val="00467AE1"/>
    <w:rsid w:val="004708B7"/>
    <w:rsid w:val="00470996"/>
    <w:rsid w:val="00470B9E"/>
    <w:rsid w:val="00470EEB"/>
    <w:rsid w:val="00470F1F"/>
    <w:rsid w:val="00471049"/>
    <w:rsid w:val="00471EEC"/>
    <w:rsid w:val="00472395"/>
    <w:rsid w:val="004724AC"/>
    <w:rsid w:val="00473EE9"/>
    <w:rsid w:val="004741C1"/>
    <w:rsid w:val="00474450"/>
    <w:rsid w:val="004746A3"/>
    <w:rsid w:val="004747C1"/>
    <w:rsid w:val="004749CD"/>
    <w:rsid w:val="00474E48"/>
    <w:rsid w:val="0047512E"/>
    <w:rsid w:val="004755CA"/>
    <w:rsid w:val="00475C2E"/>
    <w:rsid w:val="00476504"/>
    <w:rsid w:val="00476858"/>
    <w:rsid w:val="00476EAE"/>
    <w:rsid w:val="0047743B"/>
    <w:rsid w:val="00477604"/>
    <w:rsid w:val="00477D6D"/>
    <w:rsid w:val="00477E57"/>
    <w:rsid w:val="00477EB8"/>
    <w:rsid w:val="00480812"/>
    <w:rsid w:val="00480BE3"/>
    <w:rsid w:val="00480C06"/>
    <w:rsid w:val="00480F39"/>
    <w:rsid w:val="00481C29"/>
    <w:rsid w:val="00481EBE"/>
    <w:rsid w:val="004821BD"/>
    <w:rsid w:val="0048298F"/>
    <w:rsid w:val="00482CF9"/>
    <w:rsid w:val="00482F4A"/>
    <w:rsid w:val="00482FBA"/>
    <w:rsid w:val="004832C5"/>
    <w:rsid w:val="004838A0"/>
    <w:rsid w:val="00484080"/>
    <w:rsid w:val="00484E8B"/>
    <w:rsid w:val="0048539E"/>
    <w:rsid w:val="00485465"/>
    <w:rsid w:val="00485836"/>
    <w:rsid w:val="004859D8"/>
    <w:rsid w:val="00486327"/>
    <w:rsid w:val="004867C9"/>
    <w:rsid w:val="0048745B"/>
    <w:rsid w:val="004876BF"/>
    <w:rsid w:val="00487A3A"/>
    <w:rsid w:val="00487B7E"/>
    <w:rsid w:val="004902C8"/>
    <w:rsid w:val="00490394"/>
    <w:rsid w:val="00490A76"/>
    <w:rsid w:val="004910BC"/>
    <w:rsid w:val="00491311"/>
    <w:rsid w:val="004913AA"/>
    <w:rsid w:val="00491482"/>
    <w:rsid w:val="00491B2D"/>
    <w:rsid w:val="00491B5D"/>
    <w:rsid w:val="00492002"/>
    <w:rsid w:val="00492224"/>
    <w:rsid w:val="00492BCB"/>
    <w:rsid w:val="00492D1A"/>
    <w:rsid w:val="00492D23"/>
    <w:rsid w:val="00492D7C"/>
    <w:rsid w:val="0049380D"/>
    <w:rsid w:val="00493A2E"/>
    <w:rsid w:val="004948B3"/>
    <w:rsid w:val="00494CCB"/>
    <w:rsid w:val="004951B0"/>
    <w:rsid w:val="00495A23"/>
    <w:rsid w:val="00495C0B"/>
    <w:rsid w:val="00495F11"/>
    <w:rsid w:val="0049602F"/>
    <w:rsid w:val="004967A3"/>
    <w:rsid w:val="00496B00"/>
    <w:rsid w:val="00496D23"/>
    <w:rsid w:val="00496D51"/>
    <w:rsid w:val="004972C6"/>
    <w:rsid w:val="00497420"/>
    <w:rsid w:val="00497517"/>
    <w:rsid w:val="0049772F"/>
    <w:rsid w:val="004979D5"/>
    <w:rsid w:val="00497A08"/>
    <w:rsid w:val="00497CAC"/>
    <w:rsid w:val="00497D87"/>
    <w:rsid w:val="004A063E"/>
    <w:rsid w:val="004A0803"/>
    <w:rsid w:val="004A1403"/>
    <w:rsid w:val="004A1496"/>
    <w:rsid w:val="004A1523"/>
    <w:rsid w:val="004A164A"/>
    <w:rsid w:val="004A16F3"/>
    <w:rsid w:val="004A1CC9"/>
    <w:rsid w:val="004A2195"/>
    <w:rsid w:val="004A28D1"/>
    <w:rsid w:val="004A2A76"/>
    <w:rsid w:val="004A2E20"/>
    <w:rsid w:val="004A2F2D"/>
    <w:rsid w:val="004A303A"/>
    <w:rsid w:val="004A3276"/>
    <w:rsid w:val="004A32E4"/>
    <w:rsid w:val="004A3F2E"/>
    <w:rsid w:val="004A40F8"/>
    <w:rsid w:val="004A478F"/>
    <w:rsid w:val="004A4AA9"/>
    <w:rsid w:val="004A4C9B"/>
    <w:rsid w:val="004A5447"/>
    <w:rsid w:val="004A56B9"/>
    <w:rsid w:val="004A5940"/>
    <w:rsid w:val="004A5D4E"/>
    <w:rsid w:val="004A61CB"/>
    <w:rsid w:val="004A62A4"/>
    <w:rsid w:val="004A65DA"/>
    <w:rsid w:val="004A74AA"/>
    <w:rsid w:val="004A7770"/>
    <w:rsid w:val="004A7A0F"/>
    <w:rsid w:val="004B050F"/>
    <w:rsid w:val="004B13E7"/>
    <w:rsid w:val="004B17CD"/>
    <w:rsid w:val="004B1FAA"/>
    <w:rsid w:val="004B242A"/>
    <w:rsid w:val="004B25C6"/>
    <w:rsid w:val="004B3061"/>
    <w:rsid w:val="004B3BCC"/>
    <w:rsid w:val="004B3C27"/>
    <w:rsid w:val="004B3F48"/>
    <w:rsid w:val="004B4005"/>
    <w:rsid w:val="004B46EB"/>
    <w:rsid w:val="004B47B9"/>
    <w:rsid w:val="004B4805"/>
    <w:rsid w:val="004B4DD5"/>
    <w:rsid w:val="004B5530"/>
    <w:rsid w:val="004B563A"/>
    <w:rsid w:val="004B57B8"/>
    <w:rsid w:val="004B5E60"/>
    <w:rsid w:val="004B5EA9"/>
    <w:rsid w:val="004B611F"/>
    <w:rsid w:val="004B6860"/>
    <w:rsid w:val="004B6D50"/>
    <w:rsid w:val="004B7BDE"/>
    <w:rsid w:val="004C00F1"/>
    <w:rsid w:val="004C0393"/>
    <w:rsid w:val="004C0B57"/>
    <w:rsid w:val="004C19C8"/>
    <w:rsid w:val="004C2950"/>
    <w:rsid w:val="004C2D98"/>
    <w:rsid w:val="004C2F0F"/>
    <w:rsid w:val="004C335D"/>
    <w:rsid w:val="004C3B7D"/>
    <w:rsid w:val="004C45C3"/>
    <w:rsid w:val="004C4795"/>
    <w:rsid w:val="004C4BC3"/>
    <w:rsid w:val="004C5785"/>
    <w:rsid w:val="004C5959"/>
    <w:rsid w:val="004C5D14"/>
    <w:rsid w:val="004C651F"/>
    <w:rsid w:val="004C73B9"/>
    <w:rsid w:val="004C78BC"/>
    <w:rsid w:val="004C7925"/>
    <w:rsid w:val="004C7963"/>
    <w:rsid w:val="004D1040"/>
    <w:rsid w:val="004D1085"/>
    <w:rsid w:val="004D1160"/>
    <w:rsid w:val="004D1696"/>
    <w:rsid w:val="004D1783"/>
    <w:rsid w:val="004D1906"/>
    <w:rsid w:val="004D1FDD"/>
    <w:rsid w:val="004D280F"/>
    <w:rsid w:val="004D28C4"/>
    <w:rsid w:val="004D2AFD"/>
    <w:rsid w:val="004D2D8B"/>
    <w:rsid w:val="004D3451"/>
    <w:rsid w:val="004D3C79"/>
    <w:rsid w:val="004D45C8"/>
    <w:rsid w:val="004D52BF"/>
    <w:rsid w:val="004D5AC4"/>
    <w:rsid w:val="004D5F62"/>
    <w:rsid w:val="004D60C7"/>
    <w:rsid w:val="004D64C2"/>
    <w:rsid w:val="004D6959"/>
    <w:rsid w:val="004D6B0A"/>
    <w:rsid w:val="004D6F2C"/>
    <w:rsid w:val="004D6F8C"/>
    <w:rsid w:val="004D6FD6"/>
    <w:rsid w:val="004D7A4A"/>
    <w:rsid w:val="004D7BD0"/>
    <w:rsid w:val="004D7F77"/>
    <w:rsid w:val="004E0197"/>
    <w:rsid w:val="004E0D18"/>
    <w:rsid w:val="004E0FE0"/>
    <w:rsid w:val="004E1AFC"/>
    <w:rsid w:val="004E2B58"/>
    <w:rsid w:val="004E2DEC"/>
    <w:rsid w:val="004E2E68"/>
    <w:rsid w:val="004E339E"/>
    <w:rsid w:val="004E35E3"/>
    <w:rsid w:val="004E373F"/>
    <w:rsid w:val="004E389D"/>
    <w:rsid w:val="004E3932"/>
    <w:rsid w:val="004E3944"/>
    <w:rsid w:val="004E3A6C"/>
    <w:rsid w:val="004E3DDB"/>
    <w:rsid w:val="004E3DEC"/>
    <w:rsid w:val="004E41AA"/>
    <w:rsid w:val="004E42C8"/>
    <w:rsid w:val="004E4636"/>
    <w:rsid w:val="004E512D"/>
    <w:rsid w:val="004E58FD"/>
    <w:rsid w:val="004E5ABA"/>
    <w:rsid w:val="004E5EF6"/>
    <w:rsid w:val="004E6D3F"/>
    <w:rsid w:val="004E6F32"/>
    <w:rsid w:val="004E70AF"/>
    <w:rsid w:val="004E78CB"/>
    <w:rsid w:val="004E7CDB"/>
    <w:rsid w:val="004E7FC8"/>
    <w:rsid w:val="004F00FB"/>
    <w:rsid w:val="004F065C"/>
    <w:rsid w:val="004F0AB0"/>
    <w:rsid w:val="004F0C0D"/>
    <w:rsid w:val="004F1899"/>
    <w:rsid w:val="004F2235"/>
    <w:rsid w:val="004F24AC"/>
    <w:rsid w:val="004F2553"/>
    <w:rsid w:val="004F29C0"/>
    <w:rsid w:val="004F2E51"/>
    <w:rsid w:val="004F2EB9"/>
    <w:rsid w:val="004F3CD4"/>
    <w:rsid w:val="004F4EC3"/>
    <w:rsid w:val="004F50DA"/>
    <w:rsid w:val="004F6259"/>
    <w:rsid w:val="004F6E43"/>
    <w:rsid w:val="004F736D"/>
    <w:rsid w:val="004F73D2"/>
    <w:rsid w:val="004F742A"/>
    <w:rsid w:val="004F77EE"/>
    <w:rsid w:val="004F7ED2"/>
    <w:rsid w:val="0050067C"/>
    <w:rsid w:val="00500857"/>
    <w:rsid w:val="00500C75"/>
    <w:rsid w:val="00500DB8"/>
    <w:rsid w:val="00500EBD"/>
    <w:rsid w:val="00501054"/>
    <w:rsid w:val="00501332"/>
    <w:rsid w:val="00501620"/>
    <w:rsid w:val="00501989"/>
    <w:rsid w:val="00502486"/>
    <w:rsid w:val="00502717"/>
    <w:rsid w:val="00502C77"/>
    <w:rsid w:val="00502E1E"/>
    <w:rsid w:val="0050341C"/>
    <w:rsid w:val="00503CEA"/>
    <w:rsid w:val="00503D0D"/>
    <w:rsid w:val="00503E7F"/>
    <w:rsid w:val="005043BA"/>
    <w:rsid w:val="005043E0"/>
    <w:rsid w:val="0050462A"/>
    <w:rsid w:val="005046DE"/>
    <w:rsid w:val="00504DB7"/>
    <w:rsid w:val="005050CA"/>
    <w:rsid w:val="005050EE"/>
    <w:rsid w:val="005051A1"/>
    <w:rsid w:val="00505447"/>
    <w:rsid w:val="00506A16"/>
    <w:rsid w:val="00506AE1"/>
    <w:rsid w:val="005075EC"/>
    <w:rsid w:val="0050787E"/>
    <w:rsid w:val="005078BB"/>
    <w:rsid w:val="005103B0"/>
    <w:rsid w:val="00510B11"/>
    <w:rsid w:val="00511302"/>
    <w:rsid w:val="00511843"/>
    <w:rsid w:val="00511D5B"/>
    <w:rsid w:val="00511D5D"/>
    <w:rsid w:val="005124AF"/>
    <w:rsid w:val="0051293C"/>
    <w:rsid w:val="00513B63"/>
    <w:rsid w:val="00514CF7"/>
    <w:rsid w:val="00515693"/>
    <w:rsid w:val="00516F54"/>
    <w:rsid w:val="0051781F"/>
    <w:rsid w:val="00520BE9"/>
    <w:rsid w:val="00520D03"/>
    <w:rsid w:val="005210C2"/>
    <w:rsid w:val="00521544"/>
    <w:rsid w:val="00521DE3"/>
    <w:rsid w:val="00521EF7"/>
    <w:rsid w:val="00522106"/>
    <w:rsid w:val="005227C4"/>
    <w:rsid w:val="00522AD2"/>
    <w:rsid w:val="0052361E"/>
    <w:rsid w:val="00523F88"/>
    <w:rsid w:val="00524298"/>
    <w:rsid w:val="00524414"/>
    <w:rsid w:val="005247C2"/>
    <w:rsid w:val="00524D2F"/>
    <w:rsid w:val="005258C3"/>
    <w:rsid w:val="00525FA1"/>
    <w:rsid w:val="00525FEE"/>
    <w:rsid w:val="00526419"/>
    <w:rsid w:val="0052659C"/>
    <w:rsid w:val="005277DB"/>
    <w:rsid w:val="00527977"/>
    <w:rsid w:val="0053005A"/>
    <w:rsid w:val="00530698"/>
    <w:rsid w:val="00530B84"/>
    <w:rsid w:val="005319AB"/>
    <w:rsid w:val="00532034"/>
    <w:rsid w:val="00532A81"/>
    <w:rsid w:val="00532B89"/>
    <w:rsid w:val="00532D57"/>
    <w:rsid w:val="005335C2"/>
    <w:rsid w:val="00533B74"/>
    <w:rsid w:val="00533C0F"/>
    <w:rsid w:val="005340D1"/>
    <w:rsid w:val="0053424F"/>
    <w:rsid w:val="005342B5"/>
    <w:rsid w:val="0053434F"/>
    <w:rsid w:val="00534492"/>
    <w:rsid w:val="00534FC6"/>
    <w:rsid w:val="00534FD7"/>
    <w:rsid w:val="005351C7"/>
    <w:rsid w:val="0053534D"/>
    <w:rsid w:val="00536B83"/>
    <w:rsid w:val="00537483"/>
    <w:rsid w:val="005375CA"/>
    <w:rsid w:val="005377F1"/>
    <w:rsid w:val="00537EC5"/>
    <w:rsid w:val="00537FFE"/>
    <w:rsid w:val="00540FAB"/>
    <w:rsid w:val="00541AB6"/>
    <w:rsid w:val="00541B29"/>
    <w:rsid w:val="00541C85"/>
    <w:rsid w:val="005429FF"/>
    <w:rsid w:val="0054362C"/>
    <w:rsid w:val="00544116"/>
    <w:rsid w:val="005441AF"/>
    <w:rsid w:val="00544445"/>
    <w:rsid w:val="005444BC"/>
    <w:rsid w:val="0054768B"/>
    <w:rsid w:val="0054785E"/>
    <w:rsid w:val="00547BA0"/>
    <w:rsid w:val="00547E3B"/>
    <w:rsid w:val="00550656"/>
    <w:rsid w:val="00550AFF"/>
    <w:rsid w:val="00550D51"/>
    <w:rsid w:val="00551293"/>
    <w:rsid w:val="00551DA7"/>
    <w:rsid w:val="00551F41"/>
    <w:rsid w:val="00552139"/>
    <w:rsid w:val="00552268"/>
    <w:rsid w:val="00552783"/>
    <w:rsid w:val="00552C6E"/>
    <w:rsid w:val="00552F16"/>
    <w:rsid w:val="0055442D"/>
    <w:rsid w:val="005550D3"/>
    <w:rsid w:val="00555320"/>
    <w:rsid w:val="00555D67"/>
    <w:rsid w:val="00556316"/>
    <w:rsid w:val="00556B1D"/>
    <w:rsid w:val="00557335"/>
    <w:rsid w:val="00557DD7"/>
    <w:rsid w:val="00561489"/>
    <w:rsid w:val="00561799"/>
    <w:rsid w:val="00561C19"/>
    <w:rsid w:val="005621DE"/>
    <w:rsid w:val="005621E7"/>
    <w:rsid w:val="00562D03"/>
    <w:rsid w:val="00562E37"/>
    <w:rsid w:val="005632BB"/>
    <w:rsid w:val="00563B8B"/>
    <w:rsid w:val="00563D9F"/>
    <w:rsid w:val="005642BB"/>
    <w:rsid w:val="0056446D"/>
    <w:rsid w:val="0056458F"/>
    <w:rsid w:val="005647E4"/>
    <w:rsid w:val="00564DB1"/>
    <w:rsid w:val="00564E42"/>
    <w:rsid w:val="00564FED"/>
    <w:rsid w:val="005650ED"/>
    <w:rsid w:val="005659E6"/>
    <w:rsid w:val="00565D3D"/>
    <w:rsid w:val="00565DE8"/>
    <w:rsid w:val="00566169"/>
    <w:rsid w:val="005661AD"/>
    <w:rsid w:val="00566D03"/>
    <w:rsid w:val="00567431"/>
    <w:rsid w:val="00567466"/>
    <w:rsid w:val="00567865"/>
    <w:rsid w:val="00567F83"/>
    <w:rsid w:val="00567F88"/>
    <w:rsid w:val="005702C5"/>
    <w:rsid w:val="005709BF"/>
    <w:rsid w:val="00571008"/>
    <w:rsid w:val="005716D0"/>
    <w:rsid w:val="00571948"/>
    <w:rsid w:val="00572883"/>
    <w:rsid w:val="0057321F"/>
    <w:rsid w:val="00573421"/>
    <w:rsid w:val="00573A2A"/>
    <w:rsid w:val="005741C2"/>
    <w:rsid w:val="005742FF"/>
    <w:rsid w:val="005746E3"/>
    <w:rsid w:val="005749D9"/>
    <w:rsid w:val="00575695"/>
    <w:rsid w:val="00576A97"/>
    <w:rsid w:val="00577C7F"/>
    <w:rsid w:val="0058062F"/>
    <w:rsid w:val="005807BF"/>
    <w:rsid w:val="00580D06"/>
    <w:rsid w:val="005813F1"/>
    <w:rsid w:val="005829D2"/>
    <w:rsid w:val="00582B96"/>
    <w:rsid w:val="00582DBE"/>
    <w:rsid w:val="005830C7"/>
    <w:rsid w:val="0058334C"/>
    <w:rsid w:val="00583520"/>
    <w:rsid w:val="00583D80"/>
    <w:rsid w:val="00583F07"/>
    <w:rsid w:val="00584334"/>
    <w:rsid w:val="00584970"/>
    <w:rsid w:val="00584D6B"/>
    <w:rsid w:val="0058531C"/>
    <w:rsid w:val="0058582E"/>
    <w:rsid w:val="00586354"/>
    <w:rsid w:val="005865AB"/>
    <w:rsid w:val="005867FA"/>
    <w:rsid w:val="00586FC3"/>
    <w:rsid w:val="005874DB"/>
    <w:rsid w:val="005877C4"/>
    <w:rsid w:val="00590BF0"/>
    <w:rsid w:val="0059116D"/>
    <w:rsid w:val="0059156F"/>
    <w:rsid w:val="00592B1F"/>
    <w:rsid w:val="00592B37"/>
    <w:rsid w:val="00592DDC"/>
    <w:rsid w:val="005935A0"/>
    <w:rsid w:val="00593A34"/>
    <w:rsid w:val="00594100"/>
    <w:rsid w:val="005941CC"/>
    <w:rsid w:val="0059431B"/>
    <w:rsid w:val="00594A38"/>
    <w:rsid w:val="00594B06"/>
    <w:rsid w:val="005953E7"/>
    <w:rsid w:val="0059559F"/>
    <w:rsid w:val="00595BAD"/>
    <w:rsid w:val="00595D4B"/>
    <w:rsid w:val="00595DBA"/>
    <w:rsid w:val="0059688D"/>
    <w:rsid w:val="00597615"/>
    <w:rsid w:val="00597D48"/>
    <w:rsid w:val="005A0079"/>
    <w:rsid w:val="005A06CC"/>
    <w:rsid w:val="005A090C"/>
    <w:rsid w:val="005A091D"/>
    <w:rsid w:val="005A0FCA"/>
    <w:rsid w:val="005A14CF"/>
    <w:rsid w:val="005A15F2"/>
    <w:rsid w:val="005A197A"/>
    <w:rsid w:val="005A240E"/>
    <w:rsid w:val="005A24BE"/>
    <w:rsid w:val="005A2A35"/>
    <w:rsid w:val="005A3744"/>
    <w:rsid w:val="005A3EDB"/>
    <w:rsid w:val="005A4747"/>
    <w:rsid w:val="005A4AD1"/>
    <w:rsid w:val="005A4C9D"/>
    <w:rsid w:val="005A4C9E"/>
    <w:rsid w:val="005A560A"/>
    <w:rsid w:val="005A5612"/>
    <w:rsid w:val="005A5D12"/>
    <w:rsid w:val="005A5E98"/>
    <w:rsid w:val="005A6436"/>
    <w:rsid w:val="005A6544"/>
    <w:rsid w:val="005A676E"/>
    <w:rsid w:val="005A6984"/>
    <w:rsid w:val="005A7124"/>
    <w:rsid w:val="005A7724"/>
    <w:rsid w:val="005B018C"/>
    <w:rsid w:val="005B071F"/>
    <w:rsid w:val="005B09E6"/>
    <w:rsid w:val="005B12A2"/>
    <w:rsid w:val="005B15AD"/>
    <w:rsid w:val="005B15E0"/>
    <w:rsid w:val="005B190D"/>
    <w:rsid w:val="005B2573"/>
    <w:rsid w:val="005B27DA"/>
    <w:rsid w:val="005B2EBE"/>
    <w:rsid w:val="005B312E"/>
    <w:rsid w:val="005B388B"/>
    <w:rsid w:val="005B3C2C"/>
    <w:rsid w:val="005B3D66"/>
    <w:rsid w:val="005B3E94"/>
    <w:rsid w:val="005B40B6"/>
    <w:rsid w:val="005B46AD"/>
    <w:rsid w:val="005B57AA"/>
    <w:rsid w:val="005B5DA6"/>
    <w:rsid w:val="005B6137"/>
    <w:rsid w:val="005B61E3"/>
    <w:rsid w:val="005B72E4"/>
    <w:rsid w:val="005B7446"/>
    <w:rsid w:val="005B779A"/>
    <w:rsid w:val="005B7806"/>
    <w:rsid w:val="005C0099"/>
    <w:rsid w:val="005C011F"/>
    <w:rsid w:val="005C0469"/>
    <w:rsid w:val="005C04F5"/>
    <w:rsid w:val="005C060F"/>
    <w:rsid w:val="005C06B5"/>
    <w:rsid w:val="005C0A19"/>
    <w:rsid w:val="005C101A"/>
    <w:rsid w:val="005C216B"/>
    <w:rsid w:val="005C24D3"/>
    <w:rsid w:val="005C273C"/>
    <w:rsid w:val="005C27B2"/>
    <w:rsid w:val="005C2DF1"/>
    <w:rsid w:val="005C31BD"/>
    <w:rsid w:val="005C4323"/>
    <w:rsid w:val="005C4C47"/>
    <w:rsid w:val="005C4D2C"/>
    <w:rsid w:val="005C53EA"/>
    <w:rsid w:val="005C56EF"/>
    <w:rsid w:val="005C5B9F"/>
    <w:rsid w:val="005C61C9"/>
    <w:rsid w:val="005C68B2"/>
    <w:rsid w:val="005C7175"/>
    <w:rsid w:val="005C722E"/>
    <w:rsid w:val="005C7486"/>
    <w:rsid w:val="005C75CE"/>
    <w:rsid w:val="005C7B20"/>
    <w:rsid w:val="005C7C09"/>
    <w:rsid w:val="005D02F6"/>
    <w:rsid w:val="005D06FB"/>
    <w:rsid w:val="005D14D9"/>
    <w:rsid w:val="005D1AFD"/>
    <w:rsid w:val="005D2959"/>
    <w:rsid w:val="005D3179"/>
    <w:rsid w:val="005D333B"/>
    <w:rsid w:val="005D3367"/>
    <w:rsid w:val="005D3415"/>
    <w:rsid w:val="005D35D3"/>
    <w:rsid w:val="005D366E"/>
    <w:rsid w:val="005D37DF"/>
    <w:rsid w:val="005D44C7"/>
    <w:rsid w:val="005D49E3"/>
    <w:rsid w:val="005D4A4E"/>
    <w:rsid w:val="005D4AAE"/>
    <w:rsid w:val="005D536D"/>
    <w:rsid w:val="005D563A"/>
    <w:rsid w:val="005D564E"/>
    <w:rsid w:val="005D584F"/>
    <w:rsid w:val="005D5C9B"/>
    <w:rsid w:val="005D5E91"/>
    <w:rsid w:val="005D6439"/>
    <w:rsid w:val="005D6660"/>
    <w:rsid w:val="005D72EE"/>
    <w:rsid w:val="005E01CE"/>
    <w:rsid w:val="005E03B8"/>
    <w:rsid w:val="005E0804"/>
    <w:rsid w:val="005E0CAE"/>
    <w:rsid w:val="005E10FB"/>
    <w:rsid w:val="005E14C6"/>
    <w:rsid w:val="005E17EB"/>
    <w:rsid w:val="005E1F2D"/>
    <w:rsid w:val="005E2072"/>
    <w:rsid w:val="005E2148"/>
    <w:rsid w:val="005E221E"/>
    <w:rsid w:val="005E2797"/>
    <w:rsid w:val="005E27D6"/>
    <w:rsid w:val="005E354F"/>
    <w:rsid w:val="005E3589"/>
    <w:rsid w:val="005E40DC"/>
    <w:rsid w:val="005E4380"/>
    <w:rsid w:val="005E4FB2"/>
    <w:rsid w:val="005E51B1"/>
    <w:rsid w:val="005E53B4"/>
    <w:rsid w:val="005E5B7F"/>
    <w:rsid w:val="005E63A1"/>
    <w:rsid w:val="005E659C"/>
    <w:rsid w:val="005E670A"/>
    <w:rsid w:val="005E6944"/>
    <w:rsid w:val="005E6C7F"/>
    <w:rsid w:val="005E7096"/>
    <w:rsid w:val="005F04C7"/>
    <w:rsid w:val="005F077B"/>
    <w:rsid w:val="005F112D"/>
    <w:rsid w:val="005F1334"/>
    <w:rsid w:val="005F1473"/>
    <w:rsid w:val="005F1636"/>
    <w:rsid w:val="005F1954"/>
    <w:rsid w:val="005F1C8B"/>
    <w:rsid w:val="005F1D38"/>
    <w:rsid w:val="005F1FE8"/>
    <w:rsid w:val="005F2929"/>
    <w:rsid w:val="005F2B25"/>
    <w:rsid w:val="005F2C11"/>
    <w:rsid w:val="005F2CB6"/>
    <w:rsid w:val="005F2D0C"/>
    <w:rsid w:val="005F3761"/>
    <w:rsid w:val="005F3C74"/>
    <w:rsid w:val="005F3ED9"/>
    <w:rsid w:val="005F4870"/>
    <w:rsid w:val="005F4CD1"/>
    <w:rsid w:val="005F4E23"/>
    <w:rsid w:val="005F5241"/>
    <w:rsid w:val="005F5386"/>
    <w:rsid w:val="005F56DE"/>
    <w:rsid w:val="005F5D62"/>
    <w:rsid w:val="005F6509"/>
    <w:rsid w:val="005F6C91"/>
    <w:rsid w:val="005F761E"/>
    <w:rsid w:val="005F7909"/>
    <w:rsid w:val="00600172"/>
    <w:rsid w:val="00600319"/>
    <w:rsid w:val="0060081A"/>
    <w:rsid w:val="00600ACD"/>
    <w:rsid w:val="00600AF4"/>
    <w:rsid w:val="00600DE5"/>
    <w:rsid w:val="006011C7"/>
    <w:rsid w:val="00601D6B"/>
    <w:rsid w:val="006027FF"/>
    <w:rsid w:val="00602EA0"/>
    <w:rsid w:val="006034DF"/>
    <w:rsid w:val="006037E3"/>
    <w:rsid w:val="00603FB5"/>
    <w:rsid w:val="00604533"/>
    <w:rsid w:val="00604FA5"/>
    <w:rsid w:val="006053FD"/>
    <w:rsid w:val="00605581"/>
    <w:rsid w:val="00606D72"/>
    <w:rsid w:val="00607098"/>
    <w:rsid w:val="00607282"/>
    <w:rsid w:val="00607E7D"/>
    <w:rsid w:val="006100C4"/>
    <w:rsid w:val="006101AD"/>
    <w:rsid w:val="0061048A"/>
    <w:rsid w:val="00610E6B"/>
    <w:rsid w:val="006111ED"/>
    <w:rsid w:val="0061250C"/>
    <w:rsid w:val="00612A51"/>
    <w:rsid w:val="00612D2B"/>
    <w:rsid w:val="00612D5C"/>
    <w:rsid w:val="00613188"/>
    <w:rsid w:val="00613422"/>
    <w:rsid w:val="006136D6"/>
    <w:rsid w:val="006137FF"/>
    <w:rsid w:val="006139B0"/>
    <w:rsid w:val="006139C0"/>
    <w:rsid w:val="00614771"/>
    <w:rsid w:val="006147EF"/>
    <w:rsid w:val="00615192"/>
    <w:rsid w:val="0061560A"/>
    <w:rsid w:val="00615F68"/>
    <w:rsid w:val="00615F92"/>
    <w:rsid w:val="00615FE0"/>
    <w:rsid w:val="0061605A"/>
    <w:rsid w:val="00616699"/>
    <w:rsid w:val="006168C3"/>
    <w:rsid w:val="00616FE0"/>
    <w:rsid w:val="006174BA"/>
    <w:rsid w:val="00617671"/>
    <w:rsid w:val="006213FE"/>
    <w:rsid w:val="006216D1"/>
    <w:rsid w:val="00621725"/>
    <w:rsid w:val="0062195F"/>
    <w:rsid w:val="00621CC3"/>
    <w:rsid w:val="00622FA2"/>
    <w:rsid w:val="00623A5E"/>
    <w:rsid w:val="00623FE9"/>
    <w:rsid w:val="006245D6"/>
    <w:rsid w:val="006254C4"/>
    <w:rsid w:val="006258D7"/>
    <w:rsid w:val="00625A74"/>
    <w:rsid w:val="00625AE9"/>
    <w:rsid w:val="0062600A"/>
    <w:rsid w:val="006264D2"/>
    <w:rsid w:val="0062697D"/>
    <w:rsid w:val="006271CF"/>
    <w:rsid w:val="00627306"/>
    <w:rsid w:val="006273FE"/>
    <w:rsid w:val="00627401"/>
    <w:rsid w:val="0062754E"/>
    <w:rsid w:val="00627A9F"/>
    <w:rsid w:val="006302D3"/>
    <w:rsid w:val="00630996"/>
    <w:rsid w:val="00630AB8"/>
    <w:rsid w:val="00630F1E"/>
    <w:rsid w:val="00631310"/>
    <w:rsid w:val="0063137B"/>
    <w:rsid w:val="006319F3"/>
    <w:rsid w:val="00631A63"/>
    <w:rsid w:val="00631B1C"/>
    <w:rsid w:val="006320F4"/>
    <w:rsid w:val="006323B2"/>
    <w:rsid w:val="00632948"/>
    <w:rsid w:val="00632AA6"/>
    <w:rsid w:val="00632DD4"/>
    <w:rsid w:val="00632EA7"/>
    <w:rsid w:val="00632EF1"/>
    <w:rsid w:val="00632FC4"/>
    <w:rsid w:val="00633601"/>
    <w:rsid w:val="006341AA"/>
    <w:rsid w:val="006349AC"/>
    <w:rsid w:val="00634DAD"/>
    <w:rsid w:val="00634FA3"/>
    <w:rsid w:val="006350B1"/>
    <w:rsid w:val="00635364"/>
    <w:rsid w:val="0063575B"/>
    <w:rsid w:val="00636315"/>
    <w:rsid w:val="006365B8"/>
    <w:rsid w:val="006366AE"/>
    <w:rsid w:val="006367AC"/>
    <w:rsid w:val="00636D5B"/>
    <w:rsid w:val="00637127"/>
    <w:rsid w:val="00637459"/>
    <w:rsid w:val="00637658"/>
    <w:rsid w:val="00637AA0"/>
    <w:rsid w:val="00637B82"/>
    <w:rsid w:val="00637C27"/>
    <w:rsid w:val="0064144D"/>
    <w:rsid w:val="006418C2"/>
    <w:rsid w:val="00641B06"/>
    <w:rsid w:val="00642152"/>
    <w:rsid w:val="006425A8"/>
    <w:rsid w:val="00642CF7"/>
    <w:rsid w:val="00642FE6"/>
    <w:rsid w:val="00643169"/>
    <w:rsid w:val="0064343F"/>
    <w:rsid w:val="00643C4F"/>
    <w:rsid w:val="006447AB"/>
    <w:rsid w:val="00644C5A"/>
    <w:rsid w:val="00644D7B"/>
    <w:rsid w:val="006450A1"/>
    <w:rsid w:val="00645743"/>
    <w:rsid w:val="00646025"/>
    <w:rsid w:val="0064603F"/>
    <w:rsid w:val="00646645"/>
    <w:rsid w:val="00646685"/>
    <w:rsid w:val="00646881"/>
    <w:rsid w:val="0064702D"/>
    <w:rsid w:val="006471DF"/>
    <w:rsid w:val="006500D2"/>
    <w:rsid w:val="00650547"/>
    <w:rsid w:val="00650B1E"/>
    <w:rsid w:val="006518B7"/>
    <w:rsid w:val="0065199D"/>
    <w:rsid w:val="00651CE0"/>
    <w:rsid w:val="00651ED8"/>
    <w:rsid w:val="006524AA"/>
    <w:rsid w:val="006532BE"/>
    <w:rsid w:val="00653419"/>
    <w:rsid w:val="0065381B"/>
    <w:rsid w:val="006544A7"/>
    <w:rsid w:val="00654BFF"/>
    <w:rsid w:val="00654E2D"/>
    <w:rsid w:val="00655967"/>
    <w:rsid w:val="00655E25"/>
    <w:rsid w:val="00655F1B"/>
    <w:rsid w:val="006560EF"/>
    <w:rsid w:val="00656D9B"/>
    <w:rsid w:val="00656FF4"/>
    <w:rsid w:val="00657146"/>
    <w:rsid w:val="006571A5"/>
    <w:rsid w:val="00657A55"/>
    <w:rsid w:val="00657DC7"/>
    <w:rsid w:val="0066027E"/>
    <w:rsid w:val="0066030B"/>
    <w:rsid w:val="0066060A"/>
    <w:rsid w:val="00660887"/>
    <w:rsid w:val="00660D97"/>
    <w:rsid w:val="00660E95"/>
    <w:rsid w:val="00662002"/>
    <w:rsid w:val="00662089"/>
    <w:rsid w:val="006620D0"/>
    <w:rsid w:val="00662860"/>
    <w:rsid w:val="00662C80"/>
    <w:rsid w:val="00662DB2"/>
    <w:rsid w:val="00662F1A"/>
    <w:rsid w:val="006630D7"/>
    <w:rsid w:val="006632FC"/>
    <w:rsid w:val="0066376F"/>
    <w:rsid w:val="0066453E"/>
    <w:rsid w:val="00664B23"/>
    <w:rsid w:val="00665F28"/>
    <w:rsid w:val="00666310"/>
    <w:rsid w:val="00666F1F"/>
    <w:rsid w:val="00667276"/>
    <w:rsid w:val="00667694"/>
    <w:rsid w:val="00667A41"/>
    <w:rsid w:val="00670228"/>
    <w:rsid w:val="006704AA"/>
    <w:rsid w:val="00670D63"/>
    <w:rsid w:val="006713C2"/>
    <w:rsid w:val="006719B3"/>
    <w:rsid w:val="00671BC1"/>
    <w:rsid w:val="00672CB9"/>
    <w:rsid w:val="00672ED3"/>
    <w:rsid w:val="006733B3"/>
    <w:rsid w:val="00673471"/>
    <w:rsid w:val="0067365C"/>
    <w:rsid w:val="00673B5B"/>
    <w:rsid w:val="006740EA"/>
    <w:rsid w:val="00674483"/>
    <w:rsid w:val="0067472F"/>
    <w:rsid w:val="00675084"/>
    <w:rsid w:val="006753A4"/>
    <w:rsid w:val="00675512"/>
    <w:rsid w:val="00675653"/>
    <w:rsid w:val="006757C8"/>
    <w:rsid w:val="00675906"/>
    <w:rsid w:val="00675954"/>
    <w:rsid w:val="00675FC3"/>
    <w:rsid w:val="006762D2"/>
    <w:rsid w:val="006774D0"/>
    <w:rsid w:val="00677655"/>
    <w:rsid w:val="0067779A"/>
    <w:rsid w:val="00680F31"/>
    <w:rsid w:val="006811B8"/>
    <w:rsid w:val="0068120D"/>
    <w:rsid w:val="00681332"/>
    <w:rsid w:val="00681941"/>
    <w:rsid w:val="0068212F"/>
    <w:rsid w:val="006829C4"/>
    <w:rsid w:val="00682A85"/>
    <w:rsid w:val="006834D8"/>
    <w:rsid w:val="00683E98"/>
    <w:rsid w:val="00683F1A"/>
    <w:rsid w:val="00684BB3"/>
    <w:rsid w:val="00684F56"/>
    <w:rsid w:val="006854BC"/>
    <w:rsid w:val="0068556C"/>
    <w:rsid w:val="0068557A"/>
    <w:rsid w:val="006859DD"/>
    <w:rsid w:val="00685EF9"/>
    <w:rsid w:val="00685F9D"/>
    <w:rsid w:val="006872A9"/>
    <w:rsid w:val="0068765F"/>
    <w:rsid w:val="00687A9E"/>
    <w:rsid w:val="006910F8"/>
    <w:rsid w:val="006916DF"/>
    <w:rsid w:val="006929D4"/>
    <w:rsid w:val="00692BD6"/>
    <w:rsid w:val="00693181"/>
    <w:rsid w:val="00693182"/>
    <w:rsid w:val="006933F5"/>
    <w:rsid w:val="0069379D"/>
    <w:rsid w:val="00693937"/>
    <w:rsid w:val="00693FE5"/>
    <w:rsid w:val="006940B4"/>
    <w:rsid w:val="006948A2"/>
    <w:rsid w:val="006948D1"/>
    <w:rsid w:val="00694E64"/>
    <w:rsid w:val="00695576"/>
    <w:rsid w:val="00695615"/>
    <w:rsid w:val="00695BA5"/>
    <w:rsid w:val="00695C08"/>
    <w:rsid w:val="00695D97"/>
    <w:rsid w:val="00696437"/>
    <w:rsid w:val="00696A80"/>
    <w:rsid w:val="00696BD6"/>
    <w:rsid w:val="00697326"/>
    <w:rsid w:val="00697DC2"/>
    <w:rsid w:val="006A002F"/>
    <w:rsid w:val="006A003E"/>
    <w:rsid w:val="006A0AED"/>
    <w:rsid w:val="006A0B31"/>
    <w:rsid w:val="006A19C1"/>
    <w:rsid w:val="006A1EB9"/>
    <w:rsid w:val="006A21A5"/>
    <w:rsid w:val="006A2680"/>
    <w:rsid w:val="006A280B"/>
    <w:rsid w:val="006A2A4B"/>
    <w:rsid w:val="006A2C75"/>
    <w:rsid w:val="006A2CC6"/>
    <w:rsid w:val="006A2E6B"/>
    <w:rsid w:val="006A305D"/>
    <w:rsid w:val="006A376E"/>
    <w:rsid w:val="006A3F58"/>
    <w:rsid w:val="006A42BD"/>
    <w:rsid w:val="006A4303"/>
    <w:rsid w:val="006A45BE"/>
    <w:rsid w:val="006A4E7B"/>
    <w:rsid w:val="006A55D6"/>
    <w:rsid w:val="006A5C4C"/>
    <w:rsid w:val="006A6750"/>
    <w:rsid w:val="006A6867"/>
    <w:rsid w:val="006A716E"/>
    <w:rsid w:val="006A72D8"/>
    <w:rsid w:val="006A7AF7"/>
    <w:rsid w:val="006A7DC1"/>
    <w:rsid w:val="006A7DD0"/>
    <w:rsid w:val="006B0D27"/>
    <w:rsid w:val="006B0DA3"/>
    <w:rsid w:val="006B1689"/>
    <w:rsid w:val="006B21E0"/>
    <w:rsid w:val="006B262B"/>
    <w:rsid w:val="006B2722"/>
    <w:rsid w:val="006B375F"/>
    <w:rsid w:val="006B3F0F"/>
    <w:rsid w:val="006B3FA8"/>
    <w:rsid w:val="006B4C05"/>
    <w:rsid w:val="006B520A"/>
    <w:rsid w:val="006B5A66"/>
    <w:rsid w:val="006B6156"/>
    <w:rsid w:val="006B7333"/>
    <w:rsid w:val="006B7449"/>
    <w:rsid w:val="006B78E8"/>
    <w:rsid w:val="006C009B"/>
    <w:rsid w:val="006C0622"/>
    <w:rsid w:val="006C087B"/>
    <w:rsid w:val="006C0C06"/>
    <w:rsid w:val="006C1174"/>
    <w:rsid w:val="006C1538"/>
    <w:rsid w:val="006C1771"/>
    <w:rsid w:val="006C20B9"/>
    <w:rsid w:val="006C2541"/>
    <w:rsid w:val="006C2C98"/>
    <w:rsid w:val="006C2DE7"/>
    <w:rsid w:val="006C2E2C"/>
    <w:rsid w:val="006C31D5"/>
    <w:rsid w:val="006C3223"/>
    <w:rsid w:val="006C3269"/>
    <w:rsid w:val="006C3948"/>
    <w:rsid w:val="006C3970"/>
    <w:rsid w:val="006C3DE7"/>
    <w:rsid w:val="006C4449"/>
    <w:rsid w:val="006C46C9"/>
    <w:rsid w:val="006C553C"/>
    <w:rsid w:val="006C660A"/>
    <w:rsid w:val="006C665B"/>
    <w:rsid w:val="006C690D"/>
    <w:rsid w:val="006C6A4A"/>
    <w:rsid w:val="006C6B22"/>
    <w:rsid w:val="006C6F50"/>
    <w:rsid w:val="006C76F4"/>
    <w:rsid w:val="006C7BF7"/>
    <w:rsid w:val="006C7D9A"/>
    <w:rsid w:val="006C7ECC"/>
    <w:rsid w:val="006D0045"/>
    <w:rsid w:val="006D0133"/>
    <w:rsid w:val="006D01F1"/>
    <w:rsid w:val="006D0A1B"/>
    <w:rsid w:val="006D0C50"/>
    <w:rsid w:val="006D12EB"/>
    <w:rsid w:val="006D1796"/>
    <w:rsid w:val="006D2371"/>
    <w:rsid w:val="006D3590"/>
    <w:rsid w:val="006D3DA7"/>
    <w:rsid w:val="006D415E"/>
    <w:rsid w:val="006D4373"/>
    <w:rsid w:val="006D4378"/>
    <w:rsid w:val="006D43DF"/>
    <w:rsid w:val="006D4E80"/>
    <w:rsid w:val="006D51D9"/>
    <w:rsid w:val="006D5374"/>
    <w:rsid w:val="006D5C7B"/>
    <w:rsid w:val="006D5EE5"/>
    <w:rsid w:val="006D6185"/>
    <w:rsid w:val="006D61E4"/>
    <w:rsid w:val="006D6D13"/>
    <w:rsid w:val="006D7005"/>
    <w:rsid w:val="006D73C8"/>
    <w:rsid w:val="006D7532"/>
    <w:rsid w:val="006D7539"/>
    <w:rsid w:val="006D7C1C"/>
    <w:rsid w:val="006D7F8D"/>
    <w:rsid w:val="006D7FF5"/>
    <w:rsid w:val="006E0683"/>
    <w:rsid w:val="006E0729"/>
    <w:rsid w:val="006E0859"/>
    <w:rsid w:val="006E1D3F"/>
    <w:rsid w:val="006E2188"/>
    <w:rsid w:val="006E258A"/>
    <w:rsid w:val="006E31ED"/>
    <w:rsid w:val="006E3649"/>
    <w:rsid w:val="006E3666"/>
    <w:rsid w:val="006E3A78"/>
    <w:rsid w:val="006E3CC3"/>
    <w:rsid w:val="006E3E03"/>
    <w:rsid w:val="006E40D2"/>
    <w:rsid w:val="006E43D4"/>
    <w:rsid w:val="006E4911"/>
    <w:rsid w:val="006E49CC"/>
    <w:rsid w:val="006E4BB4"/>
    <w:rsid w:val="006E4DD6"/>
    <w:rsid w:val="006E509B"/>
    <w:rsid w:val="006E57DE"/>
    <w:rsid w:val="006E5BE5"/>
    <w:rsid w:val="006E619B"/>
    <w:rsid w:val="006E6AD6"/>
    <w:rsid w:val="006E6DD8"/>
    <w:rsid w:val="006E736E"/>
    <w:rsid w:val="006E7699"/>
    <w:rsid w:val="006E77EE"/>
    <w:rsid w:val="006E7B38"/>
    <w:rsid w:val="006E7BCB"/>
    <w:rsid w:val="006E7FB8"/>
    <w:rsid w:val="006F04CC"/>
    <w:rsid w:val="006F0507"/>
    <w:rsid w:val="006F1206"/>
    <w:rsid w:val="006F1300"/>
    <w:rsid w:val="006F1423"/>
    <w:rsid w:val="006F14AD"/>
    <w:rsid w:val="006F1771"/>
    <w:rsid w:val="006F1C51"/>
    <w:rsid w:val="006F1E70"/>
    <w:rsid w:val="006F2652"/>
    <w:rsid w:val="006F2A38"/>
    <w:rsid w:val="006F2FC8"/>
    <w:rsid w:val="006F3C47"/>
    <w:rsid w:val="006F3D9D"/>
    <w:rsid w:val="006F3F30"/>
    <w:rsid w:val="006F49F7"/>
    <w:rsid w:val="006F545F"/>
    <w:rsid w:val="006F5BF1"/>
    <w:rsid w:val="006F6864"/>
    <w:rsid w:val="006F686D"/>
    <w:rsid w:val="006F6BF6"/>
    <w:rsid w:val="006F6DE1"/>
    <w:rsid w:val="006F74B3"/>
    <w:rsid w:val="006F7A71"/>
    <w:rsid w:val="00700E66"/>
    <w:rsid w:val="00700EA9"/>
    <w:rsid w:val="00701268"/>
    <w:rsid w:val="00701EA7"/>
    <w:rsid w:val="00702430"/>
    <w:rsid w:val="00702849"/>
    <w:rsid w:val="0070298B"/>
    <w:rsid w:val="00702A01"/>
    <w:rsid w:val="00702B33"/>
    <w:rsid w:val="00702F6B"/>
    <w:rsid w:val="00702FFE"/>
    <w:rsid w:val="00703667"/>
    <w:rsid w:val="00703A14"/>
    <w:rsid w:val="0070424E"/>
    <w:rsid w:val="00704686"/>
    <w:rsid w:val="00704811"/>
    <w:rsid w:val="00704A8A"/>
    <w:rsid w:val="00704C46"/>
    <w:rsid w:val="00704D76"/>
    <w:rsid w:val="0070569E"/>
    <w:rsid w:val="0070599C"/>
    <w:rsid w:val="00705A2F"/>
    <w:rsid w:val="00705B0C"/>
    <w:rsid w:val="00705B94"/>
    <w:rsid w:val="007062CE"/>
    <w:rsid w:val="00706CDC"/>
    <w:rsid w:val="0070741E"/>
    <w:rsid w:val="007075EF"/>
    <w:rsid w:val="007077E9"/>
    <w:rsid w:val="00707B3C"/>
    <w:rsid w:val="00707CAD"/>
    <w:rsid w:val="00710318"/>
    <w:rsid w:val="0071034C"/>
    <w:rsid w:val="00710EBD"/>
    <w:rsid w:val="007116E8"/>
    <w:rsid w:val="00711808"/>
    <w:rsid w:val="007127F5"/>
    <w:rsid w:val="00712907"/>
    <w:rsid w:val="00712D55"/>
    <w:rsid w:val="00712FD4"/>
    <w:rsid w:val="00713258"/>
    <w:rsid w:val="00713855"/>
    <w:rsid w:val="0071395B"/>
    <w:rsid w:val="00713F78"/>
    <w:rsid w:val="00714545"/>
    <w:rsid w:val="0071533E"/>
    <w:rsid w:val="00715446"/>
    <w:rsid w:val="007154C1"/>
    <w:rsid w:val="00715FF6"/>
    <w:rsid w:val="00716097"/>
    <w:rsid w:val="00716B69"/>
    <w:rsid w:val="0071707F"/>
    <w:rsid w:val="00717260"/>
    <w:rsid w:val="00720726"/>
    <w:rsid w:val="00720B2E"/>
    <w:rsid w:val="007211F0"/>
    <w:rsid w:val="0072124C"/>
    <w:rsid w:val="007214B7"/>
    <w:rsid w:val="00721A3D"/>
    <w:rsid w:val="00721C09"/>
    <w:rsid w:val="00721C75"/>
    <w:rsid w:val="00721CEF"/>
    <w:rsid w:val="00721F73"/>
    <w:rsid w:val="007221C5"/>
    <w:rsid w:val="0072260E"/>
    <w:rsid w:val="00723320"/>
    <w:rsid w:val="007236BC"/>
    <w:rsid w:val="007237A1"/>
    <w:rsid w:val="00723DBD"/>
    <w:rsid w:val="00723E68"/>
    <w:rsid w:val="007240D3"/>
    <w:rsid w:val="00724627"/>
    <w:rsid w:val="0072464C"/>
    <w:rsid w:val="007246DC"/>
    <w:rsid w:val="007257D7"/>
    <w:rsid w:val="00725E10"/>
    <w:rsid w:val="00725E94"/>
    <w:rsid w:val="00726144"/>
    <w:rsid w:val="00726AEB"/>
    <w:rsid w:val="00726E57"/>
    <w:rsid w:val="0072723E"/>
    <w:rsid w:val="0072731F"/>
    <w:rsid w:val="00727AF3"/>
    <w:rsid w:val="00727B2C"/>
    <w:rsid w:val="00727B43"/>
    <w:rsid w:val="00727C4F"/>
    <w:rsid w:val="0073026C"/>
    <w:rsid w:val="0073079F"/>
    <w:rsid w:val="00730CFE"/>
    <w:rsid w:val="00730E13"/>
    <w:rsid w:val="00731DB4"/>
    <w:rsid w:val="007322A7"/>
    <w:rsid w:val="00732F56"/>
    <w:rsid w:val="00733102"/>
    <w:rsid w:val="00733164"/>
    <w:rsid w:val="007332C2"/>
    <w:rsid w:val="0073381A"/>
    <w:rsid w:val="0073383A"/>
    <w:rsid w:val="00733BA3"/>
    <w:rsid w:val="00734A9D"/>
    <w:rsid w:val="00734C6B"/>
    <w:rsid w:val="0073514A"/>
    <w:rsid w:val="007357C9"/>
    <w:rsid w:val="007360F4"/>
    <w:rsid w:val="007361FE"/>
    <w:rsid w:val="00736272"/>
    <w:rsid w:val="00736321"/>
    <w:rsid w:val="00736455"/>
    <w:rsid w:val="0073668F"/>
    <w:rsid w:val="00736690"/>
    <w:rsid w:val="00736B40"/>
    <w:rsid w:val="00736F16"/>
    <w:rsid w:val="007371E3"/>
    <w:rsid w:val="007375B0"/>
    <w:rsid w:val="00737A77"/>
    <w:rsid w:val="00737E76"/>
    <w:rsid w:val="00737E92"/>
    <w:rsid w:val="007402D3"/>
    <w:rsid w:val="00740873"/>
    <w:rsid w:val="00740A89"/>
    <w:rsid w:val="00740A8D"/>
    <w:rsid w:val="00741B98"/>
    <w:rsid w:val="00741F50"/>
    <w:rsid w:val="00742091"/>
    <w:rsid w:val="00742181"/>
    <w:rsid w:val="00742307"/>
    <w:rsid w:val="007429F6"/>
    <w:rsid w:val="00742A6F"/>
    <w:rsid w:val="00742B18"/>
    <w:rsid w:val="00742D12"/>
    <w:rsid w:val="0074351C"/>
    <w:rsid w:val="007435A7"/>
    <w:rsid w:val="007443AC"/>
    <w:rsid w:val="00744421"/>
    <w:rsid w:val="00744A11"/>
    <w:rsid w:val="00745C9E"/>
    <w:rsid w:val="00746045"/>
    <w:rsid w:val="00746872"/>
    <w:rsid w:val="00746E05"/>
    <w:rsid w:val="007471BD"/>
    <w:rsid w:val="00747929"/>
    <w:rsid w:val="00747F27"/>
    <w:rsid w:val="0075003B"/>
    <w:rsid w:val="00750086"/>
    <w:rsid w:val="00750384"/>
    <w:rsid w:val="007507B9"/>
    <w:rsid w:val="00751200"/>
    <w:rsid w:val="00751519"/>
    <w:rsid w:val="00751D09"/>
    <w:rsid w:val="00751E78"/>
    <w:rsid w:val="0075238D"/>
    <w:rsid w:val="0075313E"/>
    <w:rsid w:val="0075337E"/>
    <w:rsid w:val="007534BF"/>
    <w:rsid w:val="00753AD8"/>
    <w:rsid w:val="0075583B"/>
    <w:rsid w:val="00755C90"/>
    <w:rsid w:val="00755FA8"/>
    <w:rsid w:val="00756355"/>
    <w:rsid w:val="00756438"/>
    <w:rsid w:val="007568E4"/>
    <w:rsid w:val="007571C9"/>
    <w:rsid w:val="00757483"/>
    <w:rsid w:val="00757572"/>
    <w:rsid w:val="00757E68"/>
    <w:rsid w:val="00760061"/>
    <w:rsid w:val="007603AE"/>
    <w:rsid w:val="007604F0"/>
    <w:rsid w:val="00760533"/>
    <w:rsid w:val="007609CF"/>
    <w:rsid w:val="00762A7C"/>
    <w:rsid w:val="007632E7"/>
    <w:rsid w:val="0076459F"/>
    <w:rsid w:val="00764CB5"/>
    <w:rsid w:val="00766195"/>
    <w:rsid w:val="007664E5"/>
    <w:rsid w:val="00766982"/>
    <w:rsid w:val="00766A68"/>
    <w:rsid w:val="00766F6F"/>
    <w:rsid w:val="00767361"/>
    <w:rsid w:val="0076784D"/>
    <w:rsid w:val="00767978"/>
    <w:rsid w:val="00767B04"/>
    <w:rsid w:val="007701BE"/>
    <w:rsid w:val="00770490"/>
    <w:rsid w:val="00771332"/>
    <w:rsid w:val="0077150F"/>
    <w:rsid w:val="0077216B"/>
    <w:rsid w:val="007721FF"/>
    <w:rsid w:val="0077248F"/>
    <w:rsid w:val="0077259B"/>
    <w:rsid w:val="007731D9"/>
    <w:rsid w:val="007733F0"/>
    <w:rsid w:val="00773574"/>
    <w:rsid w:val="007736D1"/>
    <w:rsid w:val="00774321"/>
    <w:rsid w:val="007744A0"/>
    <w:rsid w:val="007744AD"/>
    <w:rsid w:val="0077476B"/>
    <w:rsid w:val="007748B0"/>
    <w:rsid w:val="0077496C"/>
    <w:rsid w:val="00774DB0"/>
    <w:rsid w:val="00775B2A"/>
    <w:rsid w:val="00776672"/>
    <w:rsid w:val="00776964"/>
    <w:rsid w:val="00776BD8"/>
    <w:rsid w:val="007775E8"/>
    <w:rsid w:val="007778C1"/>
    <w:rsid w:val="00777943"/>
    <w:rsid w:val="0078015E"/>
    <w:rsid w:val="0078030F"/>
    <w:rsid w:val="00780402"/>
    <w:rsid w:val="00780671"/>
    <w:rsid w:val="00780830"/>
    <w:rsid w:val="00781380"/>
    <w:rsid w:val="00781E5B"/>
    <w:rsid w:val="00782400"/>
    <w:rsid w:val="0078259B"/>
    <w:rsid w:val="00782C08"/>
    <w:rsid w:val="00783028"/>
    <w:rsid w:val="007832A4"/>
    <w:rsid w:val="007835EB"/>
    <w:rsid w:val="00783789"/>
    <w:rsid w:val="00783B8F"/>
    <w:rsid w:val="007847C0"/>
    <w:rsid w:val="00784B70"/>
    <w:rsid w:val="0078518E"/>
    <w:rsid w:val="00785AEB"/>
    <w:rsid w:val="00786043"/>
    <w:rsid w:val="007860C3"/>
    <w:rsid w:val="00786445"/>
    <w:rsid w:val="007864BA"/>
    <w:rsid w:val="00786AC7"/>
    <w:rsid w:val="00786BB4"/>
    <w:rsid w:val="00786C80"/>
    <w:rsid w:val="00786CDB"/>
    <w:rsid w:val="00786D61"/>
    <w:rsid w:val="0078743A"/>
    <w:rsid w:val="00787572"/>
    <w:rsid w:val="007875CA"/>
    <w:rsid w:val="00787822"/>
    <w:rsid w:val="0079038A"/>
    <w:rsid w:val="007907E1"/>
    <w:rsid w:val="0079125D"/>
    <w:rsid w:val="007912DC"/>
    <w:rsid w:val="00791BEC"/>
    <w:rsid w:val="00791E8B"/>
    <w:rsid w:val="00793525"/>
    <w:rsid w:val="007937EA"/>
    <w:rsid w:val="00793FAF"/>
    <w:rsid w:val="0079457A"/>
    <w:rsid w:val="00794625"/>
    <w:rsid w:val="00794AD1"/>
    <w:rsid w:val="00794D97"/>
    <w:rsid w:val="00795829"/>
    <w:rsid w:val="00795B6D"/>
    <w:rsid w:val="00796725"/>
    <w:rsid w:val="00796830"/>
    <w:rsid w:val="00796CE5"/>
    <w:rsid w:val="00797AC3"/>
    <w:rsid w:val="00797F2F"/>
    <w:rsid w:val="007A0239"/>
    <w:rsid w:val="007A0963"/>
    <w:rsid w:val="007A0AD9"/>
    <w:rsid w:val="007A0B6F"/>
    <w:rsid w:val="007A0EFA"/>
    <w:rsid w:val="007A0FC4"/>
    <w:rsid w:val="007A1BAC"/>
    <w:rsid w:val="007A2438"/>
    <w:rsid w:val="007A2952"/>
    <w:rsid w:val="007A2A53"/>
    <w:rsid w:val="007A2C8F"/>
    <w:rsid w:val="007A343F"/>
    <w:rsid w:val="007A3468"/>
    <w:rsid w:val="007A38DC"/>
    <w:rsid w:val="007A4223"/>
    <w:rsid w:val="007A4ABD"/>
    <w:rsid w:val="007A5169"/>
    <w:rsid w:val="007A5530"/>
    <w:rsid w:val="007A620E"/>
    <w:rsid w:val="007A659C"/>
    <w:rsid w:val="007A67A7"/>
    <w:rsid w:val="007A6816"/>
    <w:rsid w:val="007A684C"/>
    <w:rsid w:val="007A68EA"/>
    <w:rsid w:val="007A7272"/>
    <w:rsid w:val="007A77EB"/>
    <w:rsid w:val="007A7869"/>
    <w:rsid w:val="007A7EB3"/>
    <w:rsid w:val="007A7EFE"/>
    <w:rsid w:val="007B03A6"/>
    <w:rsid w:val="007B07B6"/>
    <w:rsid w:val="007B0C47"/>
    <w:rsid w:val="007B17D6"/>
    <w:rsid w:val="007B1BF4"/>
    <w:rsid w:val="007B1E67"/>
    <w:rsid w:val="007B2408"/>
    <w:rsid w:val="007B2512"/>
    <w:rsid w:val="007B25D5"/>
    <w:rsid w:val="007B28EA"/>
    <w:rsid w:val="007B2EE5"/>
    <w:rsid w:val="007B31D4"/>
    <w:rsid w:val="007B36F0"/>
    <w:rsid w:val="007B3BFC"/>
    <w:rsid w:val="007B3FC9"/>
    <w:rsid w:val="007B44FC"/>
    <w:rsid w:val="007B46CE"/>
    <w:rsid w:val="007B5118"/>
    <w:rsid w:val="007B54EB"/>
    <w:rsid w:val="007B5677"/>
    <w:rsid w:val="007B5DA4"/>
    <w:rsid w:val="007B5FCE"/>
    <w:rsid w:val="007B638B"/>
    <w:rsid w:val="007B739D"/>
    <w:rsid w:val="007B78E4"/>
    <w:rsid w:val="007B7B63"/>
    <w:rsid w:val="007B7E21"/>
    <w:rsid w:val="007C00B2"/>
    <w:rsid w:val="007C02A3"/>
    <w:rsid w:val="007C074C"/>
    <w:rsid w:val="007C07E4"/>
    <w:rsid w:val="007C0E7F"/>
    <w:rsid w:val="007C11CD"/>
    <w:rsid w:val="007C2915"/>
    <w:rsid w:val="007C2E44"/>
    <w:rsid w:val="007C2ECB"/>
    <w:rsid w:val="007C2F79"/>
    <w:rsid w:val="007C319F"/>
    <w:rsid w:val="007C3317"/>
    <w:rsid w:val="007C339D"/>
    <w:rsid w:val="007C39D6"/>
    <w:rsid w:val="007C4641"/>
    <w:rsid w:val="007C480C"/>
    <w:rsid w:val="007C4DEE"/>
    <w:rsid w:val="007C5096"/>
    <w:rsid w:val="007C5361"/>
    <w:rsid w:val="007C6545"/>
    <w:rsid w:val="007C6908"/>
    <w:rsid w:val="007C6F1E"/>
    <w:rsid w:val="007C765B"/>
    <w:rsid w:val="007C77F7"/>
    <w:rsid w:val="007C7B7C"/>
    <w:rsid w:val="007C7E75"/>
    <w:rsid w:val="007D03DD"/>
    <w:rsid w:val="007D0854"/>
    <w:rsid w:val="007D0B01"/>
    <w:rsid w:val="007D0BCF"/>
    <w:rsid w:val="007D142E"/>
    <w:rsid w:val="007D14E4"/>
    <w:rsid w:val="007D16FE"/>
    <w:rsid w:val="007D1A77"/>
    <w:rsid w:val="007D3311"/>
    <w:rsid w:val="007D34B0"/>
    <w:rsid w:val="007D3F06"/>
    <w:rsid w:val="007D40F9"/>
    <w:rsid w:val="007D41DC"/>
    <w:rsid w:val="007D498B"/>
    <w:rsid w:val="007D5314"/>
    <w:rsid w:val="007D5D2B"/>
    <w:rsid w:val="007D5FF2"/>
    <w:rsid w:val="007D6A50"/>
    <w:rsid w:val="007D6BD0"/>
    <w:rsid w:val="007D6D38"/>
    <w:rsid w:val="007D6D42"/>
    <w:rsid w:val="007D6D82"/>
    <w:rsid w:val="007D71F2"/>
    <w:rsid w:val="007D790E"/>
    <w:rsid w:val="007D79F6"/>
    <w:rsid w:val="007D7C04"/>
    <w:rsid w:val="007D7E60"/>
    <w:rsid w:val="007D7FD5"/>
    <w:rsid w:val="007E06BB"/>
    <w:rsid w:val="007E0DD1"/>
    <w:rsid w:val="007E1095"/>
    <w:rsid w:val="007E1679"/>
    <w:rsid w:val="007E1973"/>
    <w:rsid w:val="007E1B58"/>
    <w:rsid w:val="007E1B65"/>
    <w:rsid w:val="007E2721"/>
    <w:rsid w:val="007E2833"/>
    <w:rsid w:val="007E2F14"/>
    <w:rsid w:val="007E2F2E"/>
    <w:rsid w:val="007E34E7"/>
    <w:rsid w:val="007E3849"/>
    <w:rsid w:val="007E3AE2"/>
    <w:rsid w:val="007E3B6C"/>
    <w:rsid w:val="007E4101"/>
    <w:rsid w:val="007E464C"/>
    <w:rsid w:val="007E46F3"/>
    <w:rsid w:val="007E4A84"/>
    <w:rsid w:val="007E4CC2"/>
    <w:rsid w:val="007E5175"/>
    <w:rsid w:val="007E596E"/>
    <w:rsid w:val="007E6158"/>
    <w:rsid w:val="007E65F1"/>
    <w:rsid w:val="007E6C29"/>
    <w:rsid w:val="007E6D0D"/>
    <w:rsid w:val="007E6F25"/>
    <w:rsid w:val="007E7148"/>
    <w:rsid w:val="007E737C"/>
    <w:rsid w:val="007E7561"/>
    <w:rsid w:val="007E7DFD"/>
    <w:rsid w:val="007F0413"/>
    <w:rsid w:val="007F07CC"/>
    <w:rsid w:val="007F0C1F"/>
    <w:rsid w:val="007F178A"/>
    <w:rsid w:val="007F1D62"/>
    <w:rsid w:val="007F236E"/>
    <w:rsid w:val="007F26AD"/>
    <w:rsid w:val="007F3014"/>
    <w:rsid w:val="007F34D4"/>
    <w:rsid w:val="007F365D"/>
    <w:rsid w:val="007F398E"/>
    <w:rsid w:val="007F39AE"/>
    <w:rsid w:val="007F4172"/>
    <w:rsid w:val="007F469F"/>
    <w:rsid w:val="007F494A"/>
    <w:rsid w:val="007F4B07"/>
    <w:rsid w:val="007F5287"/>
    <w:rsid w:val="007F5378"/>
    <w:rsid w:val="007F5B28"/>
    <w:rsid w:val="007F5DCE"/>
    <w:rsid w:val="007F6139"/>
    <w:rsid w:val="007F6617"/>
    <w:rsid w:val="007F661D"/>
    <w:rsid w:val="007F6B66"/>
    <w:rsid w:val="007F6F17"/>
    <w:rsid w:val="007F7203"/>
    <w:rsid w:val="007F75D5"/>
    <w:rsid w:val="007F76F8"/>
    <w:rsid w:val="008003D8"/>
    <w:rsid w:val="0080073F"/>
    <w:rsid w:val="00801225"/>
    <w:rsid w:val="00801623"/>
    <w:rsid w:val="0080191B"/>
    <w:rsid w:val="0080196B"/>
    <w:rsid w:val="00801BCC"/>
    <w:rsid w:val="00802174"/>
    <w:rsid w:val="00802B72"/>
    <w:rsid w:val="00802C7D"/>
    <w:rsid w:val="0080365B"/>
    <w:rsid w:val="00803E2E"/>
    <w:rsid w:val="00804299"/>
    <w:rsid w:val="008049B6"/>
    <w:rsid w:val="00804A96"/>
    <w:rsid w:val="00804B59"/>
    <w:rsid w:val="00804C20"/>
    <w:rsid w:val="00804C30"/>
    <w:rsid w:val="00804FC9"/>
    <w:rsid w:val="008050D7"/>
    <w:rsid w:val="008057F8"/>
    <w:rsid w:val="00805DFF"/>
    <w:rsid w:val="0080648F"/>
    <w:rsid w:val="00806B6B"/>
    <w:rsid w:val="00807384"/>
    <w:rsid w:val="008075AB"/>
    <w:rsid w:val="00807646"/>
    <w:rsid w:val="0081026B"/>
    <w:rsid w:val="00810AD0"/>
    <w:rsid w:val="00810B0A"/>
    <w:rsid w:val="00810CCD"/>
    <w:rsid w:val="00811393"/>
    <w:rsid w:val="00811B37"/>
    <w:rsid w:val="00811BA5"/>
    <w:rsid w:val="00811CE4"/>
    <w:rsid w:val="0081224E"/>
    <w:rsid w:val="0081235B"/>
    <w:rsid w:val="00812CF4"/>
    <w:rsid w:val="00812E53"/>
    <w:rsid w:val="008130D1"/>
    <w:rsid w:val="00813EAE"/>
    <w:rsid w:val="00813F0C"/>
    <w:rsid w:val="00814159"/>
    <w:rsid w:val="008141BA"/>
    <w:rsid w:val="0081436F"/>
    <w:rsid w:val="008148DE"/>
    <w:rsid w:val="0081502F"/>
    <w:rsid w:val="00815CA1"/>
    <w:rsid w:val="00816C52"/>
    <w:rsid w:val="00816D57"/>
    <w:rsid w:val="008170B2"/>
    <w:rsid w:val="0081797F"/>
    <w:rsid w:val="008200BC"/>
    <w:rsid w:val="00820D24"/>
    <w:rsid w:val="008212DB"/>
    <w:rsid w:val="008217B7"/>
    <w:rsid w:val="00821BE7"/>
    <w:rsid w:val="00822413"/>
    <w:rsid w:val="00822D6C"/>
    <w:rsid w:val="0082430A"/>
    <w:rsid w:val="008251AE"/>
    <w:rsid w:val="00825E8F"/>
    <w:rsid w:val="00825F8B"/>
    <w:rsid w:val="00827236"/>
    <w:rsid w:val="0082726C"/>
    <w:rsid w:val="0082758A"/>
    <w:rsid w:val="008302A1"/>
    <w:rsid w:val="0083088A"/>
    <w:rsid w:val="008309AB"/>
    <w:rsid w:val="00830AA9"/>
    <w:rsid w:val="00830C88"/>
    <w:rsid w:val="00830D03"/>
    <w:rsid w:val="00830D6C"/>
    <w:rsid w:val="00830FC8"/>
    <w:rsid w:val="00831198"/>
    <w:rsid w:val="0083143F"/>
    <w:rsid w:val="00831591"/>
    <w:rsid w:val="008315EF"/>
    <w:rsid w:val="00831665"/>
    <w:rsid w:val="00832662"/>
    <w:rsid w:val="00832C30"/>
    <w:rsid w:val="008332D2"/>
    <w:rsid w:val="008333EC"/>
    <w:rsid w:val="008335D4"/>
    <w:rsid w:val="008335DC"/>
    <w:rsid w:val="0083395D"/>
    <w:rsid w:val="00834B1F"/>
    <w:rsid w:val="00835579"/>
    <w:rsid w:val="0083585A"/>
    <w:rsid w:val="00835C47"/>
    <w:rsid w:val="00836327"/>
    <w:rsid w:val="0083719D"/>
    <w:rsid w:val="0084053C"/>
    <w:rsid w:val="00840614"/>
    <w:rsid w:val="00841285"/>
    <w:rsid w:val="00841673"/>
    <w:rsid w:val="00841C4A"/>
    <w:rsid w:val="00841EF3"/>
    <w:rsid w:val="008420B5"/>
    <w:rsid w:val="00842A71"/>
    <w:rsid w:val="00843397"/>
    <w:rsid w:val="008434D7"/>
    <w:rsid w:val="0084378D"/>
    <w:rsid w:val="00843B6A"/>
    <w:rsid w:val="00844732"/>
    <w:rsid w:val="008456C5"/>
    <w:rsid w:val="008457D6"/>
    <w:rsid w:val="008458AD"/>
    <w:rsid w:val="008459F6"/>
    <w:rsid w:val="00845BC8"/>
    <w:rsid w:val="00845E2B"/>
    <w:rsid w:val="00845FB8"/>
    <w:rsid w:val="0084614B"/>
    <w:rsid w:val="008462AA"/>
    <w:rsid w:val="00846356"/>
    <w:rsid w:val="008464A4"/>
    <w:rsid w:val="00846682"/>
    <w:rsid w:val="008467D7"/>
    <w:rsid w:val="00846E2C"/>
    <w:rsid w:val="00847742"/>
    <w:rsid w:val="0084785F"/>
    <w:rsid w:val="0085085E"/>
    <w:rsid w:val="00850B9B"/>
    <w:rsid w:val="00850D5F"/>
    <w:rsid w:val="00850E1A"/>
    <w:rsid w:val="00850E26"/>
    <w:rsid w:val="00851439"/>
    <w:rsid w:val="0085161D"/>
    <w:rsid w:val="0085166F"/>
    <w:rsid w:val="00851D94"/>
    <w:rsid w:val="00851F27"/>
    <w:rsid w:val="0085291E"/>
    <w:rsid w:val="00853C5D"/>
    <w:rsid w:val="00853DAA"/>
    <w:rsid w:val="00854467"/>
    <w:rsid w:val="008544E8"/>
    <w:rsid w:val="008549CF"/>
    <w:rsid w:val="00854D06"/>
    <w:rsid w:val="00854FDC"/>
    <w:rsid w:val="0085518D"/>
    <w:rsid w:val="00855531"/>
    <w:rsid w:val="00855E38"/>
    <w:rsid w:val="00856EA2"/>
    <w:rsid w:val="0085707C"/>
    <w:rsid w:val="0085750E"/>
    <w:rsid w:val="008576CC"/>
    <w:rsid w:val="00857CCA"/>
    <w:rsid w:val="00857F1D"/>
    <w:rsid w:val="008602E6"/>
    <w:rsid w:val="0086057C"/>
    <w:rsid w:val="00860995"/>
    <w:rsid w:val="00860CB2"/>
    <w:rsid w:val="008611BB"/>
    <w:rsid w:val="00861261"/>
    <w:rsid w:val="008619B3"/>
    <w:rsid w:val="00861DD3"/>
    <w:rsid w:val="00862A27"/>
    <w:rsid w:val="00862A87"/>
    <w:rsid w:val="00862A8A"/>
    <w:rsid w:val="00862C2B"/>
    <w:rsid w:val="00862F69"/>
    <w:rsid w:val="00863303"/>
    <w:rsid w:val="008637D8"/>
    <w:rsid w:val="00863D38"/>
    <w:rsid w:val="00863FA0"/>
    <w:rsid w:val="0086401D"/>
    <w:rsid w:val="008643C2"/>
    <w:rsid w:val="00864DD3"/>
    <w:rsid w:val="00865192"/>
    <w:rsid w:val="008653DA"/>
    <w:rsid w:val="0086574B"/>
    <w:rsid w:val="008658F5"/>
    <w:rsid w:val="008659C6"/>
    <w:rsid w:val="00866384"/>
    <w:rsid w:val="00866867"/>
    <w:rsid w:val="008668D4"/>
    <w:rsid w:val="00866C5E"/>
    <w:rsid w:val="00870A34"/>
    <w:rsid w:val="00870B9F"/>
    <w:rsid w:val="00870C48"/>
    <w:rsid w:val="0087106D"/>
    <w:rsid w:val="008712CF"/>
    <w:rsid w:val="008717EB"/>
    <w:rsid w:val="0087197E"/>
    <w:rsid w:val="00871A43"/>
    <w:rsid w:val="00871B75"/>
    <w:rsid w:val="00872152"/>
    <w:rsid w:val="0087236B"/>
    <w:rsid w:val="0087253E"/>
    <w:rsid w:val="00872578"/>
    <w:rsid w:val="008726F1"/>
    <w:rsid w:val="00872812"/>
    <w:rsid w:val="008729E3"/>
    <w:rsid w:val="00872DAB"/>
    <w:rsid w:val="00872E7B"/>
    <w:rsid w:val="00873918"/>
    <w:rsid w:val="00873A46"/>
    <w:rsid w:val="00873D36"/>
    <w:rsid w:val="00873E61"/>
    <w:rsid w:val="0087407F"/>
    <w:rsid w:val="008743A0"/>
    <w:rsid w:val="00874B36"/>
    <w:rsid w:val="00874F40"/>
    <w:rsid w:val="00875B3E"/>
    <w:rsid w:val="00875F5D"/>
    <w:rsid w:val="00876822"/>
    <w:rsid w:val="00876A54"/>
    <w:rsid w:val="00876EDE"/>
    <w:rsid w:val="0087700F"/>
    <w:rsid w:val="0087784F"/>
    <w:rsid w:val="0088058A"/>
    <w:rsid w:val="0088060C"/>
    <w:rsid w:val="008809D0"/>
    <w:rsid w:val="00880C19"/>
    <w:rsid w:val="008816E4"/>
    <w:rsid w:val="00881762"/>
    <w:rsid w:val="00881AE5"/>
    <w:rsid w:val="00881BD8"/>
    <w:rsid w:val="0088228D"/>
    <w:rsid w:val="00882408"/>
    <w:rsid w:val="00882525"/>
    <w:rsid w:val="00882821"/>
    <w:rsid w:val="00882A35"/>
    <w:rsid w:val="00882A81"/>
    <w:rsid w:val="008836EE"/>
    <w:rsid w:val="00883D19"/>
    <w:rsid w:val="00883F83"/>
    <w:rsid w:val="0088462D"/>
    <w:rsid w:val="00884B8D"/>
    <w:rsid w:val="00884D01"/>
    <w:rsid w:val="00885262"/>
    <w:rsid w:val="00885E5B"/>
    <w:rsid w:val="00885EBE"/>
    <w:rsid w:val="008863EF"/>
    <w:rsid w:val="0088640B"/>
    <w:rsid w:val="00886676"/>
    <w:rsid w:val="008869C5"/>
    <w:rsid w:val="00886A60"/>
    <w:rsid w:val="00886BF8"/>
    <w:rsid w:val="00886F9C"/>
    <w:rsid w:val="008875B5"/>
    <w:rsid w:val="0088776E"/>
    <w:rsid w:val="00890014"/>
    <w:rsid w:val="0089082C"/>
    <w:rsid w:val="00890B11"/>
    <w:rsid w:val="00890C44"/>
    <w:rsid w:val="00890F48"/>
    <w:rsid w:val="008915B3"/>
    <w:rsid w:val="00891FF5"/>
    <w:rsid w:val="008925D5"/>
    <w:rsid w:val="00892952"/>
    <w:rsid w:val="00892C5E"/>
    <w:rsid w:val="00893121"/>
    <w:rsid w:val="008932D1"/>
    <w:rsid w:val="00893879"/>
    <w:rsid w:val="00893AD3"/>
    <w:rsid w:val="00893E9D"/>
    <w:rsid w:val="00894932"/>
    <w:rsid w:val="00894B44"/>
    <w:rsid w:val="00894C78"/>
    <w:rsid w:val="00894DEB"/>
    <w:rsid w:val="0089554E"/>
    <w:rsid w:val="008955AE"/>
    <w:rsid w:val="0089561B"/>
    <w:rsid w:val="0089571C"/>
    <w:rsid w:val="00895EE5"/>
    <w:rsid w:val="00896149"/>
    <w:rsid w:val="008964FC"/>
    <w:rsid w:val="00897010"/>
    <w:rsid w:val="00897D51"/>
    <w:rsid w:val="008A0355"/>
    <w:rsid w:val="008A0694"/>
    <w:rsid w:val="008A12E5"/>
    <w:rsid w:val="008A27C5"/>
    <w:rsid w:val="008A2A4D"/>
    <w:rsid w:val="008A2E0A"/>
    <w:rsid w:val="008A30D8"/>
    <w:rsid w:val="008A3255"/>
    <w:rsid w:val="008A389A"/>
    <w:rsid w:val="008A3C84"/>
    <w:rsid w:val="008A47DF"/>
    <w:rsid w:val="008A48C1"/>
    <w:rsid w:val="008A494A"/>
    <w:rsid w:val="008A4C20"/>
    <w:rsid w:val="008A4D52"/>
    <w:rsid w:val="008A4FEE"/>
    <w:rsid w:val="008A512E"/>
    <w:rsid w:val="008A5E01"/>
    <w:rsid w:val="008A63C1"/>
    <w:rsid w:val="008A643E"/>
    <w:rsid w:val="008A6701"/>
    <w:rsid w:val="008A74DB"/>
    <w:rsid w:val="008A7722"/>
    <w:rsid w:val="008B0141"/>
    <w:rsid w:val="008B059E"/>
    <w:rsid w:val="008B0B7E"/>
    <w:rsid w:val="008B1183"/>
    <w:rsid w:val="008B12B3"/>
    <w:rsid w:val="008B1C89"/>
    <w:rsid w:val="008B2030"/>
    <w:rsid w:val="008B2999"/>
    <w:rsid w:val="008B2F80"/>
    <w:rsid w:val="008B34B9"/>
    <w:rsid w:val="008B3632"/>
    <w:rsid w:val="008B3A2C"/>
    <w:rsid w:val="008B3C00"/>
    <w:rsid w:val="008B3C28"/>
    <w:rsid w:val="008B3CC6"/>
    <w:rsid w:val="008B419B"/>
    <w:rsid w:val="008B518E"/>
    <w:rsid w:val="008B51AA"/>
    <w:rsid w:val="008B52CB"/>
    <w:rsid w:val="008B550F"/>
    <w:rsid w:val="008B5B9A"/>
    <w:rsid w:val="008B683A"/>
    <w:rsid w:val="008B722D"/>
    <w:rsid w:val="008B730C"/>
    <w:rsid w:val="008B75D6"/>
    <w:rsid w:val="008C00B2"/>
    <w:rsid w:val="008C0B6A"/>
    <w:rsid w:val="008C0DAE"/>
    <w:rsid w:val="008C17CE"/>
    <w:rsid w:val="008C1A3D"/>
    <w:rsid w:val="008C1B65"/>
    <w:rsid w:val="008C1E1E"/>
    <w:rsid w:val="008C1F0B"/>
    <w:rsid w:val="008C2280"/>
    <w:rsid w:val="008C3067"/>
    <w:rsid w:val="008C3459"/>
    <w:rsid w:val="008C433D"/>
    <w:rsid w:val="008C44FD"/>
    <w:rsid w:val="008C4E98"/>
    <w:rsid w:val="008C5529"/>
    <w:rsid w:val="008C560A"/>
    <w:rsid w:val="008C5646"/>
    <w:rsid w:val="008C5989"/>
    <w:rsid w:val="008C59A6"/>
    <w:rsid w:val="008C6671"/>
    <w:rsid w:val="008C67F3"/>
    <w:rsid w:val="008C69EE"/>
    <w:rsid w:val="008C6CC4"/>
    <w:rsid w:val="008C700A"/>
    <w:rsid w:val="008C748F"/>
    <w:rsid w:val="008C7E4D"/>
    <w:rsid w:val="008D0097"/>
    <w:rsid w:val="008D00C9"/>
    <w:rsid w:val="008D06ED"/>
    <w:rsid w:val="008D07D5"/>
    <w:rsid w:val="008D08C1"/>
    <w:rsid w:val="008D0D5C"/>
    <w:rsid w:val="008D0DD8"/>
    <w:rsid w:val="008D13F9"/>
    <w:rsid w:val="008D1487"/>
    <w:rsid w:val="008D1594"/>
    <w:rsid w:val="008D1664"/>
    <w:rsid w:val="008D16A9"/>
    <w:rsid w:val="008D170F"/>
    <w:rsid w:val="008D257C"/>
    <w:rsid w:val="008D2958"/>
    <w:rsid w:val="008D2D50"/>
    <w:rsid w:val="008D317A"/>
    <w:rsid w:val="008D3936"/>
    <w:rsid w:val="008D3A94"/>
    <w:rsid w:val="008D3CB4"/>
    <w:rsid w:val="008D4562"/>
    <w:rsid w:val="008D48D7"/>
    <w:rsid w:val="008D4F8E"/>
    <w:rsid w:val="008D5951"/>
    <w:rsid w:val="008D5F30"/>
    <w:rsid w:val="008D5F36"/>
    <w:rsid w:val="008D63E6"/>
    <w:rsid w:val="008D6CF4"/>
    <w:rsid w:val="008D7CF5"/>
    <w:rsid w:val="008D7F65"/>
    <w:rsid w:val="008E04BE"/>
    <w:rsid w:val="008E058C"/>
    <w:rsid w:val="008E076C"/>
    <w:rsid w:val="008E0A33"/>
    <w:rsid w:val="008E0AB3"/>
    <w:rsid w:val="008E1319"/>
    <w:rsid w:val="008E159E"/>
    <w:rsid w:val="008E1C25"/>
    <w:rsid w:val="008E1D41"/>
    <w:rsid w:val="008E2857"/>
    <w:rsid w:val="008E32BB"/>
    <w:rsid w:val="008E347B"/>
    <w:rsid w:val="008E3860"/>
    <w:rsid w:val="008E390A"/>
    <w:rsid w:val="008E425B"/>
    <w:rsid w:val="008E4396"/>
    <w:rsid w:val="008E4514"/>
    <w:rsid w:val="008E4C0E"/>
    <w:rsid w:val="008E4DB0"/>
    <w:rsid w:val="008E4F5F"/>
    <w:rsid w:val="008E51A6"/>
    <w:rsid w:val="008E59BF"/>
    <w:rsid w:val="008E59C3"/>
    <w:rsid w:val="008E6A1B"/>
    <w:rsid w:val="008E6FA2"/>
    <w:rsid w:val="008E70B8"/>
    <w:rsid w:val="008E7490"/>
    <w:rsid w:val="008E7993"/>
    <w:rsid w:val="008E7B6B"/>
    <w:rsid w:val="008E7DD7"/>
    <w:rsid w:val="008F0070"/>
    <w:rsid w:val="008F073D"/>
    <w:rsid w:val="008F08F3"/>
    <w:rsid w:val="008F092F"/>
    <w:rsid w:val="008F0993"/>
    <w:rsid w:val="008F0B6C"/>
    <w:rsid w:val="008F1169"/>
    <w:rsid w:val="008F190C"/>
    <w:rsid w:val="008F1E71"/>
    <w:rsid w:val="008F2340"/>
    <w:rsid w:val="008F2E74"/>
    <w:rsid w:val="008F32C4"/>
    <w:rsid w:val="008F391F"/>
    <w:rsid w:val="008F401D"/>
    <w:rsid w:val="008F4458"/>
    <w:rsid w:val="008F461F"/>
    <w:rsid w:val="008F4A36"/>
    <w:rsid w:val="008F4A6B"/>
    <w:rsid w:val="008F4D6E"/>
    <w:rsid w:val="008F53F1"/>
    <w:rsid w:val="008F6450"/>
    <w:rsid w:val="008F6808"/>
    <w:rsid w:val="008F6AD8"/>
    <w:rsid w:val="008F6BC6"/>
    <w:rsid w:val="008F733D"/>
    <w:rsid w:val="008F770B"/>
    <w:rsid w:val="0090051B"/>
    <w:rsid w:val="0090056F"/>
    <w:rsid w:val="0090078A"/>
    <w:rsid w:val="00900B0E"/>
    <w:rsid w:val="00900FA9"/>
    <w:rsid w:val="009014BA"/>
    <w:rsid w:val="00901642"/>
    <w:rsid w:val="00901789"/>
    <w:rsid w:val="00901A4B"/>
    <w:rsid w:val="00901AF5"/>
    <w:rsid w:val="00901D4E"/>
    <w:rsid w:val="00901F60"/>
    <w:rsid w:val="00901FDD"/>
    <w:rsid w:val="009021B2"/>
    <w:rsid w:val="009022C0"/>
    <w:rsid w:val="00903353"/>
    <w:rsid w:val="00903AD4"/>
    <w:rsid w:val="00904972"/>
    <w:rsid w:val="00904C81"/>
    <w:rsid w:val="0090514E"/>
    <w:rsid w:val="0090541C"/>
    <w:rsid w:val="009055CB"/>
    <w:rsid w:val="00905E0D"/>
    <w:rsid w:val="009065AE"/>
    <w:rsid w:val="009068BA"/>
    <w:rsid w:val="00906D10"/>
    <w:rsid w:val="009070EF"/>
    <w:rsid w:val="00907225"/>
    <w:rsid w:val="00907764"/>
    <w:rsid w:val="00907F7B"/>
    <w:rsid w:val="00910D1C"/>
    <w:rsid w:val="00910E14"/>
    <w:rsid w:val="00911467"/>
    <w:rsid w:val="00911695"/>
    <w:rsid w:val="00911A46"/>
    <w:rsid w:val="00911E8B"/>
    <w:rsid w:val="009122F2"/>
    <w:rsid w:val="00912882"/>
    <w:rsid w:val="00912BF1"/>
    <w:rsid w:val="00913A5F"/>
    <w:rsid w:val="00913CAF"/>
    <w:rsid w:val="00913E29"/>
    <w:rsid w:val="009144F3"/>
    <w:rsid w:val="0091451C"/>
    <w:rsid w:val="00914867"/>
    <w:rsid w:val="00914C02"/>
    <w:rsid w:val="00915112"/>
    <w:rsid w:val="00915B67"/>
    <w:rsid w:val="0091630F"/>
    <w:rsid w:val="009164BF"/>
    <w:rsid w:val="00916AEE"/>
    <w:rsid w:val="00916B4F"/>
    <w:rsid w:val="00916C00"/>
    <w:rsid w:val="00916C73"/>
    <w:rsid w:val="00916FF6"/>
    <w:rsid w:val="0091748F"/>
    <w:rsid w:val="009177B2"/>
    <w:rsid w:val="0091798D"/>
    <w:rsid w:val="009202AE"/>
    <w:rsid w:val="0092083C"/>
    <w:rsid w:val="0092143B"/>
    <w:rsid w:val="00921CB3"/>
    <w:rsid w:val="00921D07"/>
    <w:rsid w:val="00921EB4"/>
    <w:rsid w:val="00921EB8"/>
    <w:rsid w:val="00921F5C"/>
    <w:rsid w:val="0092210A"/>
    <w:rsid w:val="00922561"/>
    <w:rsid w:val="0092297E"/>
    <w:rsid w:val="00922F80"/>
    <w:rsid w:val="009230B7"/>
    <w:rsid w:val="009230EF"/>
    <w:rsid w:val="009232C9"/>
    <w:rsid w:val="00923671"/>
    <w:rsid w:val="00923A01"/>
    <w:rsid w:val="00923ECA"/>
    <w:rsid w:val="00924101"/>
    <w:rsid w:val="00924F51"/>
    <w:rsid w:val="0092529C"/>
    <w:rsid w:val="0092557E"/>
    <w:rsid w:val="00925DEE"/>
    <w:rsid w:val="009260D2"/>
    <w:rsid w:val="00927BC8"/>
    <w:rsid w:val="00927F0D"/>
    <w:rsid w:val="009307A6"/>
    <w:rsid w:val="0093091D"/>
    <w:rsid w:val="00930C0F"/>
    <w:rsid w:val="00930C51"/>
    <w:rsid w:val="00931CE7"/>
    <w:rsid w:val="00931DB1"/>
    <w:rsid w:val="0093238D"/>
    <w:rsid w:val="0093334D"/>
    <w:rsid w:val="009338F3"/>
    <w:rsid w:val="00933AEB"/>
    <w:rsid w:val="00934C62"/>
    <w:rsid w:val="009352F4"/>
    <w:rsid w:val="00935833"/>
    <w:rsid w:val="00935865"/>
    <w:rsid w:val="00935ADE"/>
    <w:rsid w:val="00935C61"/>
    <w:rsid w:val="009361F7"/>
    <w:rsid w:val="00936E1D"/>
    <w:rsid w:val="00937617"/>
    <w:rsid w:val="00937E34"/>
    <w:rsid w:val="00937E3D"/>
    <w:rsid w:val="00937E51"/>
    <w:rsid w:val="0094075B"/>
    <w:rsid w:val="009407DF"/>
    <w:rsid w:val="00940A64"/>
    <w:rsid w:val="00940BEA"/>
    <w:rsid w:val="00941669"/>
    <w:rsid w:val="0094196F"/>
    <w:rsid w:val="00941EEA"/>
    <w:rsid w:val="009420E8"/>
    <w:rsid w:val="00942162"/>
    <w:rsid w:val="009426F2"/>
    <w:rsid w:val="00942881"/>
    <w:rsid w:val="00942943"/>
    <w:rsid w:val="00942F34"/>
    <w:rsid w:val="009440D3"/>
    <w:rsid w:val="009442B9"/>
    <w:rsid w:val="00944593"/>
    <w:rsid w:val="0094466B"/>
    <w:rsid w:val="009448A9"/>
    <w:rsid w:val="00944F69"/>
    <w:rsid w:val="00944FD9"/>
    <w:rsid w:val="00945A8B"/>
    <w:rsid w:val="00945C59"/>
    <w:rsid w:val="009460FF"/>
    <w:rsid w:val="009465D2"/>
    <w:rsid w:val="00946B87"/>
    <w:rsid w:val="00946F21"/>
    <w:rsid w:val="009472E3"/>
    <w:rsid w:val="00947D5C"/>
    <w:rsid w:val="0095042E"/>
    <w:rsid w:val="00950939"/>
    <w:rsid w:val="0095097F"/>
    <w:rsid w:val="009509E1"/>
    <w:rsid w:val="009513CF"/>
    <w:rsid w:val="00951790"/>
    <w:rsid w:val="009519B9"/>
    <w:rsid w:val="00951F60"/>
    <w:rsid w:val="00951FB3"/>
    <w:rsid w:val="0095216C"/>
    <w:rsid w:val="00952272"/>
    <w:rsid w:val="00953221"/>
    <w:rsid w:val="009534AE"/>
    <w:rsid w:val="009534CD"/>
    <w:rsid w:val="009535CB"/>
    <w:rsid w:val="00953853"/>
    <w:rsid w:val="00953A1C"/>
    <w:rsid w:val="00953E41"/>
    <w:rsid w:val="00954192"/>
    <w:rsid w:val="009542F0"/>
    <w:rsid w:val="00954578"/>
    <w:rsid w:val="009546A8"/>
    <w:rsid w:val="0095510F"/>
    <w:rsid w:val="00955353"/>
    <w:rsid w:val="00955476"/>
    <w:rsid w:val="009555E8"/>
    <w:rsid w:val="009559B5"/>
    <w:rsid w:val="00955C37"/>
    <w:rsid w:val="00956275"/>
    <w:rsid w:val="009565DA"/>
    <w:rsid w:val="00956E8A"/>
    <w:rsid w:val="009573CB"/>
    <w:rsid w:val="009603B3"/>
    <w:rsid w:val="0096053E"/>
    <w:rsid w:val="0096080A"/>
    <w:rsid w:val="0096151D"/>
    <w:rsid w:val="009615BC"/>
    <w:rsid w:val="00961641"/>
    <w:rsid w:val="009617DD"/>
    <w:rsid w:val="009619B1"/>
    <w:rsid w:val="00961B54"/>
    <w:rsid w:val="00961FC5"/>
    <w:rsid w:val="0096224B"/>
    <w:rsid w:val="0096263C"/>
    <w:rsid w:val="009629AB"/>
    <w:rsid w:val="00962AAE"/>
    <w:rsid w:val="00962CA9"/>
    <w:rsid w:val="009631FE"/>
    <w:rsid w:val="0096383D"/>
    <w:rsid w:val="0096393D"/>
    <w:rsid w:val="00963AD0"/>
    <w:rsid w:val="00963D21"/>
    <w:rsid w:val="00963D90"/>
    <w:rsid w:val="0096434B"/>
    <w:rsid w:val="009648D2"/>
    <w:rsid w:val="00965932"/>
    <w:rsid w:val="00966E07"/>
    <w:rsid w:val="009678AE"/>
    <w:rsid w:val="009679D2"/>
    <w:rsid w:val="00967C10"/>
    <w:rsid w:val="00970659"/>
    <w:rsid w:val="009707EA"/>
    <w:rsid w:val="00970A18"/>
    <w:rsid w:val="009710FF"/>
    <w:rsid w:val="00971763"/>
    <w:rsid w:val="00971F3B"/>
    <w:rsid w:val="0097344B"/>
    <w:rsid w:val="0097461D"/>
    <w:rsid w:val="0097471F"/>
    <w:rsid w:val="00974A93"/>
    <w:rsid w:val="0097503A"/>
    <w:rsid w:val="009755E1"/>
    <w:rsid w:val="009755FA"/>
    <w:rsid w:val="00976160"/>
    <w:rsid w:val="0097725C"/>
    <w:rsid w:val="0097776F"/>
    <w:rsid w:val="00977AC1"/>
    <w:rsid w:val="0098031A"/>
    <w:rsid w:val="00980C7A"/>
    <w:rsid w:val="00980E9B"/>
    <w:rsid w:val="00981369"/>
    <w:rsid w:val="009813DD"/>
    <w:rsid w:val="00982124"/>
    <w:rsid w:val="0098220D"/>
    <w:rsid w:val="009827F5"/>
    <w:rsid w:val="00982ECA"/>
    <w:rsid w:val="00983047"/>
    <w:rsid w:val="009830BD"/>
    <w:rsid w:val="00983303"/>
    <w:rsid w:val="0098360D"/>
    <w:rsid w:val="0098368F"/>
    <w:rsid w:val="0098381E"/>
    <w:rsid w:val="00983ABB"/>
    <w:rsid w:val="00983C15"/>
    <w:rsid w:val="00983C61"/>
    <w:rsid w:val="009847FF"/>
    <w:rsid w:val="0098486F"/>
    <w:rsid w:val="00984983"/>
    <w:rsid w:val="00984A24"/>
    <w:rsid w:val="0098568F"/>
    <w:rsid w:val="00985730"/>
    <w:rsid w:val="0098593C"/>
    <w:rsid w:val="00985C34"/>
    <w:rsid w:val="00985C76"/>
    <w:rsid w:val="00985DDF"/>
    <w:rsid w:val="00985DEE"/>
    <w:rsid w:val="00985EF4"/>
    <w:rsid w:val="009868FE"/>
    <w:rsid w:val="009869D2"/>
    <w:rsid w:val="009874C9"/>
    <w:rsid w:val="00987D37"/>
    <w:rsid w:val="00987FD2"/>
    <w:rsid w:val="00990A89"/>
    <w:rsid w:val="00990B2A"/>
    <w:rsid w:val="00991343"/>
    <w:rsid w:val="009916B7"/>
    <w:rsid w:val="009918D2"/>
    <w:rsid w:val="009918D9"/>
    <w:rsid w:val="00991FCA"/>
    <w:rsid w:val="009921BD"/>
    <w:rsid w:val="0099233E"/>
    <w:rsid w:val="009928B8"/>
    <w:rsid w:val="00992BFD"/>
    <w:rsid w:val="00992DDF"/>
    <w:rsid w:val="00992FB2"/>
    <w:rsid w:val="00993265"/>
    <w:rsid w:val="0099410C"/>
    <w:rsid w:val="009941B3"/>
    <w:rsid w:val="009942DB"/>
    <w:rsid w:val="00994623"/>
    <w:rsid w:val="0099485A"/>
    <w:rsid w:val="00994B6C"/>
    <w:rsid w:val="00994CEE"/>
    <w:rsid w:val="00995602"/>
    <w:rsid w:val="0099570D"/>
    <w:rsid w:val="00995910"/>
    <w:rsid w:val="00995AE5"/>
    <w:rsid w:val="00996136"/>
    <w:rsid w:val="009966B4"/>
    <w:rsid w:val="009967AA"/>
    <w:rsid w:val="009971CC"/>
    <w:rsid w:val="009972B3"/>
    <w:rsid w:val="00997322"/>
    <w:rsid w:val="009973A3"/>
    <w:rsid w:val="009975B0"/>
    <w:rsid w:val="0099796E"/>
    <w:rsid w:val="00997E8F"/>
    <w:rsid w:val="00997EF0"/>
    <w:rsid w:val="009A0798"/>
    <w:rsid w:val="009A1D5C"/>
    <w:rsid w:val="009A26BE"/>
    <w:rsid w:val="009A2E86"/>
    <w:rsid w:val="009A2F28"/>
    <w:rsid w:val="009A3B90"/>
    <w:rsid w:val="009A3E44"/>
    <w:rsid w:val="009A4FDA"/>
    <w:rsid w:val="009A5AC7"/>
    <w:rsid w:val="009A5BD0"/>
    <w:rsid w:val="009A5D34"/>
    <w:rsid w:val="009A602B"/>
    <w:rsid w:val="009A6252"/>
    <w:rsid w:val="009A64A7"/>
    <w:rsid w:val="009A64C8"/>
    <w:rsid w:val="009A6598"/>
    <w:rsid w:val="009A7ABE"/>
    <w:rsid w:val="009A7B90"/>
    <w:rsid w:val="009A7CD1"/>
    <w:rsid w:val="009B053F"/>
    <w:rsid w:val="009B0638"/>
    <w:rsid w:val="009B06F4"/>
    <w:rsid w:val="009B1331"/>
    <w:rsid w:val="009B195D"/>
    <w:rsid w:val="009B1A9B"/>
    <w:rsid w:val="009B1ADF"/>
    <w:rsid w:val="009B1EAE"/>
    <w:rsid w:val="009B1FF3"/>
    <w:rsid w:val="009B2283"/>
    <w:rsid w:val="009B2A4E"/>
    <w:rsid w:val="009B3E9E"/>
    <w:rsid w:val="009B3F1C"/>
    <w:rsid w:val="009B418E"/>
    <w:rsid w:val="009B42A3"/>
    <w:rsid w:val="009B45D2"/>
    <w:rsid w:val="009B4E11"/>
    <w:rsid w:val="009B5175"/>
    <w:rsid w:val="009B551E"/>
    <w:rsid w:val="009B643E"/>
    <w:rsid w:val="009B68B8"/>
    <w:rsid w:val="009B6A70"/>
    <w:rsid w:val="009B7111"/>
    <w:rsid w:val="009B7235"/>
    <w:rsid w:val="009B75D1"/>
    <w:rsid w:val="009C01E8"/>
    <w:rsid w:val="009C086F"/>
    <w:rsid w:val="009C09EB"/>
    <w:rsid w:val="009C0A32"/>
    <w:rsid w:val="009C0B02"/>
    <w:rsid w:val="009C1693"/>
    <w:rsid w:val="009C1EB0"/>
    <w:rsid w:val="009C3563"/>
    <w:rsid w:val="009C3DE9"/>
    <w:rsid w:val="009C4513"/>
    <w:rsid w:val="009C494B"/>
    <w:rsid w:val="009C4CD6"/>
    <w:rsid w:val="009C4D6A"/>
    <w:rsid w:val="009C4E8C"/>
    <w:rsid w:val="009C5391"/>
    <w:rsid w:val="009C5716"/>
    <w:rsid w:val="009C577B"/>
    <w:rsid w:val="009C57C7"/>
    <w:rsid w:val="009C59C1"/>
    <w:rsid w:val="009C5E75"/>
    <w:rsid w:val="009C635B"/>
    <w:rsid w:val="009C6ADC"/>
    <w:rsid w:val="009C6CA8"/>
    <w:rsid w:val="009C6EE1"/>
    <w:rsid w:val="009C7192"/>
    <w:rsid w:val="009C7219"/>
    <w:rsid w:val="009C73DF"/>
    <w:rsid w:val="009C77C9"/>
    <w:rsid w:val="009C7F09"/>
    <w:rsid w:val="009C7F3F"/>
    <w:rsid w:val="009D03F2"/>
    <w:rsid w:val="009D0614"/>
    <w:rsid w:val="009D11D2"/>
    <w:rsid w:val="009D13D5"/>
    <w:rsid w:val="009D14DA"/>
    <w:rsid w:val="009D1B68"/>
    <w:rsid w:val="009D1CB2"/>
    <w:rsid w:val="009D1D7E"/>
    <w:rsid w:val="009D2136"/>
    <w:rsid w:val="009D21D2"/>
    <w:rsid w:val="009D2640"/>
    <w:rsid w:val="009D281B"/>
    <w:rsid w:val="009D29DB"/>
    <w:rsid w:val="009D3128"/>
    <w:rsid w:val="009D371A"/>
    <w:rsid w:val="009D3B7F"/>
    <w:rsid w:val="009D3BF0"/>
    <w:rsid w:val="009D3C16"/>
    <w:rsid w:val="009D3F73"/>
    <w:rsid w:val="009D4688"/>
    <w:rsid w:val="009D46F2"/>
    <w:rsid w:val="009D4CCC"/>
    <w:rsid w:val="009D4CE7"/>
    <w:rsid w:val="009D531E"/>
    <w:rsid w:val="009D5CAD"/>
    <w:rsid w:val="009D618B"/>
    <w:rsid w:val="009D63AF"/>
    <w:rsid w:val="009D63C0"/>
    <w:rsid w:val="009D6A2E"/>
    <w:rsid w:val="009D6BC9"/>
    <w:rsid w:val="009D7494"/>
    <w:rsid w:val="009D74AF"/>
    <w:rsid w:val="009D75BA"/>
    <w:rsid w:val="009D7CC6"/>
    <w:rsid w:val="009D7CE8"/>
    <w:rsid w:val="009E0196"/>
    <w:rsid w:val="009E0996"/>
    <w:rsid w:val="009E0A3A"/>
    <w:rsid w:val="009E0C43"/>
    <w:rsid w:val="009E2120"/>
    <w:rsid w:val="009E30A8"/>
    <w:rsid w:val="009E3428"/>
    <w:rsid w:val="009E391B"/>
    <w:rsid w:val="009E3B0A"/>
    <w:rsid w:val="009E403C"/>
    <w:rsid w:val="009E4545"/>
    <w:rsid w:val="009E4A06"/>
    <w:rsid w:val="009E4A0F"/>
    <w:rsid w:val="009E4E2E"/>
    <w:rsid w:val="009E523C"/>
    <w:rsid w:val="009E5557"/>
    <w:rsid w:val="009E5AB2"/>
    <w:rsid w:val="009E603D"/>
    <w:rsid w:val="009E6ADD"/>
    <w:rsid w:val="009E732D"/>
    <w:rsid w:val="009E760C"/>
    <w:rsid w:val="009E794C"/>
    <w:rsid w:val="009E7D18"/>
    <w:rsid w:val="009F088E"/>
    <w:rsid w:val="009F0A1F"/>
    <w:rsid w:val="009F117B"/>
    <w:rsid w:val="009F12CF"/>
    <w:rsid w:val="009F14D3"/>
    <w:rsid w:val="009F1565"/>
    <w:rsid w:val="009F183C"/>
    <w:rsid w:val="009F1A47"/>
    <w:rsid w:val="009F1D1A"/>
    <w:rsid w:val="009F240F"/>
    <w:rsid w:val="009F2613"/>
    <w:rsid w:val="009F2DD8"/>
    <w:rsid w:val="009F338C"/>
    <w:rsid w:val="009F4360"/>
    <w:rsid w:val="009F448C"/>
    <w:rsid w:val="009F45DD"/>
    <w:rsid w:val="009F4707"/>
    <w:rsid w:val="009F4986"/>
    <w:rsid w:val="009F4C55"/>
    <w:rsid w:val="009F539B"/>
    <w:rsid w:val="009F5405"/>
    <w:rsid w:val="009F55F5"/>
    <w:rsid w:val="009F5BD7"/>
    <w:rsid w:val="009F65D6"/>
    <w:rsid w:val="009F67DC"/>
    <w:rsid w:val="009F692A"/>
    <w:rsid w:val="009F6BF1"/>
    <w:rsid w:val="009F6FC9"/>
    <w:rsid w:val="009F7DE5"/>
    <w:rsid w:val="00A010C6"/>
    <w:rsid w:val="00A01639"/>
    <w:rsid w:val="00A019A3"/>
    <w:rsid w:val="00A01C5C"/>
    <w:rsid w:val="00A01E13"/>
    <w:rsid w:val="00A01ECE"/>
    <w:rsid w:val="00A020EC"/>
    <w:rsid w:val="00A02C28"/>
    <w:rsid w:val="00A02D99"/>
    <w:rsid w:val="00A03C1D"/>
    <w:rsid w:val="00A03CE5"/>
    <w:rsid w:val="00A04784"/>
    <w:rsid w:val="00A0482B"/>
    <w:rsid w:val="00A05174"/>
    <w:rsid w:val="00A055B6"/>
    <w:rsid w:val="00A06764"/>
    <w:rsid w:val="00A07496"/>
    <w:rsid w:val="00A075C5"/>
    <w:rsid w:val="00A07C06"/>
    <w:rsid w:val="00A07E2B"/>
    <w:rsid w:val="00A07FAE"/>
    <w:rsid w:val="00A1005A"/>
    <w:rsid w:val="00A10210"/>
    <w:rsid w:val="00A103F1"/>
    <w:rsid w:val="00A1075D"/>
    <w:rsid w:val="00A11476"/>
    <w:rsid w:val="00A1152B"/>
    <w:rsid w:val="00A115D3"/>
    <w:rsid w:val="00A1234E"/>
    <w:rsid w:val="00A12624"/>
    <w:rsid w:val="00A127FA"/>
    <w:rsid w:val="00A12E18"/>
    <w:rsid w:val="00A13836"/>
    <w:rsid w:val="00A138C7"/>
    <w:rsid w:val="00A14286"/>
    <w:rsid w:val="00A14338"/>
    <w:rsid w:val="00A14B75"/>
    <w:rsid w:val="00A14B84"/>
    <w:rsid w:val="00A14F74"/>
    <w:rsid w:val="00A15262"/>
    <w:rsid w:val="00A15548"/>
    <w:rsid w:val="00A159AB"/>
    <w:rsid w:val="00A15E79"/>
    <w:rsid w:val="00A16897"/>
    <w:rsid w:val="00A168C1"/>
    <w:rsid w:val="00A16D05"/>
    <w:rsid w:val="00A176AD"/>
    <w:rsid w:val="00A205A8"/>
    <w:rsid w:val="00A20EA2"/>
    <w:rsid w:val="00A20F94"/>
    <w:rsid w:val="00A21CD8"/>
    <w:rsid w:val="00A21D76"/>
    <w:rsid w:val="00A227E9"/>
    <w:rsid w:val="00A22A4B"/>
    <w:rsid w:val="00A22B7D"/>
    <w:rsid w:val="00A23B25"/>
    <w:rsid w:val="00A23E1A"/>
    <w:rsid w:val="00A24591"/>
    <w:rsid w:val="00A24856"/>
    <w:rsid w:val="00A25279"/>
    <w:rsid w:val="00A25428"/>
    <w:rsid w:val="00A25CE1"/>
    <w:rsid w:val="00A261B9"/>
    <w:rsid w:val="00A2631F"/>
    <w:rsid w:val="00A265F4"/>
    <w:rsid w:val="00A26A4E"/>
    <w:rsid w:val="00A27368"/>
    <w:rsid w:val="00A27562"/>
    <w:rsid w:val="00A27BDD"/>
    <w:rsid w:val="00A27DBC"/>
    <w:rsid w:val="00A27E4E"/>
    <w:rsid w:val="00A3052D"/>
    <w:rsid w:val="00A305C2"/>
    <w:rsid w:val="00A30A80"/>
    <w:rsid w:val="00A313D5"/>
    <w:rsid w:val="00A31544"/>
    <w:rsid w:val="00A334C1"/>
    <w:rsid w:val="00A3365F"/>
    <w:rsid w:val="00A33AFB"/>
    <w:rsid w:val="00A343D8"/>
    <w:rsid w:val="00A34DCE"/>
    <w:rsid w:val="00A34EFB"/>
    <w:rsid w:val="00A35245"/>
    <w:rsid w:val="00A35506"/>
    <w:rsid w:val="00A35847"/>
    <w:rsid w:val="00A36135"/>
    <w:rsid w:val="00A36298"/>
    <w:rsid w:val="00A36B3A"/>
    <w:rsid w:val="00A371AB"/>
    <w:rsid w:val="00A37C03"/>
    <w:rsid w:val="00A37C5F"/>
    <w:rsid w:val="00A4016C"/>
    <w:rsid w:val="00A4039F"/>
    <w:rsid w:val="00A403FD"/>
    <w:rsid w:val="00A4056E"/>
    <w:rsid w:val="00A40C6C"/>
    <w:rsid w:val="00A4146C"/>
    <w:rsid w:val="00A418A5"/>
    <w:rsid w:val="00A419F9"/>
    <w:rsid w:val="00A42947"/>
    <w:rsid w:val="00A42B07"/>
    <w:rsid w:val="00A4302C"/>
    <w:rsid w:val="00A431DC"/>
    <w:rsid w:val="00A43AB9"/>
    <w:rsid w:val="00A447D0"/>
    <w:rsid w:val="00A44CFE"/>
    <w:rsid w:val="00A45C23"/>
    <w:rsid w:val="00A45D51"/>
    <w:rsid w:val="00A45EFC"/>
    <w:rsid w:val="00A46751"/>
    <w:rsid w:val="00A46982"/>
    <w:rsid w:val="00A4759E"/>
    <w:rsid w:val="00A47AF7"/>
    <w:rsid w:val="00A47C37"/>
    <w:rsid w:val="00A50345"/>
    <w:rsid w:val="00A50463"/>
    <w:rsid w:val="00A5063F"/>
    <w:rsid w:val="00A508AA"/>
    <w:rsid w:val="00A51045"/>
    <w:rsid w:val="00A510E3"/>
    <w:rsid w:val="00A519C3"/>
    <w:rsid w:val="00A51E25"/>
    <w:rsid w:val="00A51ED9"/>
    <w:rsid w:val="00A523BC"/>
    <w:rsid w:val="00A5293F"/>
    <w:rsid w:val="00A52ABC"/>
    <w:rsid w:val="00A52C61"/>
    <w:rsid w:val="00A52E2B"/>
    <w:rsid w:val="00A54035"/>
    <w:rsid w:val="00A54752"/>
    <w:rsid w:val="00A54A4D"/>
    <w:rsid w:val="00A54B46"/>
    <w:rsid w:val="00A54C14"/>
    <w:rsid w:val="00A54D54"/>
    <w:rsid w:val="00A54F81"/>
    <w:rsid w:val="00A553ED"/>
    <w:rsid w:val="00A55655"/>
    <w:rsid w:val="00A559C0"/>
    <w:rsid w:val="00A561EC"/>
    <w:rsid w:val="00A5657D"/>
    <w:rsid w:val="00A56B61"/>
    <w:rsid w:val="00A602CF"/>
    <w:rsid w:val="00A60A5B"/>
    <w:rsid w:val="00A61CD0"/>
    <w:rsid w:val="00A62064"/>
    <w:rsid w:val="00A62A97"/>
    <w:rsid w:val="00A6313E"/>
    <w:rsid w:val="00A631DC"/>
    <w:rsid w:val="00A6338D"/>
    <w:rsid w:val="00A635A1"/>
    <w:rsid w:val="00A6399C"/>
    <w:rsid w:val="00A64202"/>
    <w:rsid w:val="00A64AF2"/>
    <w:rsid w:val="00A64C74"/>
    <w:rsid w:val="00A64DA4"/>
    <w:rsid w:val="00A653E4"/>
    <w:rsid w:val="00A6553B"/>
    <w:rsid w:val="00A65607"/>
    <w:rsid w:val="00A658B7"/>
    <w:rsid w:val="00A65AFF"/>
    <w:rsid w:val="00A65C66"/>
    <w:rsid w:val="00A65EDE"/>
    <w:rsid w:val="00A66096"/>
    <w:rsid w:val="00A6663B"/>
    <w:rsid w:val="00A6721D"/>
    <w:rsid w:val="00A67249"/>
    <w:rsid w:val="00A6757D"/>
    <w:rsid w:val="00A67BBC"/>
    <w:rsid w:val="00A67E80"/>
    <w:rsid w:val="00A703AE"/>
    <w:rsid w:val="00A704D6"/>
    <w:rsid w:val="00A706F0"/>
    <w:rsid w:val="00A70C29"/>
    <w:rsid w:val="00A70F13"/>
    <w:rsid w:val="00A710EB"/>
    <w:rsid w:val="00A711E6"/>
    <w:rsid w:val="00A7155F"/>
    <w:rsid w:val="00A71C6C"/>
    <w:rsid w:val="00A7255F"/>
    <w:rsid w:val="00A72901"/>
    <w:rsid w:val="00A72983"/>
    <w:rsid w:val="00A72AF5"/>
    <w:rsid w:val="00A7311D"/>
    <w:rsid w:val="00A732AE"/>
    <w:rsid w:val="00A737AF"/>
    <w:rsid w:val="00A73F60"/>
    <w:rsid w:val="00A741BB"/>
    <w:rsid w:val="00A74D53"/>
    <w:rsid w:val="00A74DDF"/>
    <w:rsid w:val="00A74E9B"/>
    <w:rsid w:val="00A74F7F"/>
    <w:rsid w:val="00A74FEF"/>
    <w:rsid w:val="00A75E8F"/>
    <w:rsid w:val="00A7630A"/>
    <w:rsid w:val="00A76906"/>
    <w:rsid w:val="00A76ADE"/>
    <w:rsid w:val="00A76C1A"/>
    <w:rsid w:val="00A76CCF"/>
    <w:rsid w:val="00A76CFD"/>
    <w:rsid w:val="00A772D9"/>
    <w:rsid w:val="00A77ACC"/>
    <w:rsid w:val="00A77C58"/>
    <w:rsid w:val="00A77C9E"/>
    <w:rsid w:val="00A804DC"/>
    <w:rsid w:val="00A8054C"/>
    <w:rsid w:val="00A80625"/>
    <w:rsid w:val="00A8085D"/>
    <w:rsid w:val="00A80AEE"/>
    <w:rsid w:val="00A80C49"/>
    <w:rsid w:val="00A80D2C"/>
    <w:rsid w:val="00A81364"/>
    <w:rsid w:val="00A818ED"/>
    <w:rsid w:val="00A81A04"/>
    <w:rsid w:val="00A81E93"/>
    <w:rsid w:val="00A81EC7"/>
    <w:rsid w:val="00A81F23"/>
    <w:rsid w:val="00A82940"/>
    <w:rsid w:val="00A82AAC"/>
    <w:rsid w:val="00A833FB"/>
    <w:rsid w:val="00A838C0"/>
    <w:rsid w:val="00A83AF8"/>
    <w:rsid w:val="00A840F3"/>
    <w:rsid w:val="00A8439C"/>
    <w:rsid w:val="00A8442A"/>
    <w:rsid w:val="00A8469A"/>
    <w:rsid w:val="00A84777"/>
    <w:rsid w:val="00A85684"/>
    <w:rsid w:val="00A85CD3"/>
    <w:rsid w:val="00A85D69"/>
    <w:rsid w:val="00A85E84"/>
    <w:rsid w:val="00A85EBD"/>
    <w:rsid w:val="00A85EF2"/>
    <w:rsid w:val="00A86145"/>
    <w:rsid w:val="00A86E7F"/>
    <w:rsid w:val="00A871B1"/>
    <w:rsid w:val="00A8753B"/>
    <w:rsid w:val="00A87598"/>
    <w:rsid w:val="00A876BA"/>
    <w:rsid w:val="00A901F6"/>
    <w:rsid w:val="00A9028E"/>
    <w:rsid w:val="00A903C3"/>
    <w:rsid w:val="00A91218"/>
    <w:rsid w:val="00A91FE0"/>
    <w:rsid w:val="00A92095"/>
    <w:rsid w:val="00A9238A"/>
    <w:rsid w:val="00A929C4"/>
    <w:rsid w:val="00A93811"/>
    <w:rsid w:val="00A940B5"/>
    <w:rsid w:val="00A94F52"/>
    <w:rsid w:val="00A95262"/>
    <w:rsid w:val="00A95624"/>
    <w:rsid w:val="00A95EA6"/>
    <w:rsid w:val="00A96273"/>
    <w:rsid w:val="00A96396"/>
    <w:rsid w:val="00A96D60"/>
    <w:rsid w:val="00A97250"/>
    <w:rsid w:val="00A97D66"/>
    <w:rsid w:val="00A97E09"/>
    <w:rsid w:val="00AA055E"/>
    <w:rsid w:val="00AA093D"/>
    <w:rsid w:val="00AA0F98"/>
    <w:rsid w:val="00AA191B"/>
    <w:rsid w:val="00AA1B43"/>
    <w:rsid w:val="00AA2526"/>
    <w:rsid w:val="00AA2EA9"/>
    <w:rsid w:val="00AA3144"/>
    <w:rsid w:val="00AA32B1"/>
    <w:rsid w:val="00AA37E8"/>
    <w:rsid w:val="00AA38C9"/>
    <w:rsid w:val="00AA3C9E"/>
    <w:rsid w:val="00AA40C9"/>
    <w:rsid w:val="00AA44A7"/>
    <w:rsid w:val="00AA534C"/>
    <w:rsid w:val="00AA5A64"/>
    <w:rsid w:val="00AA5AAB"/>
    <w:rsid w:val="00AA5B20"/>
    <w:rsid w:val="00AA5E94"/>
    <w:rsid w:val="00AA629B"/>
    <w:rsid w:val="00AA6354"/>
    <w:rsid w:val="00AA71F9"/>
    <w:rsid w:val="00AA7534"/>
    <w:rsid w:val="00AA7EB5"/>
    <w:rsid w:val="00AB0184"/>
    <w:rsid w:val="00AB0243"/>
    <w:rsid w:val="00AB0248"/>
    <w:rsid w:val="00AB0451"/>
    <w:rsid w:val="00AB0A48"/>
    <w:rsid w:val="00AB0B61"/>
    <w:rsid w:val="00AB18DF"/>
    <w:rsid w:val="00AB19C6"/>
    <w:rsid w:val="00AB1B85"/>
    <w:rsid w:val="00AB1C77"/>
    <w:rsid w:val="00AB2152"/>
    <w:rsid w:val="00AB2192"/>
    <w:rsid w:val="00AB27C4"/>
    <w:rsid w:val="00AB2CA9"/>
    <w:rsid w:val="00AB3732"/>
    <w:rsid w:val="00AB3D3F"/>
    <w:rsid w:val="00AB3FA8"/>
    <w:rsid w:val="00AB44AB"/>
    <w:rsid w:val="00AB44BD"/>
    <w:rsid w:val="00AB464C"/>
    <w:rsid w:val="00AB5906"/>
    <w:rsid w:val="00AB64DB"/>
    <w:rsid w:val="00AB6F52"/>
    <w:rsid w:val="00AB71D4"/>
    <w:rsid w:val="00AB72AE"/>
    <w:rsid w:val="00AB7AEE"/>
    <w:rsid w:val="00AB7F85"/>
    <w:rsid w:val="00AC0594"/>
    <w:rsid w:val="00AC0EB9"/>
    <w:rsid w:val="00AC0F14"/>
    <w:rsid w:val="00AC28C7"/>
    <w:rsid w:val="00AC3496"/>
    <w:rsid w:val="00AC3CFB"/>
    <w:rsid w:val="00AC3FA8"/>
    <w:rsid w:val="00AC42A2"/>
    <w:rsid w:val="00AC46BB"/>
    <w:rsid w:val="00AC478F"/>
    <w:rsid w:val="00AC4C7D"/>
    <w:rsid w:val="00AC4DD1"/>
    <w:rsid w:val="00AC4F70"/>
    <w:rsid w:val="00AC57F3"/>
    <w:rsid w:val="00AC58F4"/>
    <w:rsid w:val="00AC5A98"/>
    <w:rsid w:val="00AC5CEE"/>
    <w:rsid w:val="00AC5CFA"/>
    <w:rsid w:val="00AC5EF6"/>
    <w:rsid w:val="00AC6537"/>
    <w:rsid w:val="00AC6DFB"/>
    <w:rsid w:val="00AC6FA1"/>
    <w:rsid w:val="00AC7443"/>
    <w:rsid w:val="00AC78A3"/>
    <w:rsid w:val="00AD00E2"/>
    <w:rsid w:val="00AD012B"/>
    <w:rsid w:val="00AD013D"/>
    <w:rsid w:val="00AD028E"/>
    <w:rsid w:val="00AD0381"/>
    <w:rsid w:val="00AD03DC"/>
    <w:rsid w:val="00AD15C5"/>
    <w:rsid w:val="00AD1799"/>
    <w:rsid w:val="00AD1FE2"/>
    <w:rsid w:val="00AD246C"/>
    <w:rsid w:val="00AD24FB"/>
    <w:rsid w:val="00AD2F25"/>
    <w:rsid w:val="00AD31D7"/>
    <w:rsid w:val="00AD3F8C"/>
    <w:rsid w:val="00AD4307"/>
    <w:rsid w:val="00AD4835"/>
    <w:rsid w:val="00AD4A9A"/>
    <w:rsid w:val="00AD4EDE"/>
    <w:rsid w:val="00AD5220"/>
    <w:rsid w:val="00AD5906"/>
    <w:rsid w:val="00AD5D01"/>
    <w:rsid w:val="00AD5E07"/>
    <w:rsid w:val="00AD5EA6"/>
    <w:rsid w:val="00AD610C"/>
    <w:rsid w:val="00AD68DC"/>
    <w:rsid w:val="00AD6C8D"/>
    <w:rsid w:val="00AD6E74"/>
    <w:rsid w:val="00AD6F67"/>
    <w:rsid w:val="00AD7032"/>
    <w:rsid w:val="00AD776F"/>
    <w:rsid w:val="00AD7DE1"/>
    <w:rsid w:val="00AE0DBB"/>
    <w:rsid w:val="00AE0EDE"/>
    <w:rsid w:val="00AE121D"/>
    <w:rsid w:val="00AE1DD9"/>
    <w:rsid w:val="00AE22F9"/>
    <w:rsid w:val="00AE2656"/>
    <w:rsid w:val="00AE2732"/>
    <w:rsid w:val="00AE28C4"/>
    <w:rsid w:val="00AE301C"/>
    <w:rsid w:val="00AE30D7"/>
    <w:rsid w:val="00AE3265"/>
    <w:rsid w:val="00AE34E8"/>
    <w:rsid w:val="00AE3970"/>
    <w:rsid w:val="00AE40AC"/>
    <w:rsid w:val="00AE4350"/>
    <w:rsid w:val="00AE455E"/>
    <w:rsid w:val="00AE49C6"/>
    <w:rsid w:val="00AE5386"/>
    <w:rsid w:val="00AE5D80"/>
    <w:rsid w:val="00AE62F0"/>
    <w:rsid w:val="00AE6C49"/>
    <w:rsid w:val="00AE6D3B"/>
    <w:rsid w:val="00AE72A6"/>
    <w:rsid w:val="00AE72F9"/>
    <w:rsid w:val="00AE7374"/>
    <w:rsid w:val="00AE78B0"/>
    <w:rsid w:val="00AE7B9F"/>
    <w:rsid w:val="00AF09DD"/>
    <w:rsid w:val="00AF0CEA"/>
    <w:rsid w:val="00AF0F97"/>
    <w:rsid w:val="00AF1691"/>
    <w:rsid w:val="00AF1723"/>
    <w:rsid w:val="00AF1BF0"/>
    <w:rsid w:val="00AF1ECF"/>
    <w:rsid w:val="00AF2746"/>
    <w:rsid w:val="00AF2A75"/>
    <w:rsid w:val="00AF3620"/>
    <w:rsid w:val="00AF377E"/>
    <w:rsid w:val="00AF3C05"/>
    <w:rsid w:val="00AF4273"/>
    <w:rsid w:val="00AF485A"/>
    <w:rsid w:val="00AF4B59"/>
    <w:rsid w:val="00AF54EC"/>
    <w:rsid w:val="00AF5815"/>
    <w:rsid w:val="00AF5CAC"/>
    <w:rsid w:val="00AF626A"/>
    <w:rsid w:val="00AF639F"/>
    <w:rsid w:val="00AF66D5"/>
    <w:rsid w:val="00AF7095"/>
    <w:rsid w:val="00AF73AA"/>
    <w:rsid w:val="00AF73CF"/>
    <w:rsid w:val="00AF75CC"/>
    <w:rsid w:val="00AF7622"/>
    <w:rsid w:val="00AF7A55"/>
    <w:rsid w:val="00AF7C4B"/>
    <w:rsid w:val="00AF7D74"/>
    <w:rsid w:val="00B0040F"/>
    <w:rsid w:val="00B00DE1"/>
    <w:rsid w:val="00B01474"/>
    <w:rsid w:val="00B014C8"/>
    <w:rsid w:val="00B0159C"/>
    <w:rsid w:val="00B01CA9"/>
    <w:rsid w:val="00B01FB0"/>
    <w:rsid w:val="00B02377"/>
    <w:rsid w:val="00B0242C"/>
    <w:rsid w:val="00B02FE3"/>
    <w:rsid w:val="00B03115"/>
    <w:rsid w:val="00B035F2"/>
    <w:rsid w:val="00B0484F"/>
    <w:rsid w:val="00B04E2B"/>
    <w:rsid w:val="00B051D4"/>
    <w:rsid w:val="00B056F2"/>
    <w:rsid w:val="00B05856"/>
    <w:rsid w:val="00B05A9A"/>
    <w:rsid w:val="00B05B6D"/>
    <w:rsid w:val="00B05EB0"/>
    <w:rsid w:val="00B068A0"/>
    <w:rsid w:val="00B06C0F"/>
    <w:rsid w:val="00B06F8C"/>
    <w:rsid w:val="00B07B2B"/>
    <w:rsid w:val="00B10226"/>
    <w:rsid w:val="00B10581"/>
    <w:rsid w:val="00B107E1"/>
    <w:rsid w:val="00B107F9"/>
    <w:rsid w:val="00B10EDA"/>
    <w:rsid w:val="00B10F96"/>
    <w:rsid w:val="00B117C4"/>
    <w:rsid w:val="00B11F5E"/>
    <w:rsid w:val="00B12CA8"/>
    <w:rsid w:val="00B12D7C"/>
    <w:rsid w:val="00B13743"/>
    <w:rsid w:val="00B13B8D"/>
    <w:rsid w:val="00B14042"/>
    <w:rsid w:val="00B147AF"/>
    <w:rsid w:val="00B14A28"/>
    <w:rsid w:val="00B14ADF"/>
    <w:rsid w:val="00B15268"/>
    <w:rsid w:val="00B1570D"/>
    <w:rsid w:val="00B15BEF"/>
    <w:rsid w:val="00B16004"/>
    <w:rsid w:val="00B16126"/>
    <w:rsid w:val="00B167EC"/>
    <w:rsid w:val="00B17392"/>
    <w:rsid w:val="00B1760D"/>
    <w:rsid w:val="00B17700"/>
    <w:rsid w:val="00B1799A"/>
    <w:rsid w:val="00B17A75"/>
    <w:rsid w:val="00B208C1"/>
    <w:rsid w:val="00B20AB0"/>
    <w:rsid w:val="00B20AD0"/>
    <w:rsid w:val="00B20E47"/>
    <w:rsid w:val="00B20F3C"/>
    <w:rsid w:val="00B211B4"/>
    <w:rsid w:val="00B21715"/>
    <w:rsid w:val="00B21938"/>
    <w:rsid w:val="00B22BF4"/>
    <w:rsid w:val="00B22EE4"/>
    <w:rsid w:val="00B23284"/>
    <w:rsid w:val="00B23408"/>
    <w:rsid w:val="00B23437"/>
    <w:rsid w:val="00B23517"/>
    <w:rsid w:val="00B2376B"/>
    <w:rsid w:val="00B23E28"/>
    <w:rsid w:val="00B2401B"/>
    <w:rsid w:val="00B248C8"/>
    <w:rsid w:val="00B24F9D"/>
    <w:rsid w:val="00B2531C"/>
    <w:rsid w:val="00B2548E"/>
    <w:rsid w:val="00B254AA"/>
    <w:rsid w:val="00B25E71"/>
    <w:rsid w:val="00B261B6"/>
    <w:rsid w:val="00B267FC"/>
    <w:rsid w:val="00B2699A"/>
    <w:rsid w:val="00B2702D"/>
    <w:rsid w:val="00B270B4"/>
    <w:rsid w:val="00B3027A"/>
    <w:rsid w:val="00B30D05"/>
    <w:rsid w:val="00B311A9"/>
    <w:rsid w:val="00B319A2"/>
    <w:rsid w:val="00B32AF9"/>
    <w:rsid w:val="00B32BA6"/>
    <w:rsid w:val="00B33976"/>
    <w:rsid w:val="00B33E11"/>
    <w:rsid w:val="00B33EBE"/>
    <w:rsid w:val="00B340FC"/>
    <w:rsid w:val="00B34138"/>
    <w:rsid w:val="00B34402"/>
    <w:rsid w:val="00B34D11"/>
    <w:rsid w:val="00B34E80"/>
    <w:rsid w:val="00B35388"/>
    <w:rsid w:val="00B35A42"/>
    <w:rsid w:val="00B35F13"/>
    <w:rsid w:val="00B36133"/>
    <w:rsid w:val="00B362F9"/>
    <w:rsid w:val="00B36677"/>
    <w:rsid w:val="00B3691F"/>
    <w:rsid w:val="00B36FA1"/>
    <w:rsid w:val="00B37053"/>
    <w:rsid w:val="00B3789A"/>
    <w:rsid w:val="00B414D8"/>
    <w:rsid w:val="00B41C31"/>
    <w:rsid w:val="00B41FF6"/>
    <w:rsid w:val="00B42154"/>
    <w:rsid w:val="00B423F0"/>
    <w:rsid w:val="00B4271A"/>
    <w:rsid w:val="00B429BA"/>
    <w:rsid w:val="00B42DA7"/>
    <w:rsid w:val="00B42F25"/>
    <w:rsid w:val="00B43357"/>
    <w:rsid w:val="00B439CC"/>
    <w:rsid w:val="00B448F0"/>
    <w:rsid w:val="00B44B7C"/>
    <w:rsid w:val="00B452D2"/>
    <w:rsid w:val="00B455BB"/>
    <w:rsid w:val="00B458A3"/>
    <w:rsid w:val="00B45E9E"/>
    <w:rsid w:val="00B46897"/>
    <w:rsid w:val="00B46922"/>
    <w:rsid w:val="00B47ACD"/>
    <w:rsid w:val="00B47C27"/>
    <w:rsid w:val="00B508A6"/>
    <w:rsid w:val="00B50CC2"/>
    <w:rsid w:val="00B51259"/>
    <w:rsid w:val="00B51370"/>
    <w:rsid w:val="00B5162B"/>
    <w:rsid w:val="00B524E9"/>
    <w:rsid w:val="00B5286C"/>
    <w:rsid w:val="00B538BF"/>
    <w:rsid w:val="00B53DCA"/>
    <w:rsid w:val="00B54535"/>
    <w:rsid w:val="00B546DB"/>
    <w:rsid w:val="00B54DA1"/>
    <w:rsid w:val="00B557DF"/>
    <w:rsid w:val="00B55A35"/>
    <w:rsid w:val="00B5645D"/>
    <w:rsid w:val="00B56547"/>
    <w:rsid w:val="00B571C2"/>
    <w:rsid w:val="00B57594"/>
    <w:rsid w:val="00B578DE"/>
    <w:rsid w:val="00B57D84"/>
    <w:rsid w:val="00B60607"/>
    <w:rsid w:val="00B614BB"/>
    <w:rsid w:val="00B61A36"/>
    <w:rsid w:val="00B622E7"/>
    <w:rsid w:val="00B6289A"/>
    <w:rsid w:val="00B630A8"/>
    <w:rsid w:val="00B63E5D"/>
    <w:rsid w:val="00B63EC7"/>
    <w:rsid w:val="00B6417C"/>
    <w:rsid w:val="00B64420"/>
    <w:rsid w:val="00B64830"/>
    <w:rsid w:val="00B64863"/>
    <w:rsid w:val="00B64ADB"/>
    <w:rsid w:val="00B65019"/>
    <w:rsid w:val="00B65DC7"/>
    <w:rsid w:val="00B66195"/>
    <w:rsid w:val="00B664BE"/>
    <w:rsid w:val="00B700A7"/>
    <w:rsid w:val="00B702F4"/>
    <w:rsid w:val="00B7059A"/>
    <w:rsid w:val="00B70811"/>
    <w:rsid w:val="00B70B8C"/>
    <w:rsid w:val="00B70D0F"/>
    <w:rsid w:val="00B70E93"/>
    <w:rsid w:val="00B70F8B"/>
    <w:rsid w:val="00B719EB"/>
    <w:rsid w:val="00B71E3C"/>
    <w:rsid w:val="00B72112"/>
    <w:rsid w:val="00B721FD"/>
    <w:rsid w:val="00B72805"/>
    <w:rsid w:val="00B72A15"/>
    <w:rsid w:val="00B72B0A"/>
    <w:rsid w:val="00B73330"/>
    <w:rsid w:val="00B7338E"/>
    <w:rsid w:val="00B73720"/>
    <w:rsid w:val="00B73F33"/>
    <w:rsid w:val="00B7443B"/>
    <w:rsid w:val="00B74DFA"/>
    <w:rsid w:val="00B752F5"/>
    <w:rsid w:val="00B75AD3"/>
    <w:rsid w:val="00B75BEB"/>
    <w:rsid w:val="00B765C7"/>
    <w:rsid w:val="00B765FB"/>
    <w:rsid w:val="00B76671"/>
    <w:rsid w:val="00B76846"/>
    <w:rsid w:val="00B77280"/>
    <w:rsid w:val="00B774CC"/>
    <w:rsid w:val="00B80183"/>
    <w:rsid w:val="00B80FD3"/>
    <w:rsid w:val="00B81659"/>
    <w:rsid w:val="00B816AA"/>
    <w:rsid w:val="00B81C2A"/>
    <w:rsid w:val="00B81C60"/>
    <w:rsid w:val="00B81E89"/>
    <w:rsid w:val="00B82117"/>
    <w:rsid w:val="00B82651"/>
    <w:rsid w:val="00B8276C"/>
    <w:rsid w:val="00B8317D"/>
    <w:rsid w:val="00B83810"/>
    <w:rsid w:val="00B842FD"/>
    <w:rsid w:val="00B8482A"/>
    <w:rsid w:val="00B84EB5"/>
    <w:rsid w:val="00B85385"/>
    <w:rsid w:val="00B85CA6"/>
    <w:rsid w:val="00B85CD7"/>
    <w:rsid w:val="00B86547"/>
    <w:rsid w:val="00B86685"/>
    <w:rsid w:val="00B86B2E"/>
    <w:rsid w:val="00B86F4E"/>
    <w:rsid w:val="00B87446"/>
    <w:rsid w:val="00B9055B"/>
    <w:rsid w:val="00B90F23"/>
    <w:rsid w:val="00B91057"/>
    <w:rsid w:val="00B9121B"/>
    <w:rsid w:val="00B91391"/>
    <w:rsid w:val="00B91983"/>
    <w:rsid w:val="00B91C7C"/>
    <w:rsid w:val="00B92314"/>
    <w:rsid w:val="00B9277C"/>
    <w:rsid w:val="00B92B97"/>
    <w:rsid w:val="00B9350E"/>
    <w:rsid w:val="00B942B0"/>
    <w:rsid w:val="00B94420"/>
    <w:rsid w:val="00B945D6"/>
    <w:rsid w:val="00B94B4D"/>
    <w:rsid w:val="00B94C95"/>
    <w:rsid w:val="00B950BE"/>
    <w:rsid w:val="00B95618"/>
    <w:rsid w:val="00B956B8"/>
    <w:rsid w:val="00B95D70"/>
    <w:rsid w:val="00B95F1C"/>
    <w:rsid w:val="00B95F8D"/>
    <w:rsid w:val="00B96104"/>
    <w:rsid w:val="00B9675E"/>
    <w:rsid w:val="00B96E00"/>
    <w:rsid w:val="00B96FA1"/>
    <w:rsid w:val="00B96FB5"/>
    <w:rsid w:val="00B9778A"/>
    <w:rsid w:val="00B97851"/>
    <w:rsid w:val="00B97CDD"/>
    <w:rsid w:val="00BA08AC"/>
    <w:rsid w:val="00BA08D6"/>
    <w:rsid w:val="00BA0900"/>
    <w:rsid w:val="00BA0D31"/>
    <w:rsid w:val="00BA12D3"/>
    <w:rsid w:val="00BA1736"/>
    <w:rsid w:val="00BA1BDE"/>
    <w:rsid w:val="00BA2146"/>
    <w:rsid w:val="00BA222F"/>
    <w:rsid w:val="00BA29FD"/>
    <w:rsid w:val="00BA2DCF"/>
    <w:rsid w:val="00BA341E"/>
    <w:rsid w:val="00BA3979"/>
    <w:rsid w:val="00BA3F24"/>
    <w:rsid w:val="00BA45CA"/>
    <w:rsid w:val="00BA490B"/>
    <w:rsid w:val="00BA4A04"/>
    <w:rsid w:val="00BA5714"/>
    <w:rsid w:val="00BA5994"/>
    <w:rsid w:val="00BA61D0"/>
    <w:rsid w:val="00BA6275"/>
    <w:rsid w:val="00BA6490"/>
    <w:rsid w:val="00BA663D"/>
    <w:rsid w:val="00BA6687"/>
    <w:rsid w:val="00BA6A20"/>
    <w:rsid w:val="00BA7340"/>
    <w:rsid w:val="00BA7598"/>
    <w:rsid w:val="00BA763A"/>
    <w:rsid w:val="00BA786E"/>
    <w:rsid w:val="00BA78C5"/>
    <w:rsid w:val="00BB03F4"/>
    <w:rsid w:val="00BB04B4"/>
    <w:rsid w:val="00BB05B4"/>
    <w:rsid w:val="00BB09AB"/>
    <w:rsid w:val="00BB0A52"/>
    <w:rsid w:val="00BB1183"/>
    <w:rsid w:val="00BB1693"/>
    <w:rsid w:val="00BB26BD"/>
    <w:rsid w:val="00BB2BFE"/>
    <w:rsid w:val="00BB348C"/>
    <w:rsid w:val="00BB3516"/>
    <w:rsid w:val="00BB3A18"/>
    <w:rsid w:val="00BB3CAD"/>
    <w:rsid w:val="00BB4327"/>
    <w:rsid w:val="00BB454F"/>
    <w:rsid w:val="00BB46F2"/>
    <w:rsid w:val="00BB52E6"/>
    <w:rsid w:val="00BB5577"/>
    <w:rsid w:val="00BB595C"/>
    <w:rsid w:val="00BB746B"/>
    <w:rsid w:val="00BB7948"/>
    <w:rsid w:val="00BC0129"/>
    <w:rsid w:val="00BC0724"/>
    <w:rsid w:val="00BC087F"/>
    <w:rsid w:val="00BC09F1"/>
    <w:rsid w:val="00BC0B14"/>
    <w:rsid w:val="00BC0ED8"/>
    <w:rsid w:val="00BC1564"/>
    <w:rsid w:val="00BC17CA"/>
    <w:rsid w:val="00BC1BF3"/>
    <w:rsid w:val="00BC2393"/>
    <w:rsid w:val="00BC2ADD"/>
    <w:rsid w:val="00BC2B15"/>
    <w:rsid w:val="00BC2E6C"/>
    <w:rsid w:val="00BC31A6"/>
    <w:rsid w:val="00BC39A2"/>
    <w:rsid w:val="00BC4809"/>
    <w:rsid w:val="00BC4AA7"/>
    <w:rsid w:val="00BC4E1E"/>
    <w:rsid w:val="00BC4E5C"/>
    <w:rsid w:val="00BC5213"/>
    <w:rsid w:val="00BC57B1"/>
    <w:rsid w:val="00BC60D4"/>
    <w:rsid w:val="00BC69FB"/>
    <w:rsid w:val="00BC6A4B"/>
    <w:rsid w:val="00BC6A5D"/>
    <w:rsid w:val="00BC6BA0"/>
    <w:rsid w:val="00BC6CED"/>
    <w:rsid w:val="00BC6FBC"/>
    <w:rsid w:val="00BC7953"/>
    <w:rsid w:val="00BC7F57"/>
    <w:rsid w:val="00BD0124"/>
    <w:rsid w:val="00BD01AC"/>
    <w:rsid w:val="00BD0A18"/>
    <w:rsid w:val="00BD0B45"/>
    <w:rsid w:val="00BD1030"/>
    <w:rsid w:val="00BD10F5"/>
    <w:rsid w:val="00BD19DB"/>
    <w:rsid w:val="00BD1D74"/>
    <w:rsid w:val="00BD2102"/>
    <w:rsid w:val="00BD226B"/>
    <w:rsid w:val="00BD244D"/>
    <w:rsid w:val="00BD2493"/>
    <w:rsid w:val="00BD28A3"/>
    <w:rsid w:val="00BD298B"/>
    <w:rsid w:val="00BD37D3"/>
    <w:rsid w:val="00BD3B99"/>
    <w:rsid w:val="00BD3C61"/>
    <w:rsid w:val="00BD441D"/>
    <w:rsid w:val="00BD496E"/>
    <w:rsid w:val="00BD5643"/>
    <w:rsid w:val="00BD5703"/>
    <w:rsid w:val="00BD59E4"/>
    <w:rsid w:val="00BD5C71"/>
    <w:rsid w:val="00BD5EEB"/>
    <w:rsid w:val="00BD5FFD"/>
    <w:rsid w:val="00BD66EA"/>
    <w:rsid w:val="00BD69A7"/>
    <w:rsid w:val="00BD6B66"/>
    <w:rsid w:val="00BD6D45"/>
    <w:rsid w:val="00BD7B94"/>
    <w:rsid w:val="00BD7B9E"/>
    <w:rsid w:val="00BD7D40"/>
    <w:rsid w:val="00BE0B21"/>
    <w:rsid w:val="00BE1344"/>
    <w:rsid w:val="00BE1889"/>
    <w:rsid w:val="00BE18AA"/>
    <w:rsid w:val="00BE1E81"/>
    <w:rsid w:val="00BE2A98"/>
    <w:rsid w:val="00BE2D7B"/>
    <w:rsid w:val="00BE2F65"/>
    <w:rsid w:val="00BE30AF"/>
    <w:rsid w:val="00BE37FC"/>
    <w:rsid w:val="00BE3ADC"/>
    <w:rsid w:val="00BE3E25"/>
    <w:rsid w:val="00BE4ACC"/>
    <w:rsid w:val="00BE4DB3"/>
    <w:rsid w:val="00BE514C"/>
    <w:rsid w:val="00BE5279"/>
    <w:rsid w:val="00BE63B0"/>
    <w:rsid w:val="00BE6490"/>
    <w:rsid w:val="00BE64D5"/>
    <w:rsid w:val="00BE673E"/>
    <w:rsid w:val="00BE6A77"/>
    <w:rsid w:val="00BE6C23"/>
    <w:rsid w:val="00BE6C49"/>
    <w:rsid w:val="00BE6DA3"/>
    <w:rsid w:val="00BE7102"/>
    <w:rsid w:val="00BE7155"/>
    <w:rsid w:val="00BE7828"/>
    <w:rsid w:val="00BE79CA"/>
    <w:rsid w:val="00BE7ACF"/>
    <w:rsid w:val="00BE7C09"/>
    <w:rsid w:val="00BF0189"/>
    <w:rsid w:val="00BF021D"/>
    <w:rsid w:val="00BF0488"/>
    <w:rsid w:val="00BF051B"/>
    <w:rsid w:val="00BF0701"/>
    <w:rsid w:val="00BF08D6"/>
    <w:rsid w:val="00BF0A1E"/>
    <w:rsid w:val="00BF0C93"/>
    <w:rsid w:val="00BF0CA0"/>
    <w:rsid w:val="00BF1B15"/>
    <w:rsid w:val="00BF21E1"/>
    <w:rsid w:val="00BF303A"/>
    <w:rsid w:val="00BF3260"/>
    <w:rsid w:val="00BF337A"/>
    <w:rsid w:val="00BF3694"/>
    <w:rsid w:val="00BF396F"/>
    <w:rsid w:val="00BF3FC6"/>
    <w:rsid w:val="00BF4098"/>
    <w:rsid w:val="00BF4E2D"/>
    <w:rsid w:val="00BF5145"/>
    <w:rsid w:val="00BF55B5"/>
    <w:rsid w:val="00BF5B9F"/>
    <w:rsid w:val="00BF5BAA"/>
    <w:rsid w:val="00BF62FD"/>
    <w:rsid w:val="00BF686D"/>
    <w:rsid w:val="00BF6BA9"/>
    <w:rsid w:val="00BF6DC6"/>
    <w:rsid w:val="00BF7005"/>
    <w:rsid w:val="00BF72CE"/>
    <w:rsid w:val="00BF779B"/>
    <w:rsid w:val="00BF7DAC"/>
    <w:rsid w:val="00C0008F"/>
    <w:rsid w:val="00C002EB"/>
    <w:rsid w:val="00C00352"/>
    <w:rsid w:val="00C005F2"/>
    <w:rsid w:val="00C00BE6"/>
    <w:rsid w:val="00C00C47"/>
    <w:rsid w:val="00C012D6"/>
    <w:rsid w:val="00C01E73"/>
    <w:rsid w:val="00C024AD"/>
    <w:rsid w:val="00C025D1"/>
    <w:rsid w:val="00C02863"/>
    <w:rsid w:val="00C02B66"/>
    <w:rsid w:val="00C02B94"/>
    <w:rsid w:val="00C02D6F"/>
    <w:rsid w:val="00C02F21"/>
    <w:rsid w:val="00C03111"/>
    <w:rsid w:val="00C03215"/>
    <w:rsid w:val="00C033ED"/>
    <w:rsid w:val="00C039B5"/>
    <w:rsid w:val="00C03DEE"/>
    <w:rsid w:val="00C05CC8"/>
    <w:rsid w:val="00C061EB"/>
    <w:rsid w:val="00C064B4"/>
    <w:rsid w:val="00C06D91"/>
    <w:rsid w:val="00C06E34"/>
    <w:rsid w:val="00C06ED9"/>
    <w:rsid w:val="00C0719A"/>
    <w:rsid w:val="00C07323"/>
    <w:rsid w:val="00C074D4"/>
    <w:rsid w:val="00C079B1"/>
    <w:rsid w:val="00C07B03"/>
    <w:rsid w:val="00C07CDE"/>
    <w:rsid w:val="00C100EC"/>
    <w:rsid w:val="00C10529"/>
    <w:rsid w:val="00C10873"/>
    <w:rsid w:val="00C10B72"/>
    <w:rsid w:val="00C10CE9"/>
    <w:rsid w:val="00C10D85"/>
    <w:rsid w:val="00C11858"/>
    <w:rsid w:val="00C11946"/>
    <w:rsid w:val="00C11F80"/>
    <w:rsid w:val="00C12626"/>
    <w:rsid w:val="00C12B40"/>
    <w:rsid w:val="00C12B72"/>
    <w:rsid w:val="00C12C8E"/>
    <w:rsid w:val="00C12CB8"/>
    <w:rsid w:val="00C13099"/>
    <w:rsid w:val="00C1310E"/>
    <w:rsid w:val="00C1325C"/>
    <w:rsid w:val="00C136A3"/>
    <w:rsid w:val="00C13B62"/>
    <w:rsid w:val="00C140C5"/>
    <w:rsid w:val="00C14498"/>
    <w:rsid w:val="00C14CBF"/>
    <w:rsid w:val="00C14D99"/>
    <w:rsid w:val="00C151E6"/>
    <w:rsid w:val="00C154EB"/>
    <w:rsid w:val="00C15AC2"/>
    <w:rsid w:val="00C15F01"/>
    <w:rsid w:val="00C16475"/>
    <w:rsid w:val="00C1658C"/>
    <w:rsid w:val="00C165FD"/>
    <w:rsid w:val="00C166F4"/>
    <w:rsid w:val="00C17E4C"/>
    <w:rsid w:val="00C200E5"/>
    <w:rsid w:val="00C20484"/>
    <w:rsid w:val="00C20B71"/>
    <w:rsid w:val="00C20FB9"/>
    <w:rsid w:val="00C210E7"/>
    <w:rsid w:val="00C2180A"/>
    <w:rsid w:val="00C21D10"/>
    <w:rsid w:val="00C22547"/>
    <w:rsid w:val="00C2272F"/>
    <w:rsid w:val="00C229D8"/>
    <w:rsid w:val="00C23036"/>
    <w:rsid w:val="00C2385B"/>
    <w:rsid w:val="00C23EF6"/>
    <w:rsid w:val="00C241C6"/>
    <w:rsid w:val="00C24351"/>
    <w:rsid w:val="00C24ED9"/>
    <w:rsid w:val="00C254A4"/>
    <w:rsid w:val="00C254BE"/>
    <w:rsid w:val="00C25696"/>
    <w:rsid w:val="00C2585C"/>
    <w:rsid w:val="00C258C9"/>
    <w:rsid w:val="00C26831"/>
    <w:rsid w:val="00C268C8"/>
    <w:rsid w:val="00C2735D"/>
    <w:rsid w:val="00C27E4E"/>
    <w:rsid w:val="00C27EF7"/>
    <w:rsid w:val="00C27F9B"/>
    <w:rsid w:val="00C30355"/>
    <w:rsid w:val="00C3066F"/>
    <w:rsid w:val="00C30A27"/>
    <w:rsid w:val="00C317FB"/>
    <w:rsid w:val="00C3195B"/>
    <w:rsid w:val="00C31BDE"/>
    <w:rsid w:val="00C32021"/>
    <w:rsid w:val="00C32329"/>
    <w:rsid w:val="00C3246D"/>
    <w:rsid w:val="00C3276D"/>
    <w:rsid w:val="00C3281A"/>
    <w:rsid w:val="00C32FF2"/>
    <w:rsid w:val="00C3392D"/>
    <w:rsid w:val="00C33990"/>
    <w:rsid w:val="00C33E0B"/>
    <w:rsid w:val="00C33E1F"/>
    <w:rsid w:val="00C34B71"/>
    <w:rsid w:val="00C34F2A"/>
    <w:rsid w:val="00C35146"/>
    <w:rsid w:val="00C353A3"/>
    <w:rsid w:val="00C35844"/>
    <w:rsid w:val="00C35EF4"/>
    <w:rsid w:val="00C3659E"/>
    <w:rsid w:val="00C36605"/>
    <w:rsid w:val="00C36973"/>
    <w:rsid w:val="00C369BB"/>
    <w:rsid w:val="00C36B21"/>
    <w:rsid w:val="00C36DC1"/>
    <w:rsid w:val="00C37313"/>
    <w:rsid w:val="00C375CB"/>
    <w:rsid w:val="00C3760A"/>
    <w:rsid w:val="00C37CE3"/>
    <w:rsid w:val="00C37ECA"/>
    <w:rsid w:val="00C40149"/>
    <w:rsid w:val="00C406D1"/>
    <w:rsid w:val="00C40725"/>
    <w:rsid w:val="00C40C66"/>
    <w:rsid w:val="00C413C9"/>
    <w:rsid w:val="00C419B7"/>
    <w:rsid w:val="00C41B61"/>
    <w:rsid w:val="00C4263B"/>
    <w:rsid w:val="00C42A35"/>
    <w:rsid w:val="00C42D2C"/>
    <w:rsid w:val="00C430C0"/>
    <w:rsid w:val="00C43FF7"/>
    <w:rsid w:val="00C44101"/>
    <w:rsid w:val="00C448A3"/>
    <w:rsid w:val="00C45687"/>
    <w:rsid w:val="00C4595D"/>
    <w:rsid w:val="00C4596B"/>
    <w:rsid w:val="00C45A16"/>
    <w:rsid w:val="00C45F7A"/>
    <w:rsid w:val="00C4600F"/>
    <w:rsid w:val="00C46270"/>
    <w:rsid w:val="00C4642F"/>
    <w:rsid w:val="00C4692D"/>
    <w:rsid w:val="00C47341"/>
    <w:rsid w:val="00C47367"/>
    <w:rsid w:val="00C47834"/>
    <w:rsid w:val="00C478A7"/>
    <w:rsid w:val="00C47917"/>
    <w:rsid w:val="00C47AD7"/>
    <w:rsid w:val="00C47E81"/>
    <w:rsid w:val="00C5003E"/>
    <w:rsid w:val="00C50323"/>
    <w:rsid w:val="00C50906"/>
    <w:rsid w:val="00C50B29"/>
    <w:rsid w:val="00C518D2"/>
    <w:rsid w:val="00C51912"/>
    <w:rsid w:val="00C519ED"/>
    <w:rsid w:val="00C52292"/>
    <w:rsid w:val="00C52321"/>
    <w:rsid w:val="00C52E58"/>
    <w:rsid w:val="00C532A4"/>
    <w:rsid w:val="00C534B0"/>
    <w:rsid w:val="00C5356B"/>
    <w:rsid w:val="00C53823"/>
    <w:rsid w:val="00C53E1D"/>
    <w:rsid w:val="00C54966"/>
    <w:rsid w:val="00C549E5"/>
    <w:rsid w:val="00C55C4E"/>
    <w:rsid w:val="00C56521"/>
    <w:rsid w:val="00C56B4C"/>
    <w:rsid w:val="00C572A0"/>
    <w:rsid w:val="00C57B9B"/>
    <w:rsid w:val="00C57C81"/>
    <w:rsid w:val="00C57D8F"/>
    <w:rsid w:val="00C57E84"/>
    <w:rsid w:val="00C6016A"/>
    <w:rsid w:val="00C60633"/>
    <w:rsid w:val="00C60655"/>
    <w:rsid w:val="00C606D3"/>
    <w:rsid w:val="00C60799"/>
    <w:rsid w:val="00C6129E"/>
    <w:rsid w:val="00C6143F"/>
    <w:rsid w:val="00C61D47"/>
    <w:rsid w:val="00C62C9F"/>
    <w:rsid w:val="00C62E97"/>
    <w:rsid w:val="00C63412"/>
    <w:rsid w:val="00C634F5"/>
    <w:rsid w:val="00C635B7"/>
    <w:rsid w:val="00C63CFE"/>
    <w:rsid w:val="00C645D9"/>
    <w:rsid w:val="00C64769"/>
    <w:rsid w:val="00C6490F"/>
    <w:rsid w:val="00C64B6B"/>
    <w:rsid w:val="00C64E4D"/>
    <w:rsid w:val="00C64FF7"/>
    <w:rsid w:val="00C67030"/>
    <w:rsid w:val="00C67124"/>
    <w:rsid w:val="00C67131"/>
    <w:rsid w:val="00C67393"/>
    <w:rsid w:val="00C67C9D"/>
    <w:rsid w:val="00C67EAF"/>
    <w:rsid w:val="00C70063"/>
    <w:rsid w:val="00C70787"/>
    <w:rsid w:val="00C707E9"/>
    <w:rsid w:val="00C70E8B"/>
    <w:rsid w:val="00C71387"/>
    <w:rsid w:val="00C71412"/>
    <w:rsid w:val="00C715B6"/>
    <w:rsid w:val="00C7219C"/>
    <w:rsid w:val="00C722F4"/>
    <w:rsid w:val="00C727BA"/>
    <w:rsid w:val="00C72D10"/>
    <w:rsid w:val="00C73BAF"/>
    <w:rsid w:val="00C73D7F"/>
    <w:rsid w:val="00C741B8"/>
    <w:rsid w:val="00C74400"/>
    <w:rsid w:val="00C75FAA"/>
    <w:rsid w:val="00C76326"/>
    <w:rsid w:val="00C7650C"/>
    <w:rsid w:val="00C76B25"/>
    <w:rsid w:val="00C76D5C"/>
    <w:rsid w:val="00C76FCD"/>
    <w:rsid w:val="00C770FC"/>
    <w:rsid w:val="00C77148"/>
    <w:rsid w:val="00C7743B"/>
    <w:rsid w:val="00C7791E"/>
    <w:rsid w:val="00C7797B"/>
    <w:rsid w:val="00C77FBD"/>
    <w:rsid w:val="00C80C3D"/>
    <w:rsid w:val="00C80ED7"/>
    <w:rsid w:val="00C817B7"/>
    <w:rsid w:val="00C8184F"/>
    <w:rsid w:val="00C81BDE"/>
    <w:rsid w:val="00C81BF3"/>
    <w:rsid w:val="00C81E35"/>
    <w:rsid w:val="00C82007"/>
    <w:rsid w:val="00C82798"/>
    <w:rsid w:val="00C82B01"/>
    <w:rsid w:val="00C82D0B"/>
    <w:rsid w:val="00C82D20"/>
    <w:rsid w:val="00C82F9B"/>
    <w:rsid w:val="00C83644"/>
    <w:rsid w:val="00C83900"/>
    <w:rsid w:val="00C83C24"/>
    <w:rsid w:val="00C83C98"/>
    <w:rsid w:val="00C84314"/>
    <w:rsid w:val="00C851B6"/>
    <w:rsid w:val="00C8528E"/>
    <w:rsid w:val="00C8592D"/>
    <w:rsid w:val="00C85B25"/>
    <w:rsid w:val="00C8674C"/>
    <w:rsid w:val="00C86ADC"/>
    <w:rsid w:val="00C86B78"/>
    <w:rsid w:val="00C87902"/>
    <w:rsid w:val="00C903F9"/>
    <w:rsid w:val="00C906C1"/>
    <w:rsid w:val="00C91085"/>
    <w:rsid w:val="00C91181"/>
    <w:rsid w:val="00C9153B"/>
    <w:rsid w:val="00C93795"/>
    <w:rsid w:val="00C938A9"/>
    <w:rsid w:val="00C93A75"/>
    <w:rsid w:val="00C93F93"/>
    <w:rsid w:val="00C94411"/>
    <w:rsid w:val="00C945E1"/>
    <w:rsid w:val="00C94AF1"/>
    <w:rsid w:val="00C95279"/>
    <w:rsid w:val="00C96976"/>
    <w:rsid w:val="00C96A44"/>
    <w:rsid w:val="00CA0352"/>
    <w:rsid w:val="00CA087D"/>
    <w:rsid w:val="00CA0E4D"/>
    <w:rsid w:val="00CA115C"/>
    <w:rsid w:val="00CA1653"/>
    <w:rsid w:val="00CA185C"/>
    <w:rsid w:val="00CA2A39"/>
    <w:rsid w:val="00CA3888"/>
    <w:rsid w:val="00CA38EC"/>
    <w:rsid w:val="00CA3BC6"/>
    <w:rsid w:val="00CA42F6"/>
    <w:rsid w:val="00CA437F"/>
    <w:rsid w:val="00CA4489"/>
    <w:rsid w:val="00CA4598"/>
    <w:rsid w:val="00CA4F83"/>
    <w:rsid w:val="00CA5999"/>
    <w:rsid w:val="00CA6355"/>
    <w:rsid w:val="00CA6449"/>
    <w:rsid w:val="00CA684A"/>
    <w:rsid w:val="00CA6E45"/>
    <w:rsid w:val="00CA6EF6"/>
    <w:rsid w:val="00CA6FF4"/>
    <w:rsid w:val="00CA73FE"/>
    <w:rsid w:val="00CA774F"/>
    <w:rsid w:val="00CA7FE3"/>
    <w:rsid w:val="00CB0103"/>
    <w:rsid w:val="00CB0172"/>
    <w:rsid w:val="00CB037F"/>
    <w:rsid w:val="00CB090F"/>
    <w:rsid w:val="00CB0D1E"/>
    <w:rsid w:val="00CB1123"/>
    <w:rsid w:val="00CB1220"/>
    <w:rsid w:val="00CB200A"/>
    <w:rsid w:val="00CB2063"/>
    <w:rsid w:val="00CB26E4"/>
    <w:rsid w:val="00CB493D"/>
    <w:rsid w:val="00CB49D0"/>
    <w:rsid w:val="00CB519B"/>
    <w:rsid w:val="00CB537C"/>
    <w:rsid w:val="00CB54D6"/>
    <w:rsid w:val="00CB5F6D"/>
    <w:rsid w:val="00CB610F"/>
    <w:rsid w:val="00CB613A"/>
    <w:rsid w:val="00CB6EFF"/>
    <w:rsid w:val="00CB7238"/>
    <w:rsid w:val="00CB72E2"/>
    <w:rsid w:val="00CB76E8"/>
    <w:rsid w:val="00CB776A"/>
    <w:rsid w:val="00CB7DD1"/>
    <w:rsid w:val="00CC037B"/>
    <w:rsid w:val="00CC0572"/>
    <w:rsid w:val="00CC0D1A"/>
    <w:rsid w:val="00CC0FAC"/>
    <w:rsid w:val="00CC1C62"/>
    <w:rsid w:val="00CC2134"/>
    <w:rsid w:val="00CC22AF"/>
    <w:rsid w:val="00CC2513"/>
    <w:rsid w:val="00CC3116"/>
    <w:rsid w:val="00CC3614"/>
    <w:rsid w:val="00CC3733"/>
    <w:rsid w:val="00CC38E4"/>
    <w:rsid w:val="00CC3B35"/>
    <w:rsid w:val="00CC3D01"/>
    <w:rsid w:val="00CC3DB0"/>
    <w:rsid w:val="00CC3FD0"/>
    <w:rsid w:val="00CC4130"/>
    <w:rsid w:val="00CC47EF"/>
    <w:rsid w:val="00CC4B88"/>
    <w:rsid w:val="00CC5551"/>
    <w:rsid w:val="00CC5C63"/>
    <w:rsid w:val="00CC5F30"/>
    <w:rsid w:val="00CC6002"/>
    <w:rsid w:val="00CC616A"/>
    <w:rsid w:val="00CC6403"/>
    <w:rsid w:val="00CC7693"/>
    <w:rsid w:val="00CD0069"/>
    <w:rsid w:val="00CD00EF"/>
    <w:rsid w:val="00CD1294"/>
    <w:rsid w:val="00CD1385"/>
    <w:rsid w:val="00CD1C7B"/>
    <w:rsid w:val="00CD235F"/>
    <w:rsid w:val="00CD27EE"/>
    <w:rsid w:val="00CD282F"/>
    <w:rsid w:val="00CD2970"/>
    <w:rsid w:val="00CD2F7D"/>
    <w:rsid w:val="00CD35ED"/>
    <w:rsid w:val="00CD3B9A"/>
    <w:rsid w:val="00CD4715"/>
    <w:rsid w:val="00CD4A49"/>
    <w:rsid w:val="00CD4B71"/>
    <w:rsid w:val="00CD4BC5"/>
    <w:rsid w:val="00CD4F9E"/>
    <w:rsid w:val="00CD5824"/>
    <w:rsid w:val="00CD5B95"/>
    <w:rsid w:val="00CD631B"/>
    <w:rsid w:val="00CD7B4C"/>
    <w:rsid w:val="00CE080F"/>
    <w:rsid w:val="00CE0BCF"/>
    <w:rsid w:val="00CE12BE"/>
    <w:rsid w:val="00CE15CA"/>
    <w:rsid w:val="00CE1A95"/>
    <w:rsid w:val="00CE1B76"/>
    <w:rsid w:val="00CE1C7E"/>
    <w:rsid w:val="00CE294B"/>
    <w:rsid w:val="00CE3F9B"/>
    <w:rsid w:val="00CE4081"/>
    <w:rsid w:val="00CE50D5"/>
    <w:rsid w:val="00CE5ABE"/>
    <w:rsid w:val="00CE5F5C"/>
    <w:rsid w:val="00CE61F2"/>
    <w:rsid w:val="00CE67F0"/>
    <w:rsid w:val="00CE68DE"/>
    <w:rsid w:val="00CE6C08"/>
    <w:rsid w:val="00CE6F66"/>
    <w:rsid w:val="00CE710B"/>
    <w:rsid w:val="00CE71C1"/>
    <w:rsid w:val="00CE7307"/>
    <w:rsid w:val="00CE769B"/>
    <w:rsid w:val="00CE785F"/>
    <w:rsid w:val="00CF02AE"/>
    <w:rsid w:val="00CF0C08"/>
    <w:rsid w:val="00CF0F95"/>
    <w:rsid w:val="00CF123B"/>
    <w:rsid w:val="00CF14D4"/>
    <w:rsid w:val="00CF1D55"/>
    <w:rsid w:val="00CF1FEC"/>
    <w:rsid w:val="00CF2445"/>
    <w:rsid w:val="00CF28C6"/>
    <w:rsid w:val="00CF2D10"/>
    <w:rsid w:val="00CF2D88"/>
    <w:rsid w:val="00CF2E63"/>
    <w:rsid w:val="00CF336D"/>
    <w:rsid w:val="00CF3371"/>
    <w:rsid w:val="00CF3526"/>
    <w:rsid w:val="00CF353B"/>
    <w:rsid w:val="00CF36E2"/>
    <w:rsid w:val="00CF3AA0"/>
    <w:rsid w:val="00CF3B35"/>
    <w:rsid w:val="00CF4310"/>
    <w:rsid w:val="00CF4978"/>
    <w:rsid w:val="00CF518B"/>
    <w:rsid w:val="00CF5FAA"/>
    <w:rsid w:val="00CF61D8"/>
    <w:rsid w:val="00CF6D36"/>
    <w:rsid w:val="00CF7038"/>
    <w:rsid w:val="00CF711D"/>
    <w:rsid w:val="00CF7282"/>
    <w:rsid w:val="00D0042E"/>
    <w:rsid w:val="00D00788"/>
    <w:rsid w:val="00D00821"/>
    <w:rsid w:val="00D00D39"/>
    <w:rsid w:val="00D00D9C"/>
    <w:rsid w:val="00D013C2"/>
    <w:rsid w:val="00D01670"/>
    <w:rsid w:val="00D017DA"/>
    <w:rsid w:val="00D0244B"/>
    <w:rsid w:val="00D0266C"/>
    <w:rsid w:val="00D029DA"/>
    <w:rsid w:val="00D029F1"/>
    <w:rsid w:val="00D02A97"/>
    <w:rsid w:val="00D02B76"/>
    <w:rsid w:val="00D02BC2"/>
    <w:rsid w:val="00D02C57"/>
    <w:rsid w:val="00D02F54"/>
    <w:rsid w:val="00D03697"/>
    <w:rsid w:val="00D03B0B"/>
    <w:rsid w:val="00D03C97"/>
    <w:rsid w:val="00D0420F"/>
    <w:rsid w:val="00D04290"/>
    <w:rsid w:val="00D044E8"/>
    <w:rsid w:val="00D0493D"/>
    <w:rsid w:val="00D0500E"/>
    <w:rsid w:val="00D0589F"/>
    <w:rsid w:val="00D05B9A"/>
    <w:rsid w:val="00D0624F"/>
    <w:rsid w:val="00D06AC7"/>
    <w:rsid w:val="00D072D4"/>
    <w:rsid w:val="00D07397"/>
    <w:rsid w:val="00D076E7"/>
    <w:rsid w:val="00D07E10"/>
    <w:rsid w:val="00D103F9"/>
    <w:rsid w:val="00D104E2"/>
    <w:rsid w:val="00D10C3D"/>
    <w:rsid w:val="00D10FB3"/>
    <w:rsid w:val="00D10FCA"/>
    <w:rsid w:val="00D11ED7"/>
    <w:rsid w:val="00D121DC"/>
    <w:rsid w:val="00D1239D"/>
    <w:rsid w:val="00D12D9A"/>
    <w:rsid w:val="00D12EEE"/>
    <w:rsid w:val="00D12F35"/>
    <w:rsid w:val="00D13037"/>
    <w:rsid w:val="00D14232"/>
    <w:rsid w:val="00D1432B"/>
    <w:rsid w:val="00D147AA"/>
    <w:rsid w:val="00D14A1A"/>
    <w:rsid w:val="00D16142"/>
    <w:rsid w:val="00D16217"/>
    <w:rsid w:val="00D16C2C"/>
    <w:rsid w:val="00D16FE6"/>
    <w:rsid w:val="00D172A1"/>
    <w:rsid w:val="00D17760"/>
    <w:rsid w:val="00D17E82"/>
    <w:rsid w:val="00D20156"/>
    <w:rsid w:val="00D201F4"/>
    <w:rsid w:val="00D20468"/>
    <w:rsid w:val="00D20653"/>
    <w:rsid w:val="00D20A03"/>
    <w:rsid w:val="00D20AF6"/>
    <w:rsid w:val="00D20CD4"/>
    <w:rsid w:val="00D21144"/>
    <w:rsid w:val="00D217C8"/>
    <w:rsid w:val="00D21D1C"/>
    <w:rsid w:val="00D21DD0"/>
    <w:rsid w:val="00D21DFD"/>
    <w:rsid w:val="00D21F5A"/>
    <w:rsid w:val="00D21FC9"/>
    <w:rsid w:val="00D22257"/>
    <w:rsid w:val="00D222AD"/>
    <w:rsid w:val="00D227E3"/>
    <w:rsid w:val="00D22DF6"/>
    <w:rsid w:val="00D22F7C"/>
    <w:rsid w:val="00D23316"/>
    <w:rsid w:val="00D2345D"/>
    <w:rsid w:val="00D234AF"/>
    <w:rsid w:val="00D23E89"/>
    <w:rsid w:val="00D240C6"/>
    <w:rsid w:val="00D25766"/>
    <w:rsid w:val="00D260C4"/>
    <w:rsid w:val="00D26180"/>
    <w:rsid w:val="00D26598"/>
    <w:rsid w:val="00D26A25"/>
    <w:rsid w:val="00D26CB5"/>
    <w:rsid w:val="00D26F80"/>
    <w:rsid w:val="00D27C6F"/>
    <w:rsid w:val="00D27CAB"/>
    <w:rsid w:val="00D27CB1"/>
    <w:rsid w:val="00D27EFA"/>
    <w:rsid w:val="00D300BD"/>
    <w:rsid w:val="00D303CE"/>
    <w:rsid w:val="00D3102B"/>
    <w:rsid w:val="00D313EE"/>
    <w:rsid w:val="00D31598"/>
    <w:rsid w:val="00D31BFB"/>
    <w:rsid w:val="00D31F2A"/>
    <w:rsid w:val="00D31FE9"/>
    <w:rsid w:val="00D323DE"/>
    <w:rsid w:val="00D32625"/>
    <w:rsid w:val="00D32AAD"/>
    <w:rsid w:val="00D32CE9"/>
    <w:rsid w:val="00D32F27"/>
    <w:rsid w:val="00D3306B"/>
    <w:rsid w:val="00D3377A"/>
    <w:rsid w:val="00D35744"/>
    <w:rsid w:val="00D35867"/>
    <w:rsid w:val="00D35AF4"/>
    <w:rsid w:val="00D367C9"/>
    <w:rsid w:val="00D37AFD"/>
    <w:rsid w:val="00D37F65"/>
    <w:rsid w:val="00D402C1"/>
    <w:rsid w:val="00D40569"/>
    <w:rsid w:val="00D40ED3"/>
    <w:rsid w:val="00D41089"/>
    <w:rsid w:val="00D41285"/>
    <w:rsid w:val="00D41E85"/>
    <w:rsid w:val="00D425B6"/>
    <w:rsid w:val="00D42C57"/>
    <w:rsid w:val="00D4323B"/>
    <w:rsid w:val="00D43497"/>
    <w:rsid w:val="00D434CB"/>
    <w:rsid w:val="00D43B0B"/>
    <w:rsid w:val="00D44147"/>
    <w:rsid w:val="00D44303"/>
    <w:rsid w:val="00D44596"/>
    <w:rsid w:val="00D44E1A"/>
    <w:rsid w:val="00D44F86"/>
    <w:rsid w:val="00D45037"/>
    <w:rsid w:val="00D451DF"/>
    <w:rsid w:val="00D4557C"/>
    <w:rsid w:val="00D456FC"/>
    <w:rsid w:val="00D45D00"/>
    <w:rsid w:val="00D46158"/>
    <w:rsid w:val="00D46228"/>
    <w:rsid w:val="00D466B7"/>
    <w:rsid w:val="00D4672F"/>
    <w:rsid w:val="00D469EF"/>
    <w:rsid w:val="00D46C37"/>
    <w:rsid w:val="00D46CB8"/>
    <w:rsid w:val="00D46DC3"/>
    <w:rsid w:val="00D46DF7"/>
    <w:rsid w:val="00D4708F"/>
    <w:rsid w:val="00D477AA"/>
    <w:rsid w:val="00D47A38"/>
    <w:rsid w:val="00D47A6F"/>
    <w:rsid w:val="00D47EB8"/>
    <w:rsid w:val="00D50A86"/>
    <w:rsid w:val="00D51257"/>
    <w:rsid w:val="00D5151D"/>
    <w:rsid w:val="00D52388"/>
    <w:rsid w:val="00D52C06"/>
    <w:rsid w:val="00D52F4F"/>
    <w:rsid w:val="00D52FDC"/>
    <w:rsid w:val="00D53D3E"/>
    <w:rsid w:val="00D53EF0"/>
    <w:rsid w:val="00D54082"/>
    <w:rsid w:val="00D548D8"/>
    <w:rsid w:val="00D55312"/>
    <w:rsid w:val="00D558F2"/>
    <w:rsid w:val="00D55969"/>
    <w:rsid w:val="00D55987"/>
    <w:rsid w:val="00D565AE"/>
    <w:rsid w:val="00D56B4C"/>
    <w:rsid w:val="00D56C9D"/>
    <w:rsid w:val="00D57161"/>
    <w:rsid w:val="00D57642"/>
    <w:rsid w:val="00D57679"/>
    <w:rsid w:val="00D5778F"/>
    <w:rsid w:val="00D577C1"/>
    <w:rsid w:val="00D5790F"/>
    <w:rsid w:val="00D60795"/>
    <w:rsid w:val="00D60AA7"/>
    <w:rsid w:val="00D60CCB"/>
    <w:rsid w:val="00D61265"/>
    <w:rsid w:val="00D6150A"/>
    <w:rsid w:val="00D618FB"/>
    <w:rsid w:val="00D62EFE"/>
    <w:rsid w:val="00D63765"/>
    <w:rsid w:val="00D6430C"/>
    <w:rsid w:val="00D65E50"/>
    <w:rsid w:val="00D66860"/>
    <w:rsid w:val="00D66D33"/>
    <w:rsid w:val="00D67AA7"/>
    <w:rsid w:val="00D67B25"/>
    <w:rsid w:val="00D70416"/>
    <w:rsid w:val="00D70635"/>
    <w:rsid w:val="00D7066C"/>
    <w:rsid w:val="00D70AF1"/>
    <w:rsid w:val="00D70C96"/>
    <w:rsid w:val="00D71A03"/>
    <w:rsid w:val="00D71A35"/>
    <w:rsid w:val="00D71B90"/>
    <w:rsid w:val="00D71C1E"/>
    <w:rsid w:val="00D72688"/>
    <w:rsid w:val="00D72868"/>
    <w:rsid w:val="00D728E9"/>
    <w:rsid w:val="00D72916"/>
    <w:rsid w:val="00D72EEE"/>
    <w:rsid w:val="00D72FB9"/>
    <w:rsid w:val="00D7301A"/>
    <w:rsid w:val="00D73262"/>
    <w:rsid w:val="00D7341F"/>
    <w:rsid w:val="00D73D1A"/>
    <w:rsid w:val="00D74094"/>
    <w:rsid w:val="00D74770"/>
    <w:rsid w:val="00D74A15"/>
    <w:rsid w:val="00D7545A"/>
    <w:rsid w:val="00D75751"/>
    <w:rsid w:val="00D7578E"/>
    <w:rsid w:val="00D75895"/>
    <w:rsid w:val="00D758CF"/>
    <w:rsid w:val="00D76732"/>
    <w:rsid w:val="00D76760"/>
    <w:rsid w:val="00D7676F"/>
    <w:rsid w:val="00D76D9A"/>
    <w:rsid w:val="00D77531"/>
    <w:rsid w:val="00D77829"/>
    <w:rsid w:val="00D77BAE"/>
    <w:rsid w:val="00D77FF6"/>
    <w:rsid w:val="00D804B2"/>
    <w:rsid w:val="00D805FF"/>
    <w:rsid w:val="00D80B91"/>
    <w:rsid w:val="00D80D05"/>
    <w:rsid w:val="00D81F7D"/>
    <w:rsid w:val="00D82040"/>
    <w:rsid w:val="00D82083"/>
    <w:rsid w:val="00D824A8"/>
    <w:rsid w:val="00D826E3"/>
    <w:rsid w:val="00D82994"/>
    <w:rsid w:val="00D82B0D"/>
    <w:rsid w:val="00D82C8E"/>
    <w:rsid w:val="00D82E4D"/>
    <w:rsid w:val="00D831E0"/>
    <w:rsid w:val="00D834D7"/>
    <w:rsid w:val="00D83A12"/>
    <w:rsid w:val="00D846A3"/>
    <w:rsid w:val="00D84A87"/>
    <w:rsid w:val="00D8560F"/>
    <w:rsid w:val="00D85985"/>
    <w:rsid w:val="00D864DE"/>
    <w:rsid w:val="00D86A68"/>
    <w:rsid w:val="00D87022"/>
    <w:rsid w:val="00D873FB"/>
    <w:rsid w:val="00D87572"/>
    <w:rsid w:val="00D876BB"/>
    <w:rsid w:val="00D876D9"/>
    <w:rsid w:val="00D877A0"/>
    <w:rsid w:val="00D87EEE"/>
    <w:rsid w:val="00D87FE9"/>
    <w:rsid w:val="00D9065A"/>
    <w:rsid w:val="00D9089F"/>
    <w:rsid w:val="00D90C3B"/>
    <w:rsid w:val="00D91E3D"/>
    <w:rsid w:val="00D91FCB"/>
    <w:rsid w:val="00D9215B"/>
    <w:rsid w:val="00D92339"/>
    <w:rsid w:val="00D9243A"/>
    <w:rsid w:val="00D924C5"/>
    <w:rsid w:val="00D924EA"/>
    <w:rsid w:val="00D92849"/>
    <w:rsid w:val="00D92C46"/>
    <w:rsid w:val="00D931E2"/>
    <w:rsid w:val="00D93588"/>
    <w:rsid w:val="00D93AD6"/>
    <w:rsid w:val="00D93BF0"/>
    <w:rsid w:val="00D94414"/>
    <w:rsid w:val="00D944FC"/>
    <w:rsid w:val="00D951F4"/>
    <w:rsid w:val="00D95E69"/>
    <w:rsid w:val="00D95F29"/>
    <w:rsid w:val="00D96977"/>
    <w:rsid w:val="00D96D2F"/>
    <w:rsid w:val="00D97130"/>
    <w:rsid w:val="00D973E9"/>
    <w:rsid w:val="00D9743B"/>
    <w:rsid w:val="00D97532"/>
    <w:rsid w:val="00D97736"/>
    <w:rsid w:val="00D97A6C"/>
    <w:rsid w:val="00D97ADD"/>
    <w:rsid w:val="00DA0169"/>
    <w:rsid w:val="00DA0433"/>
    <w:rsid w:val="00DA174E"/>
    <w:rsid w:val="00DA1FD5"/>
    <w:rsid w:val="00DA20FB"/>
    <w:rsid w:val="00DA26B9"/>
    <w:rsid w:val="00DA2FCC"/>
    <w:rsid w:val="00DA32EA"/>
    <w:rsid w:val="00DA393A"/>
    <w:rsid w:val="00DA3C5F"/>
    <w:rsid w:val="00DA41CF"/>
    <w:rsid w:val="00DA4BF1"/>
    <w:rsid w:val="00DA4CE5"/>
    <w:rsid w:val="00DA56FE"/>
    <w:rsid w:val="00DA57E6"/>
    <w:rsid w:val="00DA58BF"/>
    <w:rsid w:val="00DA5F20"/>
    <w:rsid w:val="00DA60DB"/>
    <w:rsid w:val="00DA64A9"/>
    <w:rsid w:val="00DA6614"/>
    <w:rsid w:val="00DA69C3"/>
    <w:rsid w:val="00DA6D1A"/>
    <w:rsid w:val="00DA7D6D"/>
    <w:rsid w:val="00DA7DC1"/>
    <w:rsid w:val="00DB02A4"/>
    <w:rsid w:val="00DB0336"/>
    <w:rsid w:val="00DB09C9"/>
    <w:rsid w:val="00DB0DE7"/>
    <w:rsid w:val="00DB2651"/>
    <w:rsid w:val="00DB2918"/>
    <w:rsid w:val="00DB30C8"/>
    <w:rsid w:val="00DB314D"/>
    <w:rsid w:val="00DB3299"/>
    <w:rsid w:val="00DB3CCD"/>
    <w:rsid w:val="00DB40BC"/>
    <w:rsid w:val="00DB419D"/>
    <w:rsid w:val="00DB43B8"/>
    <w:rsid w:val="00DB4A09"/>
    <w:rsid w:val="00DB4E8C"/>
    <w:rsid w:val="00DB4F51"/>
    <w:rsid w:val="00DB4FF4"/>
    <w:rsid w:val="00DB5052"/>
    <w:rsid w:val="00DB5DDB"/>
    <w:rsid w:val="00DB6692"/>
    <w:rsid w:val="00DB66B0"/>
    <w:rsid w:val="00DB66E9"/>
    <w:rsid w:val="00DB688D"/>
    <w:rsid w:val="00DB69D9"/>
    <w:rsid w:val="00DB72D9"/>
    <w:rsid w:val="00DB74A1"/>
    <w:rsid w:val="00DB7675"/>
    <w:rsid w:val="00DC0367"/>
    <w:rsid w:val="00DC03E5"/>
    <w:rsid w:val="00DC0488"/>
    <w:rsid w:val="00DC098E"/>
    <w:rsid w:val="00DC0BE6"/>
    <w:rsid w:val="00DC114A"/>
    <w:rsid w:val="00DC131E"/>
    <w:rsid w:val="00DC1351"/>
    <w:rsid w:val="00DC1808"/>
    <w:rsid w:val="00DC1D21"/>
    <w:rsid w:val="00DC2C98"/>
    <w:rsid w:val="00DC35F7"/>
    <w:rsid w:val="00DC369E"/>
    <w:rsid w:val="00DC3F7D"/>
    <w:rsid w:val="00DC42D0"/>
    <w:rsid w:val="00DC44CE"/>
    <w:rsid w:val="00DC45C3"/>
    <w:rsid w:val="00DC47BC"/>
    <w:rsid w:val="00DC4C81"/>
    <w:rsid w:val="00DC550C"/>
    <w:rsid w:val="00DC630B"/>
    <w:rsid w:val="00DC652D"/>
    <w:rsid w:val="00DC6A67"/>
    <w:rsid w:val="00DC7247"/>
    <w:rsid w:val="00DC7280"/>
    <w:rsid w:val="00DC72B3"/>
    <w:rsid w:val="00DC75C6"/>
    <w:rsid w:val="00DC78D1"/>
    <w:rsid w:val="00DD03AD"/>
    <w:rsid w:val="00DD0904"/>
    <w:rsid w:val="00DD0916"/>
    <w:rsid w:val="00DD0988"/>
    <w:rsid w:val="00DD0E04"/>
    <w:rsid w:val="00DD1837"/>
    <w:rsid w:val="00DD1CDA"/>
    <w:rsid w:val="00DD2477"/>
    <w:rsid w:val="00DD25D8"/>
    <w:rsid w:val="00DD27BB"/>
    <w:rsid w:val="00DD32DE"/>
    <w:rsid w:val="00DD3F4F"/>
    <w:rsid w:val="00DD4536"/>
    <w:rsid w:val="00DD4CCC"/>
    <w:rsid w:val="00DD4F4D"/>
    <w:rsid w:val="00DD51E8"/>
    <w:rsid w:val="00DD51FF"/>
    <w:rsid w:val="00DD52F0"/>
    <w:rsid w:val="00DD576A"/>
    <w:rsid w:val="00DD5812"/>
    <w:rsid w:val="00DD6DD6"/>
    <w:rsid w:val="00DD720F"/>
    <w:rsid w:val="00DD73C9"/>
    <w:rsid w:val="00DD75D2"/>
    <w:rsid w:val="00DD7D81"/>
    <w:rsid w:val="00DD7DDE"/>
    <w:rsid w:val="00DE02AE"/>
    <w:rsid w:val="00DE05A8"/>
    <w:rsid w:val="00DE06ED"/>
    <w:rsid w:val="00DE0FF0"/>
    <w:rsid w:val="00DE16B2"/>
    <w:rsid w:val="00DE1930"/>
    <w:rsid w:val="00DE1CD7"/>
    <w:rsid w:val="00DE28E7"/>
    <w:rsid w:val="00DE3003"/>
    <w:rsid w:val="00DE33FC"/>
    <w:rsid w:val="00DE3499"/>
    <w:rsid w:val="00DE37A6"/>
    <w:rsid w:val="00DE3FC4"/>
    <w:rsid w:val="00DE46FE"/>
    <w:rsid w:val="00DE4AE4"/>
    <w:rsid w:val="00DE4B99"/>
    <w:rsid w:val="00DE4C03"/>
    <w:rsid w:val="00DE5636"/>
    <w:rsid w:val="00DE5B00"/>
    <w:rsid w:val="00DE607E"/>
    <w:rsid w:val="00DE6173"/>
    <w:rsid w:val="00DE657E"/>
    <w:rsid w:val="00DE6638"/>
    <w:rsid w:val="00DE6C50"/>
    <w:rsid w:val="00DE6CBC"/>
    <w:rsid w:val="00DE73D6"/>
    <w:rsid w:val="00DE752B"/>
    <w:rsid w:val="00DE7605"/>
    <w:rsid w:val="00DE78FA"/>
    <w:rsid w:val="00DE7CF7"/>
    <w:rsid w:val="00DE7EFC"/>
    <w:rsid w:val="00DF0D33"/>
    <w:rsid w:val="00DF0D3C"/>
    <w:rsid w:val="00DF0F2F"/>
    <w:rsid w:val="00DF1AFD"/>
    <w:rsid w:val="00DF1D37"/>
    <w:rsid w:val="00DF1E00"/>
    <w:rsid w:val="00DF2075"/>
    <w:rsid w:val="00DF2164"/>
    <w:rsid w:val="00DF287C"/>
    <w:rsid w:val="00DF293A"/>
    <w:rsid w:val="00DF2A9B"/>
    <w:rsid w:val="00DF2F52"/>
    <w:rsid w:val="00DF337F"/>
    <w:rsid w:val="00DF344C"/>
    <w:rsid w:val="00DF349B"/>
    <w:rsid w:val="00DF38AD"/>
    <w:rsid w:val="00DF3B67"/>
    <w:rsid w:val="00DF4014"/>
    <w:rsid w:val="00DF426B"/>
    <w:rsid w:val="00DF4E3E"/>
    <w:rsid w:val="00DF567F"/>
    <w:rsid w:val="00DF5689"/>
    <w:rsid w:val="00DF5880"/>
    <w:rsid w:val="00DF58C3"/>
    <w:rsid w:val="00DF5923"/>
    <w:rsid w:val="00DF5D87"/>
    <w:rsid w:val="00DF6083"/>
    <w:rsid w:val="00DF636B"/>
    <w:rsid w:val="00DF6D84"/>
    <w:rsid w:val="00DF7020"/>
    <w:rsid w:val="00DF7A1D"/>
    <w:rsid w:val="00DF7BAB"/>
    <w:rsid w:val="00E0073F"/>
    <w:rsid w:val="00E00859"/>
    <w:rsid w:val="00E00A25"/>
    <w:rsid w:val="00E00C6B"/>
    <w:rsid w:val="00E00E76"/>
    <w:rsid w:val="00E01542"/>
    <w:rsid w:val="00E0171B"/>
    <w:rsid w:val="00E01755"/>
    <w:rsid w:val="00E01764"/>
    <w:rsid w:val="00E02D1F"/>
    <w:rsid w:val="00E03118"/>
    <w:rsid w:val="00E031B3"/>
    <w:rsid w:val="00E03AF8"/>
    <w:rsid w:val="00E044B9"/>
    <w:rsid w:val="00E04666"/>
    <w:rsid w:val="00E049F6"/>
    <w:rsid w:val="00E05B51"/>
    <w:rsid w:val="00E05DBB"/>
    <w:rsid w:val="00E062B5"/>
    <w:rsid w:val="00E062C1"/>
    <w:rsid w:val="00E063F9"/>
    <w:rsid w:val="00E07023"/>
    <w:rsid w:val="00E070D1"/>
    <w:rsid w:val="00E07172"/>
    <w:rsid w:val="00E0757E"/>
    <w:rsid w:val="00E078DD"/>
    <w:rsid w:val="00E07991"/>
    <w:rsid w:val="00E105A8"/>
    <w:rsid w:val="00E10637"/>
    <w:rsid w:val="00E10835"/>
    <w:rsid w:val="00E10CB1"/>
    <w:rsid w:val="00E10D54"/>
    <w:rsid w:val="00E112AC"/>
    <w:rsid w:val="00E1151F"/>
    <w:rsid w:val="00E12202"/>
    <w:rsid w:val="00E12EB2"/>
    <w:rsid w:val="00E134FB"/>
    <w:rsid w:val="00E13971"/>
    <w:rsid w:val="00E13D1A"/>
    <w:rsid w:val="00E142F7"/>
    <w:rsid w:val="00E150B7"/>
    <w:rsid w:val="00E154EC"/>
    <w:rsid w:val="00E15611"/>
    <w:rsid w:val="00E1570D"/>
    <w:rsid w:val="00E1593C"/>
    <w:rsid w:val="00E159F7"/>
    <w:rsid w:val="00E15ACC"/>
    <w:rsid w:val="00E15D23"/>
    <w:rsid w:val="00E168D7"/>
    <w:rsid w:val="00E175E0"/>
    <w:rsid w:val="00E2002D"/>
    <w:rsid w:val="00E20115"/>
    <w:rsid w:val="00E205CE"/>
    <w:rsid w:val="00E20C4B"/>
    <w:rsid w:val="00E2104C"/>
    <w:rsid w:val="00E210DE"/>
    <w:rsid w:val="00E21809"/>
    <w:rsid w:val="00E219C7"/>
    <w:rsid w:val="00E21B90"/>
    <w:rsid w:val="00E2252B"/>
    <w:rsid w:val="00E22663"/>
    <w:rsid w:val="00E227E1"/>
    <w:rsid w:val="00E22C6E"/>
    <w:rsid w:val="00E22FB2"/>
    <w:rsid w:val="00E2331A"/>
    <w:rsid w:val="00E233B1"/>
    <w:rsid w:val="00E234E9"/>
    <w:rsid w:val="00E23AC3"/>
    <w:rsid w:val="00E23B10"/>
    <w:rsid w:val="00E23D10"/>
    <w:rsid w:val="00E23D8D"/>
    <w:rsid w:val="00E23E54"/>
    <w:rsid w:val="00E2472B"/>
    <w:rsid w:val="00E25BE7"/>
    <w:rsid w:val="00E25EAD"/>
    <w:rsid w:val="00E25F19"/>
    <w:rsid w:val="00E26647"/>
    <w:rsid w:val="00E26D53"/>
    <w:rsid w:val="00E2715D"/>
    <w:rsid w:val="00E272E6"/>
    <w:rsid w:val="00E273AF"/>
    <w:rsid w:val="00E273FE"/>
    <w:rsid w:val="00E2744A"/>
    <w:rsid w:val="00E278AD"/>
    <w:rsid w:val="00E302A1"/>
    <w:rsid w:val="00E31BA0"/>
    <w:rsid w:val="00E31BE8"/>
    <w:rsid w:val="00E31C60"/>
    <w:rsid w:val="00E31D03"/>
    <w:rsid w:val="00E320EB"/>
    <w:rsid w:val="00E326B3"/>
    <w:rsid w:val="00E33311"/>
    <w:rsid w:val="00E3365C"/>
    <w:rsid w:val="00E3367E"/>
    <w:rsid w:val="00E33C57"/>
    <w:rsid w:val="00E33FAC"/>
    <w:rsid w:val="00E349A2"/>
    <w:rsid w:val="00E34A19"/>
    <w:rsid w:val="00E34DA3"/>
    <w:rsid w:val="00E34DDE"/>
    <w:rsid w:val="00E34EB6"/>
    <w:rsid w:val="00E350A6"/>
    <w:rsid w:val="00E3568A"/>
    <w:rsid w:val="00E35FB7"/>
    <w:rsid w:val="00E3659C"/>
    <w:rsid w:val="00E365F7"/>
    <w:rsid w:val="00E36A79"/>
    <w:rsid w:val="00E36C81"/>
    <w:rsid w:val="00E36FF4"/>
    <w:rsid w:val="00E37153"/>
    <w:rsid w:val="00E3742A"/>
    <w:rsid w:val="00E37FDA"/>
    <w:rsid w:val="00E40624"/>
    <w:rsid w:val="00E406A8"/>
    <w:rsid w:val="00E40886"/>
    <w:rsid w:val="00E410E3"/>
    <w:rsid w:val="00E416AA"/>
    <w:rsid w:val="00E417D0"/>
    <w:rsid w:val="00E4197D"/>
    <w:rsid w:val="00E42949"/>
    <w:rsid w:val="00E42D57"/>
    <w:rsid w:val="00E42FEC"/>
    <w:rsid w:val="00E43347"/>
    <w:rsid w:val="00E43511"/>
    <w:rsid w:val="00E43AF4"/>
    <w:rsid w:val="00E43C4A"/>
    <w:rsid w:val="00E446F0"/>
    <w:rsid w:val="00E4470D"/>
    <w:rsid w:val="00E447A1"/>
    <w:rsid w:val="00E44971"/>
    <w:rsid w:val="00E44A84"/>
    <w:rsid w:val="00E44B60"/>
    <w:rsid w:val="00E44D25"/>
    <w:rsid w:val="00E4514D"/>
    <w:rsid w:val="00E4549C"/>
    <w:rsid w:val="00E45DB6"/>
    <w:rsid w:val="00E45FD9"/>
    <w:rsid w:val="00E47913"/>
    <w:rsid w:val="00E47AAD"/>
    <w:rsid w:val="00E47E8A"/>
    <w:rsid w:val="00E50039"/>
    <w:rsid w:val="00E50348"/>
    <w:rsid w:val="00E506F0"/>
    <w:rsid w:val="00E50791"/>
    <w:rsid w:val="00E50DD2"/>
    <w:rsid w:val="00E50F99"/>
    <w:rsid w:val="00E50FE6"/>
    <w:rsid w:val="00E51053"/>
    <w:rsid w:val="00E51439"/>
    <w:rsid w:val="00E514A0"/>
    <w:rsid w:val="00E522A8"/>
    <w:rsid w:val="00E52CC2"/>
    <w:rsid w:val="00E5312A"/>
    <w:rsid w:val="00E532EE"/>
    <w:rsid w:val="00E53450"/>
    <w:rsid w:val="00E53685"/>
    <w:rsid w:val="00E53BF7"/>
    <w:rsid w:val="00E53E79"/>
    <w:rsid w:val="00E53F09"/>
    <w:rsid w:val="00E542F8"/>
    <w:rsid w:val="00E549CD"/>
    <w:rsid w:val="00E554BC"/>
    <w:rsid w:val="00E56294"/>
    <w:rsid w:val="00E567DB"/>
    <w:rsid w:val="00E568C0"/>
    <w:rsid w:val="00E5786C"/>
    <w:rsid w:val="00E57C73"/>
    <w:rsid w:val="00E60958"/>
    <w:rsid w:val="00E60ADC"/>
    <w:rsid w:val="00E61395"/>
    <w:rsid w:val="00E61469"/>
    <w:rsid w:val="00E615AB"/>
    <w:rsid w:val="00E617A1"/>
    <w:rsid w:val="00E61859"/>
    <w:rsid w:val="00E620F9"/>
    <w:rsid w:val="00E62530"/>
    <w:rsid w:val="00E62B09"/>
    <w:rsid w:val="00E632C6"/>
    <w:rsid w:val="00E63711"/>
    <w:rsid w:val="00E63A39"/>
    <w:rsid w:val="00E63C75"/>
    <w:rsid w:val="00E63D6F"/>
    <w:rsid w:val="00E63F12"/>
    <w:rsid w:val="00E6408C"/>
    <w:rsid w:val="00E64A28"/>
    <w:rsid w:val="00E64C3D"/>
    <w:rsid w:val="00E650BB"/>
    <w:rsid w:val="00E65785"/>
    <w:rsid w:val="00E6588A"/>
    <w:rsid w:val="00E65F81"/>
    <w:rsid w:val="00E6601E"/>
    <w:rsid w:val="00E666FB"/>
    <w:rsid w:val="00E676E6"/>
    <w:rsid w:val="00E67788"/>
    <w:rsid w:val="00E67C3F"/>
    <w:rsid w:val="00E7209D"/>
    <w:rsid w:val="00E72274"/>
    <w:rsid w:val="00E72518"/>
    <w:rsid w:val="00E72C21"/>
    <w:rsid w:val="00E731E5"/>
    <w:rsid w:val="00E73CF7"/>
    <w:rsid w:val="00E74349"/>
    <w:rsid w:val="00E745EE"/>
    <w:rsid w:val="00E75718"/>
    <w:rsid w:val="00E75935"/>
    <w:rsid w:val="00E75D17"/>
    <w:rsid w:val="00E75E75"/>
    <w:rsid w:val="00E75EC1"/>
    <w:rsid w:val="00E76606"/>
    <w:rsid w:val="00E766B5"/>
    <w:rsid w:val="00E76A0C"/>
    <w:rsid w:val="00E76B75"/>
    <w:rsid w:val="00E76C75"/>
    <w:rsid w:val="00E771BA"/>
    <w:rsid w:val="00E773CF"/>
    <w:rsid w:val="00E77C74"/>
    <w:rsid w:val="00E803AD"/>
    <w:rsid w:val="00E80689"/>
    <w:rsid w:val="00E80F3A"/>
    <w:rsid w:val="00E80FED"/>
    <w:rsid w:val="00E810C3"/>
    <w:rsid w:val="00E815DD"/>
    <w:rsid w:val="00E8174E"/>
    <w:rsid w:val="00E81854"/>
    <w:rsid w:val="00E82467"/>
    <w:rsid w:val="00E82713"/>
    <w:rsid w:val="00E82BF1"/>
    <w:rsid w:val="00E84754"/>
    <w:rsid w:val="00E84DFC"/>
    <w:rsid w:val="00E8529D"/>
    <w:rsid w:val="00E8599F"/>
    <w:rsid w:val="00E85B79"/>
    <w:rsid w:val="00E85CF7"/>
    <w:rsid w:val="00E860F6"/>
    <w:rsid w:val="00E8629C"/>
    <w:rsid w:val="00E8632E"/>
    <w:rsid w:val="00E863C1"/>
    <w:rsid w:val="00E8703F"/>
    <w:rsid w:val="00E87C87"/>
    <w:rsid w:val="00E87E1D"/>
    <w:rsid w:val="00E910BF"/>
    <w:rsid w:val="00E91CF8"/>
    <w:rsid w:val="00E92A9C"/>
    <w:rsid w:val="00E92AE0"/>
    <w:rsid w:val="00E92D93"/>
    <w:rsid w:val="00E93597"/>
    <w:rsid w:val="00E93994"/>
    <w:rsid w:val="00E93B04"/>
    <w:rsid w:val="00E93D36"/>
    <w:rsid w:val="00E93F23"/>
    <w:rsid w:val="00E93FF3"/>
    <w:rsid w:val="00E944A1"/>
    <w:rsid w:val="00E950C8"/>
    <w:rsid w:val="00E954B4"/>
    <w:rsid w:val="00E95B74"/>
    <w:rsid w:val="00E9611A"/>
    <w:rsid w:val="00E967F1"/>
    <w:rsid w:val="00E971C5"/>
    <w:rsid w:val="00E97484"/>
    <w:rsid w:val="00E97A4D"/>
    <w:rsid w:val="00E97AC2"/>
    <w:rsid w:val="00E97E09"/>
    <w:rsid w:val="00EA0213"/>
    <w:rsid w:val="00EA0AEC"/>
    <w:rsid w:val="00EA0FEC"/>
    <w:rsid w:val="00EA12FA"/>
    <w:rsid w:val="00EA1717"/>
    <w:rsid w:val="00EA205C"/>
    <w:rsid w:val="00EA20FB"/>
    <w:rsid w:val="00EA23E4"/>
    <w:rsid w:val="00EA3E1C"/>
    <w:rsid w:val="00EA3F1D"/>
    <w:rsid w:val="00EA40A7"/>
    <w:rsid w:val="00EA410B"/>
    <w:rsid w:val="00EA558E"/>
    <w:rsid w:val="00EA5DE7"/>
    <w:rsid w:val="00EA5E17"/>
    <w:rsid w:val="00EA6406"/>
    <w:rsid w:val="00EA68D2"/>
    <w:rsid w:val="00EA6BA7"/>
    <w:rsid w:val="00EA6E8F"/>
    <w:rsid w:val="00EA71F7"/>
    <w:rsid w:val="00EA7681"/>
    <w:rsid w:val="00EA7B04"/>
    <w:rsid w:val="00EA7B29"/>
    <w:rsid w:val="00EA7C37"/>
    <w:rsid w:val="00EA7C57"/>
    <w:rsid w:val="00EB014A"/>
    <w:rsid w:val="00EB0204"/>
    <w:rsid w:val="00EB06BE"/>
    <w:rsid w:val="00EB11E2"/>
    <w:rsid w:val="00EB1627"/>
    <w:rsid w:val="00EB1AC3"/>
    <w:rsid w:val="00EB1CD9"/>
    <w:rsid w:val="00EB2190"/>
    <w:rsid w:val="00EB22EE"/>
    <w:rsid w:val="00EB24B6"/>
    <w:rsid w:val="00EB2791"/>
    <w:rsid w:val="00EB27AE"/>
    <w:rsid w:val="00EB27DC"/>
    <w:rsid w:val="00EB2D6B"/>
    <w:rsid w:val="00EB385C"/>
    <w:rsid w:val="00EB39BD"/>
    <w:rsid w:val="00EB3C74"/>
    <w:rsid w:val="00EB3C8D"/>
    <w:rsid w:val="00EB443E"/>
    <w:rsid w:val="00EB4C04"/>
    <w:rsid w:val="00EB4C0B"/>
    <w:rsid w:val="00EB4C71"/>
    <w:rsid w:val="00EB4C95"/>
    <w:rsid w:val="00EB52D8"/>
    <w:rsid w:val="00EB575F"/>
    <w:rsid w:val="00EB5807"/>
    <w:rsid w:val="00EB5D59"/>
    <w:rsid w:val="00EB5DB3"/>
    <w:rsid w:val="00EB5F9D"/>
    <w:rsid w:val="00EB6433"/>
    <w:rsid w:val="00EB6CCA"/>
    <w:rsid w:val="00EB78F7"/>
    <w:rsid w:val="00EB7A5F"/>
    <w:rsid w:val="00EB7B87"/>
    <w:rsid w:val="00EC036E"/>
    <w:rsid w:val="00EC081F"/>
    <w:rsid w:val="00EC08A7"/>
    <w:rsid w:val="00EC08F3"/>
    <w:rsid w:val="00EC0FC7"/>
    <w:rsid w:val="00EC12F3"/>
    <w:rsid w:val="00EC1A96"/>
    <w:rsid w:val="00EC1B67"/>
    <w:rsid w:val="00EC2325"/>
    <w:rsid w:val="00EC29FC"/>
    <w:rsid w:val="00EC2B58"/>
    <w:rsid w:val="00EC3AB8"/>
    <w:rsid w:val="00EC470B"/>
    <w:rsid w:val="00EC49B9"/>
    <w:rsid w:val="00EC4F02"/>
    <w:rsid w:val="00EC4F10"/>
    <w:rsid w:val="00EC5C96"/>
    <w:rsid w:val="00EC5E73"/>
    <w:rsid w:val="00EC6705"/>
    <w:rsid w:val="00EC6ADB"/>
    <w:rsid w:val="00EC7344"/>
    <w:rsid w:val="00EC73FC"/>
    <w:rsid w:val="00EC76F0"/>
    <w:rsid w:val="00EC7EB6"/>
    <w:rsid w:val="00ED02AB"/>
    <w:rsid w:val="00ED02D3"/>
    <w:rsid w:val="00ED0584"/>
    <w:rsid w:val="00ED18B7"/>
    <w:rsid w:val="00ED1AC4"/>
    <w:rsid w:val="00ED1B5E"/>
    <w:rsid w:val="00ED1BCB"/>
    <w:rsid w:val="00ED2871"/>
    <w:rsid w:val="00ED2A66"/>
    <w:rsid w:val="00ED34B7"/>
    <w:rsid w:val="00ED3680"/>
    <w:rsid w:val="00ED37C6"/>
    <w:rsid w:val="00ED3F57"/>
    <w:rsid w:val="00ED408A"/>
    <w:rsid w:val="00ED4716"/>
    <w:rsid w:val="00ED49AC"/>
    <w:rsid w:val="00ED4B92"/>
    <w:rsid w:val="00ED4BCC"/>
    <w:rsid w:val="00ED4E5E"/>
    <w:rsid w:val="00ED549E"/>
    <w:rsid w:val="00ED5E16"/>
    <w:rsid w:val="00ED608C"/>
    <w:rsid w:val="00ED73B7"/>
    <w:rsid w:val="00ED770D"/>
    <w:rsid w:val="00ED786E"/>
    <w:rsid w:val="00ED7E92"/>
    <w:rsid w:val="00EE0B21"/>
    <w:rsid w:val="00EE163E"/>
    <w:rsid w:val="00EE1B00"/>
    <w:rsid w:val="00EE1E5B"/>
    <w:rsid w:val="00EE2E46"/>
    <w:rsid w:val="00EE2E58"/>
    <w:rsid w:val="00EE33E8"/>
    <w:rsid w:val="00EE38F4"/>
    <w:rsid w:val="00EE3CF8"/>
    <w:rsid w:val="00EE41AE"/>
    <w:rsid w:val="00EE46E0"/>
    <w:rsid w:val="00EE4C69"/>
    <w:rsid w:val="00EE5048"/>
    <w:rsid w:val="00EE5350"/>
    <w:rsid w:val="00EE53EA"/>
    <w:rsid w:val="00EE545B"/>
    <w:rsid w:val="00EE6241"/>
    <w:rsid w:val="00EE667B"/>
    <w:rsid w:val="00EE7141"/>
    <w:rsid w:val="00EE734D"/>
    <w:rsid w:val="00EE7642"/>
    <w:rsid w:val="00EE7ED0"/>
    <w:rsid w:val="00EF0128"/>
    <w:rsid w:val="00EF0256"/>
    <w:rsid w:val="00EF041E"/>
    <w:rsid w:val="00EF068E"/>
    <w:rsid w:val="00EF10AB"/>
    <w:rsid w:val="00EF183F"/>
    <w:rsid w:val="00EF19F6"/>
    <w:rsid w:val="00EF1BA9"/>
    <w:rsid w:val="00EF1E4C"/>
    <w:rsid w:val="00EF38F4"/>
    <w:rsid w:val="00EF39DB"/>
    <w:rsid w:val="00EF3ADE"/>
    <w:rsid w:val="00EF3D24"/>
    <w:rsid w:val="00EF4930"/>
    <w:rsid w:val="00EF4997"/>
    <w:rsid w:val="00EF4A20"/>
    <w:rsid w:val="00EF4E99"/>
    <w:rsid w:val="00EF534A"/>
    <w:rsid w:val="00EF56A1"/>
    <w:rsid w:val="00EF5A43"/>
    <w:rsid w:val="00EF5E52"/>
    <w:rsid w:val="00EF603A"/>
    <w:rsid w:val="00EF709E"/>
    <w:rsid w:val="00EF745E"/>
    <w:rsid w:val="00EF7B1B"/>
    <w:rsid w:val="00F0004F"/>
    <w:rsid w:val="00F0054C"/>
    <w:rsid w:val="00F00883"/>
    <w:rsid w:val="00F01AC7"/>
    <w:rsid w:val="00F01F06"/>
    <w:rsid w:val="00F0225A"/>
    <w:rsid w:val="00F0289C"/>
    <w:rsid w:val="00F02BB2"/>
    <w:rsid w:val="00F030FE"/>
    <w:rsid w:val="00F034F0"/>
    <w:rsid w:val="00F03F75"/>
    <w:rsid w:val="00F04C3B"/>
    <w:rsid w:val="00F05C63"/>
    <w:rsid w:val="00F05CAE"/>
    <w:rsid w:val="00F05DB6"/>
    <w:rsid w:val="00F060CA"/>
    <w:rsid w:val="00F0707A"/>
    <w:rsid w:val="00F07177"/>
    <w:rsid w:val="00F07404"/>
    <w:rsid w:val="00F07973"/>
    <w:rsid w:val="00F07BB2"/>
    <w:rsid w:val="00F105C5"/>
    <w:rsid w:val="00F106C3"/>
    <w:rsid w:val="00F10A4C"/>
    <w:rsid w:val="00F10D88"/>
    <w:rsid w:val="00F111EB"/>
    <w:rsid w:val="00F11D30"/>
    <w:rsid w:val="00F12195"/>
    <w:rsid w:val="00F121F1"/>
    <w:rsid w:val="00F127C2"/>
    <w:rsid w:val="00F128EC"/>
    <w:rsid w:val="00F14403"/>
    <w:rsid w:val="00F14522"/>
    <w:rsid w:val="00F147AA"/>
    <w:rsid w:val="00F147BB"/>
    <w:rsid w:val="00F14B31"/>
    <w:rsid w:val="00F14DD3"/>
    <w:rsid w:val="00F15DF2"/>
    <w:rsid w:val="00F162D1"/>
    <w:rsid w:val="00F165B8"/>
    <w:rsid w:val="00F16723"/>
    <w:rsid w:val="00F16F29"/>
    <w:rsid w:val="00F179BF"/>
    <w:rsid w:val="00F17AE0"/>
    <w:rsid w:val="00F17BDF"/>
    <w:rsid w:val="00F2002D"/>
    <w:rsid w:val="00F20D73"/>
    <w:rsid w:val="00F21149"/>
    <w:rsid w:val="00F21881"/>
    <w:rsid w:val="00F21976"/>
    <w:rsid w:val="00F21C71"/>
    <w:rsid w:val="00F22E08"/>
    <w:rsid w:val="00F22F83"/>
    <w:rsid w:val="00F23396"/>
    <w:rsid w:val="00F23A5B"/>
    <w:rsid w:val="00F240AC"/>
    <w:rsid w:val="00F24122"/>
    <w:rsid w:val="00F2418C"/>
    <w:rsid w:val="00F246E8"/>
    <w:rsid w:val="00F249E9"/>
    <w:rsid w:val="00F24AB0"/>
    <w:rsid w:val="00F24ABD"/>
    <w:rsid w:val="00F25051"/>
    <w:rsid w:val="00F25C9B"/>
    <w:rsid w:val="00F25F0C"/>
    <w:rsid w:val="00F2607E"/>
    <w:rsid w:val="00F263AD"/>
    <w:rsid w:val="00F266B5"/>
    <w:rsid w:val="00F2698D"/>
    <w:rsid w:val="00F26B9E"/>
    <w:rsid w:val="00F27AA6"/>
    <w:rsid w:val="00F27E88"/>
    <w:rsid w:val="00F300A2"/>
    <w:rsid w:val="00F30112"/>
    <w:rsid w:val="00F30432"/>
    <w:rsid w:val="00F3068D"/>
    <w:rsid w:val="00F309CD"/>
    <w:rsid w:val="00F30C27"/>
    <w:rsid w:val="00F30EB6"/>
    <w:rsid w:val="00F312EB"/>
    <w:rsid w:val="00F316B6"/>
    <w:rsid w:val="00F31C94"/>
    <w:rsid w:val="00F32273"/>
    <w:rsid w:val="00F328D8"/>
    <w:rsid w:val="00F32C99"/>
    <w:rsid w:val="00F3324B"/>
    <w:rsid w:val="00F3332D"/>
    <w:rsid w:val="00F33345"/>
    <w:rsid w:val="00F33FEE"/>
    <w:rsid w:val="00F342FD"/>
    <w:rsid w:val="00F348E2"/>
    <w:rsid w:val="00F34A02"/>
    <w:rsid w:val="00F34C77"/>
    <w:rsid w:val="00F3508F"/>
    <w:rsid w:val="00F354F5"/>
    <w:rsid w:val="00F357F9"/>
    <w:rsid w:val="00F358A3"/>
    <w:rsid w:val="00F35BA4"/>
    <w:rsid w:val="00F35C7D"/>
    <w:rsid w:val="00F3633D"/>
    <w:rsid w:val="00F36485"/>
    <w:rsid w:val="00F36AF0"/>
    <w:rsid w:val="00F36B39"/>
    <w:rsid w:val="00F37DFA"/>
    <w:rsid w:val="00F37FB7"/>
    <w:rsid w:val="00F40460"/>
    <w:rsid w:val="00F40B30"/>
    <w:rsid w:val="00F41515"/>
    <w:rsid w:val="00F41C58"/>
    <w:rsid w:val="00F42437"/>
    <w:rsid w:val="00F42462"/>
    <w:rsid w:val="00F42F53"/>
    <w:rsid w:val="00F43041"/>
    <w:rsid w:val="00F4335A"/>
    <w:rsid w:val="00F438FB"/>
    <w:rsid w:val="00F43AA0"/>
    <w:rsid w:val="00F43C4A"/>
    <w:rsid w:val="00F4404E"/>
    <w:rsid w:val="00F451B2"/>
    <w:rsid w:val="00F45F92"/>
    <w:rsid w:val="00F46265"/>
    <w:rsid w:val="00F46FE1"/>
    <w:rsid w:val="00F479F7"/>
    <w:rsid w:val="00F47C64"/>
    <w:rsid w:val="00F47F61"/>
    <w:rsid w:val="00F51131"/>
    <w:rsid w:val="00F517C5"/>
    <w:rsid w:val="00F51B08"/>
    <w:rsid w:val="00F521A7"/>
    <w:rsid w:val="00F53506"/>
    <w:rsid w:val="00F544A2"/>
    <w:rsid w:val="00F54587"/>
    <w:rsid w:val="00F545C4"/>
    <w:rsid w:val="00F54E23"/>
    <w:rsid w:val="00F55C72"/>
    <w:rsid w:val="00F56322"/>
    <w:rsid w:val="00F56526"/>
    <w:rsid w:val="00F5659B"/>
    <w:rsid w:val="00F5663E"/>
    <w:rsid w:val="00F5678B"/>
    <w:rsid w:val="00F57837"/>
    <w:rsid w:val="00F5785B"/>
    <w:rsid w:val="00F5790A"/>
    <w:rsid w:val="00F57C31"/>
    <w:rsid w:val="00F60C75"/>
    <w:rsid w:val="00F61383"/>
    <w:rsid w:val="00F61F18"/>
    <w:rsid w:val="00F62074"/>
    <w:rsid w:val="00F62098"/>
    <w:rsid w:val="00F6262F"/>
    <w:rsid w:val="00F626B7"/>
    <w:rsid w:val="00F627D6"/>
    <w:rsid w:val="00F629B3"/>
    <w:rsid w:val="00F62A9E"/>
    <w:rsid w:val="00F62AF5"/>
    <w:rsid w:val="00F62E91"/>
    <w:rsid w:val="00F62F3F"/>
    <w:rsid w:val="00F6362E"/>
    <w:rsid w:val="00F640D6"/>
    <w:rsid w:val="00F648CC"/>
    <w:rsid w:val="00F64F45"/>
    <w:rsid w:val="00F659D3"/>
    <w:rsid w:val="00F65DDF"/>
    <w:rsid w:val="00F65F5F"/>
    <w:rsid w:val="00F661D3"/>
    <w:rsid w:val="00F6675E"/>
    <w:rsid w:val="00F66B3C"/>
    <w:rsid w:val="00F66E76"/>
    <w:rsid w:val="00F66F61"/>
    <w:rsid w:val="00F676F0"/>
    <w:rsid w:val="00F6776A"/>
    <w:rsid w:val="00F67947"/>
    <w:rsid w:val="00F679B3"/>
    <w:rsid w:val="00F67BD9"/>
    <w:rsid w:val="00F67DE0"/>
    <w:rsid w:val="00F67E02"/>
    <w:rsid w:val="00F700CB"/>
    <w:rsid w:val="00F708CF"/>
    <w:rsid w:val="00F71AF5"/>
    <w:rsid w:val="00F71F99"/>
    <w:rsid w:val="00F7203F"/>
    <w:rsid w:val="00F72232"/>
    <w:rsid w:val="00F72C71"/>
    <w:rsid w:val="00F72DA5"/>
    <w:rsid w:val="00F73050"/>
    <w:rsid w:val="00F7314F"/>
    <w:rsid w:val="00F7346C"/>
    <w:rsid w:val="00F73498"/>
    <w:rsid w:val="00F73BA3"/>
    <w:rsid w:val="00F7410A"/>
    <w:rsid w:val="00F741D4"/>
    <w:rsid w:val="00F750DA"/>
    <w:rsid w:val="00F751AB"/>
    <w:rsid w:val="00F7570C"/>
    <w:rsid w:val="00F75E01"/>
    <w:rsid w:val="00F75E69"/>
    <w:rsid w:val="00F75FB4"/>
    <w:rsid w:val="00F76051"/>
    <w:rsid w:val="00F76197"/>
    <w:rsid w:val="00F766CB"/>
    <w:rsid w:val="00F7683E"/>
    <w:rsid w:val="00F769FA"/>
    <w:rsid w:val="00F76C3F"/>
    <w:rsid w:val="00F7775A"/>
    <w:rsid w:val="00F77B9B"/>
    <w:rsid w:val="00F8095D"/>
    <w:rsid w:val="00F8099B"/>
    <w:rsid w:val="00F80BD1"/>
    <w:rsid w:val="00F81218"/>
    <w:rsid w:val="00F81C14"/>
    <w:rsid w:val="00F81F20"/>
    <w:rsid w:val="00F822F8"/>
    <w:rsid w:val="00F82494"/>
    <w:rsid w:val="00F824DC"/>
    <w:rsid w:val="00F82743"/>
    <w:rsid w:val="00F82765"/>
    <w:rsid w:val="00F82929"/>
    <w:rsid w:val="00F82A88"/>
    <w:rsid w:val="00F8305A"/>
    <w:rsid w:val="00F835CF"/>
    <w:rsid w:val="00F8366D"/>
    <w:rsid w:val="00F839F6"/>
    <w:rsid w:val="00F841CC"/>
    <w:rsid w:val="00F8493E"/>
    <w:rsid w:val="00F84AAB"/>
    <w:rsid w:val="00F84E31"/>
    <w:rsid w:val="00F85350"/>
    <w:rsid w:val="00F85EDC"/>
    <w:rsid w:val="00F8604A"/>
    <w:rsid w:val="00F86E70"/>
    <w:rsid w:val="00F86EFD"/>
    <w:rsid w:val="00F870DB"/>
    <w:rsid w:val="00F875CE"/>
    <w:rsid w:val="00F87686"/>
    <w:rsid w:val="00F87CDE"/>
    <w:rsid w:val="00F90379"/>
    <w:rsid w:val="00F903E0"/>
    <w:rsid w:val="00F90766"/>
    <w:rsid w:val="00F90CD8"/>
    <w:rsid w:val="00F91529"/>
    <w:rsid w:val="00F9198B"/>
    <w:rsid w:val="00F91E73"/>
    <w:rsid w:val="00F9201A"/>
    <w:rsid w:val="00F92712"/>
    <w:rsid w:val="00F928C3"/>
    <w:rsid w:val="00F929F9"/>
    <w:rsid w:val="00F92D60"/>
    <w:rsid w:val="00F93454"/>
    <w:rsid w:val="00F93457"/>
    <w:rsid w:val="00F9396A"/>
    <w:rsid w:val="00F93EE1"/>
    <w:rsid w:val="00F93EF7"/>
    <w:rsid w:val="00F93FFB"/>
    <w:rsid w:val="00F94BF6"/>
    <w:rsid w:val="00F94D5A"/>
    <w:rsid w:val="00F94F86"/>
    <w:rsid w:val="00F9529B"/>
    <w:rsid w:val="00F95887"/>
    <w:rsid w:val="00F95DBE"/>
    <w:rsid w:val="00F95F02"/>
    <w:rsid w:val="00F95FCE"/>
    <w:rsid w:val="00F964DC"/>
    <w:rsid w:val="00F9650D"/>
    <w:rsid w:val="00F96CD1"/>
    <w:rsid w:val="00F97190"/>
    <w:rsid w:val="00F976D0"/>
    <w:rsid w:val="00F97B28"/>
    <w:rsid w:val="00F97BA6"/>
    <w:rsid w:val="00FA0669"/>
    <w:rsid w:val="00FA0D6E"/>
    <w:rsid w:val="00FA0F73"/>
    <w:rsid w:val="00FA112D"/>
    <w:rsid w:val="00FA1389"/>
    <w:rsid w:val="00FA20C4"/>
    <w:rsid w:val="00FA244B"/>
    <w:rsid w:val="00FA25D9"/>
    <w:rsid w:val="00FA2695"/>
    <w:rsid w:val="00FA2F2C"/>
    <w:rsid w:val="00FA3A74"/>
    <w:rsid w:val="00FA3AC5"/>
    <w:rsid w:val="00FA46CD"/>
    <w:rsid w:val="00FA477A"/>
    <w:rsid w:val="00FA489F"/>
    <w:rsid w:val="00FA4A60"/>
    <w:rsid w:val="00FA4C8D"/>
    <w:rsid w:val="00FA51AD"/>
    <w:rsid w:val="00FA5258"/>
    <w:rsid w:val="00FA5494"/>
    <w:rsid w:val="00FA550E"/>
    <w:rsid w:val="00FA569A"/>
    <w:rsid w:val="00FA591C"/>
    <w:rsid w:val="00FA5CCF"/>
    <w:rsid w:val="00FA5D11"/>
    <w:rsid w:val="00FA5E9A"/>
    <w:rsid w:val="00FA63C2"/>
    <w:rsid w:val="00FA63CE"/>
    <w:rsid w:val="00FA6437"/>
    <w:rsid w:val="00FA6C2B"/>
    <w:rsid w:val="00FA6D9D"/>
    <w:rsid w:val="00FA7001"/>
    <w:rsid w:val="00FB081C"/>
    <w:rsid w:val="00FB0BD8"/>
    <w:rsid w:val="00FB131C"/>
    <w:rsid w:val="00FB1799"/>
    <w:rsid w:val="00FB18EE"/>
    <w:rsid w:val="00FB19AA"/>
    <w:rsid w:val="00FB19D6"/>
    <w:rsid w:val="00FB2859"/>
    <w:rsid w:val="00FB2AC9"/>
    <w:rsid w:val="00FB2DC6"/>
    <w:rsid w:val="00FB324D"/>
    <w:rsid w:val="00FB3461"/>
    <w:rsid w:val="00FB49A3"/>
    <w:rsid w:val="00FB4A6C"/>
    <w:rsid w:val="00FB4E0E"/>
    <w:rsid w:val="00FB4F02"/>
    <w:rsid w:val="00FB5055"/>
    <w:rsid w:val="00FB544B"/>
    <w:rsid w:val="00FB5B6C"/>
    <w:rsid w:val="00FB6116"/>
    <w:rsid w:val="00FB67C7"/>
    <w:rsid w:val="00FB691C"/>
    <w:rsid w:val="00FB6952"/>
    <w:rsid w:val="00FB6D2D"/>
    <w:rsid w:val="00FB746B"/>
    <w:rsid w:val="00FB7A5A"/>
    <w:rsid w:val="00FB7EF7"/>
    <w:rsid w:val="00FC07C0"/>
    <w:rsid w:val="00FC0B8C"/>
    <w:rsid w:val="00FC0DEE"/>
    <w:rsid w:val="00FC174F"/>
    <w:rsid w:val="00FC18D0"/>
    <w:rsid w:val="00FC1BC6"/>
    <w:rsid w:val="00FC1D47"/>
    <w:rsid w:val="00FC210F"/>
    <w:rsid w:val="00FC277D"/>
    <w:rsid w:val="00FC28E8"/>
    <w:rsid w:val="00FC31D7"/>
    <w:rsid w:val="00FC32F1"/>
    <w:rsid w:val="00FC3338"/>
    <w:rsid w:val="00FC334C"/>
    <w:rsid w:val="00FC3368"/>
    <w:rsid w:val="00FC3AC6"/>
    <w:rsid w:val="00FC4250"/>
    <w:rsid w:val="00FC48E9"/>
    <w:rsid w:val="00FC4C68"/>
    <w:rsid w:val="00FC5556"/>
    <w:rsid w:val="00FC5953"/>
    <w:rsid w:val="00FC5CB6"/>
    <w:rsid w:val="00FC6397"/>
    <w:rsid w:val="00FC6D8D"/>
    <w:rsid w:val="00FC6E55"/>
    <w:rsid w:val="00FC6E64"/>
    <w:rsid w:val="00FC6EAA"/>
    <w:rsid w:val="00FC71EE"/>
    <w:rsid w:val="00FC7A86"/>
    <w:rsid w:val="00FC7D20"/>
    <w:rsid w:val="00FD0086"/>
    <w:rsid w:val="00FD018D"/>
    <w:rsid w:val="00FD033C"/>
    <w:rsid w:val="00FD064F"/>
    <w:rsid w:val="00FD0D00"/>
    <w:rsid w:val="00FD0D4D"/>
    <w:rsid w:val="00FD17C7"/>
    <w:rsid w:val="00FD1AD4"/>
    <w:rsid w:val="00FD1B3E"/>
    <w:rsid w:val="00FD1B51"/>
    <w:rsid w:val="00FD1B59"/>
    <w:rsid w:val="00FD1B98"/>
    <w:rsid w:val="00FD1E48"/>
    <w:rsid w:val="00FD2025"/>
    <w:rsid w:val="00FD2D0C"/>
    <w:rsid w:val="00FD35D5"/>
    <w:rsid w:val="00FD39B1"/>
    <w:rsid w:val="00FD4922"/>
    <w:rsid w:val="00FD52C0"/>
    <w:rsid w:val="00FD62D0"/>
    <w:rsid w:val="00FD6477"/>
    <w:rsid w:val="00FD6E23"/>
    <w:rsid w:val="00FD70A4"/>
    <w:rsid w:val="00FD733E"/>
    <w:rsid w:val="00FD762B"/>
    <w:rsid w:val="00FD7AE1"/>
    <w:rsid w:val="00FE0037"/>
    <w:rsid w:val="00FE01A9"/>
    <w:rsid w:val="00FE0771"/>
    <w:rsid w:val="00FE0FD0"/>
    <w:rsid w:val="00FE0FFE"/>
    <w:rsid w:val="00FE1BF1"/>
    <w:rsid w:val="00FE1D99"/>
    <w:rsid w:val="00FE2A96"/>
    <w:rsid w:val="00FE338F"/>
    <w:rsid w:val="00FE3520"/>
    <w:rsid w:val="00FE3CFB"/>
    <w:rsid w:val="00FE3E1D"/>
    <w:rsid w:val="00FE407A"/>
    <w:rsid w:val="00FE419A"/>
    <w:rsid w:val="00FE466B"/>
    <w:rsid w:val="00FE4CCB"/>
    <w:rsid w:val="00FE5A5D"/>
    <w:rsid w:val="00FE5F73"/>
    <w:rsid w:val="00FE61FB"/>
    <w:rsid w:val="00FE6520"/>
    <w:rsid w:val="00FE65B3"/>
    <w:rsid w:val="00FE75FD"/>
    <w:rsid w:val="00FE7A7D"/>
    <w:rsid w:val="00FE7C98"/>
    <w:rsid w:val="00FE7D7C"/>
    <w:rsid w:val="00FE7DAD"/>
    <w:rsid w:val="00FF001A"/>
    <w:rsid w:val="00FF0FC2"/>
    <w:rsid w:val="00FF150C"/>
    <w:rsid w:val="00FF1598"/>
    <w:rsid w:val="00FF1701"/>
    <w:rsid w:val="00FF260B"/>
    <w:rsid w:val="00FF270E"/>
    <w:rsid w:val="00FF2ACD"/>
    <w:rsid w:val="00FF2EA3"/>
    <w:rsid w:val="00FF350F"/>
    <w:rsid w:val="00FF3B8D"/>
    <w:rsid w:val="00FF3E8C"/>
    <w:rsid w:val="00FF4054"/>
    <w:rsid w:val="00FF415B"/>
    <w:rsid w:val="00FF56FA"/>
    <w:rsid w:val="00FF5B11"/>
    <w:rsid w:val="00FF5EE2"/>
    <w:rsid w:val="00FF63FA"/>
    <w:rsid w:val="00FF6C8F"/>
    <w:rsid w:val="00FF6EE5"/>
    <w:rsid w:val="00FF70D6"/>
    <w:rsid w:val="00FF7221"/>
    <w:rsid w:val="00FF7266"/>
    <w:rsid w:val="00FF7A8C"/>
    <w:rsid w:val="00FF7C0B"/>
    <w:rsid w:val="00FF7F42"/>
    <w:rsid w:val="00FF7F73"/>
    <w:rsid w:val="013AD4BA"/>
    <w:rsid w:val="048B3044"/>
    <w:rsid w:val="054533D3"/>
    <w:rsid w:val="07CE2C1C"/>
    <w:rsid w:val="0DAC3B7C"/>
    <w:rsid w:val="0FF440D0"/>
    <w:rsid w:val="111D957C"/>
    <w:rsid w:val="1203EBFB"/>
    <w:rsid w:val="12DD2CFA"/>
    <w:rsid w:val="14D21058"/>
    <w:rsid w:val="15538FFA"/>
    <w:rsid w:val="16ED89A6"/>
    <w:rsid w:val="173BD4A5"/>
    <w:rsid w:val="1C311248"/>
    <w:rsid w:val="1CABD96A"/>
    <w:rsid w:val="1CF11430"/>
    <w:rsid w:val="1F82C306"/>
    <w:rsid w:val="231AC246"/>
    <w:rsid w:val="24B3DA34"/>
    <w:rsid w:val="26020771"/>
    <w:rsid w:val="28192020"/>
    <w:rsid w:val="2C70C05C"/>
    <w:rsid w:val="2DBB6216"/>
    <w:rsid w:val="324CAB4E"/>
    <w:rsid w:val="3E997EFB"/>
    <w:rsid w:val="3FA0EEBD"/>
    <w:rsid w:val="40972835"/>
    <w:rsid w:val="41512118"/>
    <w:rsid w:val="42039BB0"/>
    <w:rsid w:val="428B5AF1"/>
    <w:rsid w:val="4489FF6F"/>
    <w:rsid w:val="471285E8"/>
    <w:rsid w:val="49D4B7EC"/>
    <w:rsid w:val="4ACCB0D1"/>
    <w:rsid w:val="4C63AA8D"/>
    <w:rsid w:val="5046AAA2"/>
    <w:rsid w:val="5126FCEB"/>
    <w:rsid w:val="52126CC1"/>
    <w:rsid w:val="52737898"/>
    <w:rsid w:val="56CDF580"/>
    <w:rsid w:val="571C2875"/>
    <w:rsid w:val="57A9107F"/>
    <w:rsid w:val="596652EA"/>
    <w:rsid w:val="5B7E3051"/>
    <w:rsid w:val="5BE494FC"/>
    <w:rsid w:val="5C610B62"/>
    <w:rsid w:val="5FE50E51"/>
    <w:rsid w:val="60794F44"/>
    <w:rsid w:val="609943DA"/>
    <w:rsid w:val="636D3629"/>
    <w:rsid w:val="654ACDD8"/>
    <w:rsid w:val="65841C70"/>
    <w:rsid w:val="718086B6"/>
    <w:rsid w:val="737EEC22"/>
    <w:rsid w:val="7507E93D"/>
    <w:rsid w:val="793F8BAF"/>
    <w:rsid w:val="7BA0CA2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AE4F5"/>
  <w14:defaultImageDpi w14:val="32767"/>
  <w15:chartTrackingRefBased/>
  <w15:docId w15:val="{F77F015C-32E4-4839-9BB4-AEA66C66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D57"/>
    <w:pPr>
      <w:spacing w:before="160"/>
    </w:pPr>
    <w:rPr>
      <w:rFonts w:ascii="Arial" w:hAnsi="Arial"/>
      <w:sz w:val="22"/>
      <w:lang w:eastAsia="en-US"/>
    </w:rPr>
  </w:style>
  <w:style w:type="paragraph" w:styleId="Heading1">
    <w:name w:val="heading 1"/>
    <w:basedOn w:val="Normal"/>
    <w:next w:val="Normal"/>
    <w:link w:val="Heading1Char"/>
    <w:qFormat/>
    <w:pPr>
      <w:keepNext/>
      <w:keepLines/>
      <w:numPr>
        <w:numId w:val="34"/>
      </w:numPr>
      <w:spacing w:before="240"/>
      <w:outlineLvl w:val="0"/>
    </w:pPr>
    <w:rPr>
      <w:b/>
      <w:smallCaps/>
      <w:sz w:val="36"/>
    </w:rPr>
  </w:style>
  <w:style w:type="paragraph" w:styleId="Heading2">
    <w:name w:val="heading 2"/>
    <w:basedOn w:val="Heading1"/>
    <w:next w:val="Normal"/>
    <w:link w:val="Heading2Char"/>
    <w:qFormat/>
    <w:pPr>
      <w:numPr>
        <w:ilvl w:val="1"/>
      </w:numPr>
      <w:outlineLvl w:val="1"/>
    </w:pPr>
    <w:rPr>
      <w:smallCaps w:val="0"/>
      <w:sz w:val="28"/>
    </w:rPr>
  </w:style>
  <w:style w:type="paragraph" w:styleId="Heading3">
    <w:name w:val="heading 3"/>
    <w:basedOn w:val="Heading2"/>
    <w:next w:val="Normal"/>
    <w:link w:val="Heading3Char"/>
    <w:qFormat/>
    <w:pPr>
      <w:numPr>
        <w:ilvl w:val="2"/>
      </w:numPr>
      <w:outlineLvl w:val="2"/>
    </w:pPr>
    <w:rPr>
      <w:sz w:val="24"/>
    </w:rPr>
  </w:style>
  <w:style w:type="paragraph" w:styleId="Heading4">
    <w:name w:val="heading 4"/>
    <w:basedOn w:val="Heading3"/>
    <w:next w:val="Normal"/>
    <w:qFormat/>
    <w:rsid w:val="00923671"/>
    <w:pPr>
      <w:numPr>
        <w:ilvl w:val="3"/>
      </w:numPr>
      <w:spacing w:after="60"/>
      <w:outlineLvl w:val="3"/>
    </w:pPr>
  </w:style>
  <w:style w:type="paragraph" w:styleId="Heading5">
    <w:name w:val="heading 5"/>
    <w:basedOn w:val="Heading4"/>
    <w:next w:val="Normal"/>
    <w:qFormat/>
    <w:pPr>
      <w:numPr>
        <w:ilvl w:val="4"/>
      </w:numPr>
      <w:tabs>
        <w:tab w:val="num" w:pos="0"/>
      </w:tabs>
      <w:ind w:left="144" w:hanging="144"/>
      <w:outlineLvl w:val="4"/>
    </w:pPr>
    <w:rPr>
      <w:b w:val="0"/>
      <w:smallCaps/>
      <w:u w:val="double"/>
    </w:rPr>
  </w:style>
  <w:style w:type="paragraph" w:styleId="Heading6">
    <w:name w:val="heading 6"/>
    <w:basedOn w:val="Heading5"/>
    <w:next w:val="Normal"/>
    <w:qFormat/>
    <w:pPr>
      <w:numPr>
        <w:ilvl w:val="5"/>
      </w:numPr>
      <w:tabs>
        <w:tab w:val="num" w:pos="0"/>
      </w:tabs>
      <w:outlineLvl w:val="5"/>
    </w:pPr>
    <w:rPr>
      <w:u w:val="single"/>
    </w:rPr>
  </w:style>
  <w:style w:type="paragraph" w:styleId="Heading7">
    <w:name w:val="heading 7"/>
    <w:basedOn w:val="Normal"/>
    <w:next w:val="Normal"/>
    <w:qFormat/>
    <w:pPr>
      <w:numPr>
        <w:ilvl w:val="6"/>
        <w:numId w:val="34"/>
      </w:numPr>
      <w:tabs>
        <w:tab w:val="num" w:pos="0"/>
      </w:tabs>
      <w:spacing w:before="240" w:after="60"/>
      <w:ind w:left="144" w:hanging="144"/>
      <w:outlineLvl w:val="6"/>
    </w:pPr>
  </w:style>
  <w:style w:type="paragraph" w:styleId="Heading8">
    <w:name w:val="heading 8"/>
    <w:basedOn w:val="Normal"/>
    <w:next w:val="Normal"/>
    <w:qFormat/>
    <w:pPr>
      <w:numPr>
        <w:ilvl w:val="7"/>
        <w:numId w:val="34"/>
      </w:numPr>
      <w:tabs>
        <w:tab w:val="num" w:pos="0"/>
      </w:tabs>
      <w:spacing w:before="240" w:after="60"/>
      <w:ind w:left="144" w:hanging="144"/>
      <w:outlineLvl w:val="7"/>
    </w:pPr>
    <w:rPr>
      <w:i/>
    </w:rPr>
  </w:style>
  <w:style w:type="paragraph" w:styleId="Heading9">
    <w:name w:val="heading 9"/>
    <w:basedOn w:val="Normal"/>
    <w:next w:val="Normal"/>
    <w:qFormat/>
    <w:pPr>
      <w:numPr>
        <w:ilvl w:val="8"/>
        <w:numId w:val="34"/>
      </w:numPr>
      <w:tabs>
        <w:tab w:val="num" w:pos="0"/>
      </w:tabs>
      <w:spacing w:before="240" w:after="60"/>
      <w:ind w:left="144" w:hanging="14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TOC2">
    <w:name w:val="toc 2"/>
    <w:basedOn w:val="TOC1"/>
    <w:next w:val="Normal"/>
    <w:uiPriority w:val="39"/>
    <w:pPr>
      <w:keepNext/>
      <w:keepLines/>
      <w:spacing w:before="0" w:beforeAutospacing="0" w:after="0" w:afterAutospacing="0"/>
    </w:pPr>
    <w:rPr>
      <w:rFonts w:ascii="Arial" w:eastAsia="Times New Roman" w:hAnsi="Arial" w:cs="Times New Roman"/>
      <w:b w:val="0"/>
      <w:sz w:val="20"/>
      <w:szCs w:val="20"/>
      <w:lang w:eastAsia="en-US"/>
    </w:rPr>
  </w:style>
  <w:style w:type="paragraph" w:styleId="TOC1">
    <w:name w:val="toc 1"/>
    <w:basedOn w:val="NormalWeb"/>
    <w:next w:val="Normal"/>
    <w:uiPriority w:val="39"/>
    <w:rsid w:val="00526419"/>
    <w:pPr>
      <w:tabs>
        <w:tab w:val="right" w:leader="dot" w:pos="8640"/>
      </w:tabs>
    </w:pPr>
    <w:rPr>
      <w:b/>
      <w:sz w:val="24"/>
    </w:rPr>
  </w:style>
  <w:style w:type="paragraph" w:styleId="Footer">
    <w:name w:val="footer"/>
    <w:basedOn w:val="Normal"/>
    <w:link w:val="FooterChar"/>
    <w:uiPriority w:val="99"/>
    <w:pPr>
      <w:tabs>
        <w:tab w:val="right" w:pos="8504"/>
        <w:tab w:val="right" w:pos="8600"/>
      </w:tabs>
    </w:pPr>
  </w:style>
  <w:style w:type="paragraph" w:styleId="Header">
    <w:name w:val="header"/>
    <w:basedOn w:val="Normal"/>
    <w:pPr>
      <w:tabs>
        <w:tab w:val="right" w:pos="8504"/>
      </w:tabs>
      <w:spacing w:after="240"/>
    </w:pPr>
    <w:rPr>
      <w:sz w:val="24"/>
    </w:rPr>
  </w:style>
  <w:style w:type="paragraph" w:customStyle="1" w:styleId="Computer">
    <w:name w:val="Computer"/>
    <w:basedOn w:val="Normal"/>
    <w:rPr>
      <w:rFonts w:ascii="Courier" w:hAnsi="Courier"/>
      <w:sz w:val="18"/>
    </w:rPr>
  </w:style>
  <w:style w:type="paragraph" w:customStyle="1" w:styleId="AbstractTitle">
    <w:name w:val="Abstract Title"/>
    <w:basedOn w:val="Normal"/>
    <w:pPr>
      <w:spacing w:before="1200" w:after="240"/>
      <w:ind w:right="-274"/>
      <w:jc w:val="center"/>
    </w:pPr>
    <w:rPr>
      <w:b/>
    </w:rPr>
  </w:style>
  <w:style w:type="paragraph" w:customStyle="1" w:styleId="Abstract">
    <w:name w:val="Abstract"/>
    <w:basedOn w:val="Normal"/>
    <w:pPr>
      <w:tabs>
        <w:tab w:val="right" w:pos="7560"/>
      </w:tabs>
      <w:spacing w:after="960"/>
      <w:ind w:left="1440" w:right="1080"/>
    </w:pPr>
  </w:style>
  <w:style w:type="character" w:styleId="PageNumber">
    <w:name w:val="page number"/>
    <w:basedOn w:val="DefaultParagraphFont"/>
  </w:style>
  <w:style w:type="paragraph" w:customStyle="1" w:styleId="TableHeader">
    <w:name w:val="TableHeader"/>
    <w:basedOn w:val="Normal"/>
    <w:pPr>
      <w:keepNext/>
      <w:keepLines/>
      <w:tabs>
        <w:tab w:val="center" w:pos="180"/>
        <w:tab w:val="right" w:pos="9000"/>
      </w:tabs>
      <w:spacing w:before="60" w:line="240" w:lineRule="atLeast"/>
      <w:ind w:right="-43"/>
    </w:pPr>
    <w:rPr>
      <w:b/>
      <w:sz w:val="18"/>
    </w:rPr>
  </w:style>
  <w:style w:type="paragraph" w:styleId="TOC3">
    <w:name w:val="toc 3"/>
    <w:basedOn w:val="TOC2"/>
    <w:next w:val="Normal"/>
    <w:uiPriority w:val="39"/>
    <w:pPr>
      <w:ind w:left="200"/>
    </w:pPr>
  </w:style>
  <w:style w:type="paragraph" w:styleId="TOC4">
    <w:name w:val="toc 4"/>
    <w:basedOn w:val="TOC3"/>
    <w:next w:val="Normal"/>
    <w:semiHidden/>
    <w:pPr>
      <w:ind w:left="400"/>
    </w:pPr>
  </w:style>
  <w:style w:type="paragraph" w:styleId="TOC5">
    <w:name w:val="toc 5"/>
    <w:basedOn w:val="TOC4"/>
    <w:next w:val="Normal"/>
    <w:semiHidden/>
    <w:pPr>
      <w:ind w:left="600"/>
    </w:pPr>
  </w:style>
  <w:style w:type="paragraph" w:customStyle="1" w:styleId="TableItem">
    <w:name w:val="Table Item"/>
    <w:basedOn w:val="Normal"/>
    <w:pPr>
      <w:keepLines/>
    </w:pPr>
  </w:style>
  <w:style w:type="paragraph" w:styleId="Bibliography">
    <w:name w:val="Bibliography"/>
    <w:basedOn w:val="Normal"/>
    <w:pPr>
      <w:tabs>
        <w:tab w:val="left" w:pos="1800"/>
      </w:tabs>
      <w:ind w:left="2434" w:hanging="2434"/>
    </w:pPr>
    <w:rPr>
      <w:lang w:val="en-GB"/>
    </w:rPr>
  </w:style>
  <w:style w:type="paragraph" w:customStyle="1" w:styleId="editorcomment">
    <w:name w:val="editor comment"/>
    <w:basedOn w:val="Normal"/>
    <w:rPr>
      <w:rFonts w:ascii="Courier New" w:hAnsi="Courier New"/>
      <w:color w:val="0000FF"/>
    </w:rPr>
  </w:style>
  <w:style w:type="paragraph" w:customStyle="1" w:styleId="CompanyName">
    <w:name w:val="Company Name"/>
    <w:basedOn w:val="Normal"/>
    <w:pPr>
      <w:keepNext/>
      <w:keepLines/>
      <w:spacing w:line="220" w:lineRule="atLeast"/>
    </w:pPr>
    <w:rPr>
      <w:spacing w:val="-30"/>
      <w:kern w:val="28"/>
      <w:sz w:val="60"/>
    </w:rPr>
  </w:style>
  <w:style w:type="paragraph" w:customStyle="1" w:styleId="Appendix">
    <w:name w:val="Appendix"/>
    <w:basedOn w:val="Heading1"/>
    <w:next w:val="Normal"/>
    <w:pPr>
      <w:outlineLvl w:val="9"/>
    </w:pPr>
  </w:style>
  <w:style w:type="paragraph" w:customStyle="1" w:styleId="Hidden">
    <w:name w:val="Hidden"/>
    <w:basedOn w:val="Normal"/>
    <w:rPr>
      <w:color w:val="0000FF"/>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paragraph" w:customStyle="1" w:styleId="Pre-heading">
    <w:name w:val="Pre-heading"/>
    <w:basedOn w:val="Heading2"/>
    <w:next w:val="Normal"/>
    <w:pPr>
      <w:outlineLvl w:val="9"/>
    </w:pPr>
  </w:style>
  <w:style w:type="paragraph" w:styleId="ListNumber2">
    <w:name w:val="List Number 2"/>
    <w:basedOn w:val="Normal"/>
    <w:pPr>
      <w:ind w:left="566" w:hanging="283"/>
    </w:pPr>
  </w:style>
  <w:style w:type="paragraph" w:styleId="ListNumber3">
    <w:name w:val="List Number 3"/>
    <w:basedOn w:val="Normal"/>
    <w:pPr>
      <w:ind w:left="849" w:hanging="283"/>
    </w:pPr>
  </w:style>
  <w:style w:type="paragraph" w:styleId="ListNumber4">
    <w:name w:val="List Number 4"/>
    <w:basedOn w:val="Normal"/>
    <w:pPr>
      <w:ind w:left="1132" w:hanging="283"/>
    </w:pPr>
  </w:style>
  <w:style w:type="paragraph" w:styleId="ListContinue">
    <w:name w:val="List Continue"/>
    <w:basedOn w:val="Normal"/>
    <w:pPr>
      <w:ind w:left="360"/>
    </w:pPr>
  </w:style>
  <w:style w:type="paragraph" w:styleId="ListBullet">
    <w:name w:val="List Bullet"/>
    <w:basedOn w:val="Normal"/>
    <w:autoRedefine/>
    <w:rsid w:val="00F85350"/>
    <w:pPr>
      <w:numPr>
        <w:numId w:val="38"/>
      </w:numPr>
      <w:spacing w:before="120" w:after="40"/>
    </w:pPr>
    <w:rPr>
      <w:rFonts w:eastAsia="Arial"/>
    </w:rPr>
  </w:style>
  <w:style w:type="paragraph" w:styleId="ListNumber">
    <w:name w:val="List Number"/>
    <w:basedOn w:val="Normal"/>
    <w:pPr>
      <w:ind w:left="283" w:hanging="283"/>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TOC9">
    <w:name w:val="toc 9"/>
    <w:basedOn w:val="Normal"/>
    <w:next w:val="Normal"/>
    <w:semiHidden/>
    <w:pPr>
      <w:tabs>
        <w:tab w:val="right" w:leader="dot" w:pos="8640"/>
      </w:tabs>
      <w:ind w:left="1600"/>
    </w:pPr>
  </w:style>
  <w:style w:type="paragraph" w:customStyle="1" w:styleId="Issue">
    <w:name w:val="Issue"/>
    <w:basedOn w:val="editorcomment"/>
    <w:next w:val="Normal"/>
    <w:rPr>
      <w:b/>
      <w:color w:val="FF0000"/>
    </w:rPr>
  </w:style>
  <w:style w:type="paragraph" w:customStyle="1" w:styleId="AttributeDocumentation">
    <w:name w:val="Attribute Documentation"/>
    <w:basedOn w:val="ListContinue3"/>
    <w:rPr>
      <w:kern w:val="28"/>
    </w:rPr>
  </w:style>
  <w:style w:type="paragraph" w:customStyle="1" w:styleId="HeadingEmphasis">
    <w:name w:val="Heading Emphasis"/>
    <w:basedOn w:val="Normal"/>
    <w:next w:val="Normal"/>
    <w:rsid w:val="00AF377E"/>
    <w:rPr>
      <w:b/>
      <w:i/>
    </w:rPr>
  </w:style>
  <w:style w:type="paragraph" w:styleId="ListBullet2">
    <w:name w:val="List Bullet 2"/>
    <w:basedOn w:val="Normal"/>
    <w:pPr>
      <w:numPr>
        <w:numId w:val="30"/>
      </w:numPr>
      <w:ind w:left="720" w:hanging="360"/>
    </w:pPr>
  </w:style>
  <w:style w:type="paragraph" w:styleId="ListBullet3">
    <w:name w:val="List Bullet 3"/>
    <w:basedOn w:val="Normal"/>
    <w:pPr>
      <w:numPr>
        <w:numId w:val="31"/>
      </w:numPr>
      <w:ind w:left="1080"/>
    </w:pPr>
  </w:style>
  <w:style w:type="paragraph" w:styleId="ListBullet4">
    <w:name w:val="List Bullet 4"/>
    <w:basedOn w:val="Normal"/>
    <w:pPr>
      <w:numPr>
        <w:numId w:val="32"/>
      </w:numPr>
      <w:ind w:left="1440"/>
    </w:pPr>
  </w:style>
  <w:style w:type="paragraph" w:styleId="ListBullet5">
    <w:name w:val="List Bullet 5"/>
    <w:basedOn w:val="Normal"/>
    <w:pPr>
      <w:numPr>
        <w:numId w:val="33"/>
      </w:numPr>
      <w:ind w:left="1800"/>
    </w:pPr>
  </w:style>
  <w:style w:type="paragraph" w:customStyle="1" w:styleId="TableNormal1">
    <w:name w:val="Table Normal1"/>
    <w:basedOn w:val="TableItem"/>
    <w:rPr>
      <w:sz w:val="18"/>
    </w:rPr>
  </w:style>
  <w:style w:type="paragraph" w:customStyle="1" w:styleId="TableBullet1">
    <w:name w:val="Table Bullet 1"/>
    <w:basedOn w:val="TableNormal1"/>
    <w:autoRedefine/>
    <w:pPr>
      <w:numPr>
        <w:numId w:val="36"/>
      </w:numPr>
      <w:tabs>
        <w:tab w:val="left" w:pos="180"/>
      </w:tabs>
      <w:ind w:left="180" w:hanging="180"/>
    </w:pPr>
  </w:style>
  <w:style w:type="paragraph" w:customStyle="1" w:styleId="TableBullet2">
    <w:name w:val="Table Bullet 2"/>
    <w:basedOn w:val="TableBullet1"/>
    <w:pPr>
      <w:numPr>
        <w:numId w:val="35"/>
      </w:numPr>
      <w:ind w:left="367" w:hanging="180"/>
    </w:pPr>
  </w:style>
  <w:style w:type="character" w:customStyle="1" w:styleId="editorcommentcharacter">
    <w:name w:val="editor comment character"/>
    <w:rPr>
      <w:rFonts w:ascii="Courier New" w:hAnsi="Courier New"/>
      <w:color w:val="0000FF"/>
      <w:sz w:val="20"/>
    </w:rPr>
  </w:style>
  <w:style w:type="character" w:customStyle="1" w:styleId="BulletEmphasis">
    <w:name w:val="Bullet Emphasis"/>
    <w:rPr>
      <w:rFonts w:ascii="Arial" w:hAnsi="Arial"/>
      <w:b/>
      <w:sz w:val="20"/>
    </w:rPr>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rsid w:val="005D366E"/>
    <w:pPr>
      <w:keepNext/>
      <w:spacing w:after="120"/>
    </w:pPr>
    <w:rPr>
      <w:b/>
    </w:rPr>
  </w:style>
  <w:style w:type="paragraph" w:customStyle="1" w:styleId="SQL5">
    <w:name w:val="SQL 5"/>
    <w:basedOn w:val="Normal"/>
    <w:autoRedefine/>
    <w:pPr>
      <w:keepLines/>
      <w:tabs>
        <w:tab w:val="left" w:pos="720"/>
        <w:tab w:val="left" w:pos="1440"/>
        <w:tab w:val="left" w:pos="1800"/>
        <w:tab w:val="left" w:pos="2160"/>
        <w:tab w:val="left" w:pos="2520"/>
        <w:tab w:val="left" w:pos="2880"/>
        <w:tab w:val="left" w:pos="3240"/>
        <w:tab w:val="left" w:pos="3600"/>
        <w:tab w:val="left" w:pos="5400"/>
        <w:tab w:val="left" w:pos="9360"/>
        <w:tab w:val="left" w:pos="9720"/>
      </w:tabs>
      <w:ind w:left="4320" w:hanging="1080"/>
    </w:pPr>
    <w:rPr>
      <w:rFonts w:ascii="Courier" w:hAnsi="Courier"/>
    </w:rPr>
  </w:style>
  <w:style w:type="paragraph" w:customStyle="1" w:styleId="TableBullet3">
    <w:name w:val="Table Bullet 3"/>
    <w:basedOn w:val="TableBullet2"/>
    <w:pPr>
      <w:numPr>
        <w:numId w:val="37"/>
      </w:numPr>
      <w:ind w:left="540" w:hanging="180"/>
    </w:pPr>
  </w:style>
  <w:style w:type="paragraph" w:styleId="BlockText">
    <w:name w:val="Block Text"/>
    <w:basedOn w:val="Normal"/>
    <w:pPr>
      <w:spacing w:before="480"/>
      <w:ind w:left="1440" w:right="907"/>
    </w:pPr>
    <w:rPr>
      <w:i/>
      <w:iCs/>
    </w:rPr>
  </w:style>
  <w:style w:type="paragraph" w:styleId="CommentSubject">
    <w:name w:val="annotation subject"/>
    <w:basedOn w:val="CommentText"/>
    <w:next w:val="CommentText"/>
    <w:link w:val="CommentSubjectChar"/>
    <w:rsid w:val="00857F1D"/>
    <w:rPr>
      <w:b/>
      <w:bCs/>
    </w:rPr>
  </w:style>
  <w:style w:type="character" w:customStyle="1" w:styleId="CommentTextChar">
    <w:name w:val="Comment Text Char"/>
    <w:basedOn w:val="DefaultParagraphFont"/>
    <w:link w:val="CommentText"/>
    <w:uiPriority w:val="99"/>
    <w:rsid w:val="00857F1D"/>
    <w:rPr>
      <w:rFonts w:ascii="Arial" w:hAnsi="Arial"/>
      <w:lang w:eastAsia="en-US"/>
    </w:rPr>
  </w:style>
  <w:style w:type="character" w:customStyle="1" w:styleId="CommentSubjectChar">
    <w:name w:val="Comment Subject Char"/>
    <w:basedOn w:val="CommentTextChar"/>
    <w:link w:val="CommentSubject"/>
    <w:rsid w:val="00857F1D"/>
    <w:rPr>
      <w:rFonts w:ascii="Arial" w:hAnsi="Arial"/>
      <w:b/>
      <w:bCs/>
      <w:lang w:eastAsia="en-US"/>
    </w:rPr>
  </w:style>
  <w:style w:type="paragraph" w:styleId="ListParagraph">
    <w:name w:val="List Paragraph"/>
    <w:basedOn w:val="Normal"/>
    <w:link w:val="ListParagraphChar"/>
    <w:uiPriority w:val="34"/>
    <w:qFormat/>
    <w:rsid w:val="00C26831"/>
    <w:pPr>
      <w:numPr>
        <w:numId w:val="50"/>
      </w:numPr>
    </w:pPr>
  </w:style>
  <w:style w:type="character" w:styleId="Hyperlink">
    <w:name w:val="Hyperlink"/>
    <w:basedOn w:val="DefaultParagraphFont"/>
    <w:uiPriority w:val="99"/>
    <w:unhideWhenUsed/>
    <w:qFormat/>
    <w:rsid w:val="00E63D6F"/>
    <w:rPr>
      <w:i/>
      <w:color w:val="auto"/>
      <w:u w:val="none"/>
    </w:rPr>
  </w:style>
  <w:style w:type="paragraph" w:styleId="Revision">
    <w:name w:val="Revision"/>
    <w:hidden/>
    <w:uiPriority w:val="99"/>
    <w:semiHidden/>
    <w:rsid w:val="003746B9"/>
    <w:rPr>
      <w:rFonts w:ascii="Arial" w:hAnsi="Arial"/>
      <w:lang w:eastAsia="en-US"/>
    </w:rPr>
  </w:style>
  <w:style w:type="paragraph" w:customStyle="1" w:styleId="paragraph">
    <w:name w:val="paragraph"/>
    <w:basedOn w:val="Normal"/>
    <w:rsid w:val="00A91FE0"/>
    <w:pPr>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A91FE0"/>
  </w:style>
  <w:style w:type="character" w:customStyle="1" w:styleId="eop">
    <w:name w:val="eop"/>
    <w:basedOn w:val="DefaultParagraphFont"/>
    <w:rsid w:val="00A91FE0"/>
  </w:style>
  <w:style w:type="paragraph" w:styleId="NormalWeb">
    <w:name w:val="Normal (Web)"/>
    <w:basedOn w:val="Normal"/>
    <w:uiPriority w:val="99"/>
    <w:unhideWhenUsed/>
    <w:rsid w:val="00A91FE0"/>
    <w:pPr>
      <w:spacing w:before="100" w:beforeAutospacing="1" w:after="100" w:afterAutospacing="1"/>
    </w:pPr>
    <w:rPr>
      <w:rFonts w:ascii="Calibri" w:eastAsiaTheme="minorHAnsi" w:hAnsi="Calibri" w:cs="Calibri"/>
      <w:szCs w:val="22"/>
      <w:lang w:eastAsia="en-CA"/>
    </w:rPr>
  </w:style>
  <w:style w:type="paragraph" w:customStyle="1" w:styleId="pf0">
    <w:name w:val="pf0"/>
    <w:basedOn w:val="Normal"/>
    <w:rsid w:val="00F23396"/>
    <w:pPr>
      <w:spacing w:before="100" w:beforeAutospacing="1" w:after="100" w:afterAutospacing="1"/>
    </w:pPr>
    <w:rPr>
      <w:rFonts w:ascii="Times New Roman" w:hAnsi="Times New Roman"/>
      <w:sz w:val="24"/>
      <w:szCs w:val="24"/>
      <w:lang w:val="en-US"/>
    </w:rPr>
  </w:style>
  <w:style w:type="character" w:customStyle="1" w:styleId="cf01">
    <w:name w:val="cf01"/>
    <w:basedOn w:val="DefaultParagraphFont"/>
    <w:rsid w:val="00F23396"/>
    <w:rPr>
      <w:rFonts w:ascii="Segoe UI" w:hAnsi="Segoe UI" w:cs="Segoe UI" w:hint="default"/>
      <w:sz w:val="18"/>
      <w:szCs w:val="18"/>
    </w:rPr>
  </w:style>
  <w:style w:type="paragraph" w:customStyle="1" w:styleId="BulletLevel1">
    <w:name w:val="Bullet Level 1"/>
    <w:basedOn w:val="ListParagraph"/>
    <w:link w:val="BulletLevel1Char"/>
    <w:qFormat/>
    <w:rsid w:val="004362C7"/>
    <w:pPr>
      <w:numPr>
        <w:numId w:val="64"/>
      </w:numPr>
    </w:pPr>
  </w:style>
  <w:style w:type="character" w:customStyle="1" w:styleId="ListParagraphChar">
    <w:name w:val="List Paragraph Char"/>
    <w:basedOn w:val="DefaultParagraphFont"/>
    <w:link w:val="ListParagraph"/>
    <w:uiPriority w:val="34"/>
    <w:rsid w:val="00C26831"/>
    <w:rPr>
      <w:rFonts w:ascii="Arial" w:hAnsi="Arial"/>
      <w:sz w:val="22"/>
      <w:lang w:eastAsia="en-US"/>
    </w:rPr>
  </w:style>
  <w:style w:type="character" w:customStyle="1" w:styleId="BulletLevel1Char">
    <w:name w:val="Bullet Level 1 Char"/>
    <w:basedOn w:val="ListParagraphChar"/>
    <w:link w:val="BulletLevel1"/>
    <w:rsid w:val="004362C7"/>
    <w:rPr>
      <w:rFonts w:ascii="Arial" w:hAnsi="Arial"/>
      <w:sz w:val="22"/>
      <w:lang w:eastAsia="en-US"/>
    </w:rPr>
  </w:style>
  <w:style w:type="paragraph" w:customStyle="1" w:styleId="BulletLevel2">
    <w:name w:val="Bullet Level 2"/>
    <w:basedOn w:val="ListParagraph"/>
    <w:link w:val="BulletLevel2Char"/>
    <w:qFormat/>
    <w:rsid w:val="00593A34"/>
    <w:pPr>
      <w:numPr>
        <w:ilvl w:val="1"/>
      </w:numPr>
      <w:ind w:left="720"/>
    </w:pPr>
  </w:style>
  <w:style w:type="character" w:customStyle="1" w:styleId="BulletLevel2Char">
    <w:name w:val="Bullet Level 2 Char"/>
    <w:basedOn w:val="ListParagraphChar"/>
    <w:link w:val="BulletLevel2"/>
    <w:rsid w:val="00593A34"/>
    <w:rPr>
      <w:rFonts w:ascii="Arial" w:hAnsi="Arial"/>
      <w:sz w:val="22"/>
      <w:lang w:eastAsia="en-US"/>
    </w:rPr>
  </w:style>
  <w:style w:type="paragraph" w:styleId="FootnoteText">
    <w:name w:val="footnote text"/>
    <w:basedOn w:val="Normal"/>
    <w:link w:val="FootnoteTextChar"/>
    <w:rsid w:val="00B15BEF"/>
    <w:pPr>
      <w:spacing w:before="0"/>
    </w:pPr>
    <w:rPr>
      <w:sz w:val="20"/>
    </w:rPr>
  </w:style>
  <w:style w:type="character" w:customStyle="1" w:styleId="FootnoteTextChar">
    <w:name w:val="Footnote Text Char"/>
    <w:basedOn w:val="DefaultParagraphFont"/>
    <w:link w:val="FootnoteText"/>
    <w:rsid w:val="00B15BEF"/>
    <w:rPr>
      <w:rFonts w:ascii="Arial" w:hAnsi="Arial"/>
      <w:lang w:eastAsia="en-US"/>
    </w:rPr>
  </w:style>
  <w:style w:type="character" w:styleId="FootnoteReference">
    <w:name w:val="footnote reference"/>
    <w:basedOn w:val="DefaultParagraphFont"/>
    <w:rsid w:val="00B15BEF"/>
    <w:rPr>
      <w:vertAlign w:val="superscript"/>
    </w:rPr>
  </w:style>
  <w:style w:type="character" w:styleId="UnresolvedMention">
    <w:name w:val="Unresolved Mention"/>
    <w:basedOn w:val="DefaultParagraphFont"/>
    <w:uiPriority w:val="99"/>
    <w:semiHidden/>
    <w:unhideWhenUsed/>
    <w:rsid w:val="000379B1"/>
    <w:rPr>
      <w:color w:val="605E5C"/>
      <w:shd w:val="clear" w:color="auto" w:fill="E1DFDD"/>
    </w:rPr>
  </w:style>
  <w:style w:type="table" w:styleId="TableGrid">
    <w:name w:val="Table Grid"/>
    <w:basedOn w:val="TableNormal"/>
    <w:rsid w:val="00A03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paragraph">
    <w:name w:val="x_paragraph"/>
    <w:basedOn w:val="Normal"/>
    <w:rsid w:val="00A37C03"/>
    <w:pPr>
      <w:spacing w:before="100" w:beforeAutospacing="1" w:after="100" w:afterAutospacing="1"/>
    </w:pPr>
    <w:rPr>
      <w:rFonts w:ascii="Times New Roman" w:hAnsi="Times New Roman"/>
      <w:sz w:val="24"/>
      <w:szCs w:val="24"/>
      <w:lang w:val="en-US"/>
    </w:rPr>
  </w:style>
  <w:style w:type="character" w:customStyle="1" w:styleId="xnormaltextrun">
    <w:name w:val="x_normaltextrun"/>
    <w:basedOn w:val="DefaultParagraphFont"/>
    <w:rsid w:val="00A37C03"/>
  </w:style>
  <w:style w:type="character" w:customStyle="1" w:styleId="xeop">
    <w:name w:val="x_eop"/>
    <w:basedOn w:val="DefaultParagraphFont"/>
    <w:rsid w:val="00A37C03"/>
  </w:style>
  <w:style w:type="character" w:styleId="FollowedHyperlink">
    <w:name w:val="FollowedHyperlink"/>
    <w:basedOn w:val="DefaultParagraphFont"/>
    <w:rsid w:val="00033112"/>
    <w:rPr>
      <w:i/>
      <w:color w:val="auto"/>
      <w:u w:val="none"/>
    </w:rPr>
  </w:style>
  <w:style w:type="character" w:customStyle="1" w:styleId="Heading1Char">
    <w:name w:val="Heading 1 Char"/>
    <w:basedOn w:val="DefaultParagraphFont"/>
    <w:link w:val="Heading1"/>
    <w:rsid w:val="005C7B20"/>
    <w:rPr>
      <w:rFonts w:ascii="Arial" w:hAnsi="Arial"/>
      <w:b/>
      <w:smallCaps/>
      <w:sz w:val="36"/>
      <w:lang w:eastAsia="en-US"/>
    </w:rPr>
  </w:style>
  <w:style w:type="character" w:customStyle="1" w:styleId="Heading2Char">
    <w:name w:val="Heading 2 Char"/>
    <w:basedOn w:val="DefaultParagraphFont"/>
    <w:link w:val="Heading2"/>
    <w:rsid w:val="006034DF"/>
    <w:rPr>
      <w:rFonts w:ascii="Arial" w:hAnsi="Arial"/>
      <w:b/>
      <w:sz w:val="28"/>
      <w:lang w:eastAsia="en-US"/>
    </w:rPr>
  </w:style>
  <w:style w:type="paragraph" w:styleId="Title">
    <w:name w:val="Title"/>
    <w:basedOn w:val="Normal"/>
    <w:next w:val="Normal"/>
    <w:link w:val="TitleChar"/>
    <w:qFormat/>
    <w:rsid w:val="00AE22F9"/>
    <w:pPr>
      <w:tabs>
        <w:tab w:val="left" w:pos="945"/>
      </w:tabs>
      <w:jc w:val="center"/>
    </w:pPr>
    <w:rPr>
      <w:b/>
      <w:bCs/>
      <w:sz w:val="36"/>
    </w:rPr>
  </w:style>
  <w:style w:type="character" w:customStyle="1" w:styleId="TitleChar">
    <w:name w:val="Title Char"/>
    <w:basedOn w:val="DefaultParagraphFont"/>
    <w:link w:val="Title"/>
    <w:rsid w:val="00AE22F9"/>
    <w:rPr>
      <w:rFonts w:ascii="Arial" w:hAnsi="Arial"/>
      <w:b/>
      <w:bCs/>
      <w:sz w:val="36"/>
      <w:lang w:eastAsia="en-US"/>
    </w:rPr>
  </w:style>
  <w:style w:type="paragraph" w:styleId="Subtitle">
    <w:name w:val="Subtitle"/>
    <w:aliases w:val="Section Header"/>
    <w:basedOn w:val="Normal"/>
    <w:next w:val="Normal"/>
    <w:link w:val="SubtitleChar"/>
    <w:qFormat/>
    <w:rsid w:val="00371977"/>
    <w:rPr>
      <w:b/>
      <w:bCs/>
      <w:sz w:val="24"/>
      <w:szCs w:val="24"/>
    </w:rPr>
  </w:style>
  <w:style w:type="character" w:customStyle="1" w:styleId="SubtitleChar">
    <w:name w:val="Subtitle Char"/>
    <w:aliases w:val="Section Header Char"/>
    <w:basedOn w:val="DefaultParagraphFont"/>
    <w:link w:val="Subtitle"/>
    <w:rsid w:val="00371977"/>
    <w:rPr>
      <w:rFonts w:ascii="Arial" w:hAnsi="Arial"/>
      <w:b/>
      <w:bCs/>
      <w:sz w:val="24"/>
      <w:szCs w:val="24"/>
      <w:lang w:eastAsia="en-US"/>
    </w:rPr>
  </w:style>
  <w:style w:type="character" w:customStyle="1" w:styleId="FooterChar">
    <w:name w:val="Footer Char"/>
    <w:basedOn w:val="DefaultParagraphFont"/>
    <w:link w:val="Footer"/>
    <w:uiPriority w:val="99"/>
    <w:rsid w:val="00A97D66"/>
    <w:rPr>
      <w:rFonts w:ascii="Arial" w:hAnsi="Arial"/>
      <w:sz w:val="22"/>
      <w:lang w:eastAsia="en-US"/>
    </w:rPr>
  </w:style>
  <w:style w:type="paragraph" w:customStyle="1" w:styleId="Callout">
    <w:name w:val="Callout"/>
    <w:basedOn w:val="Normal"/>
    <w:link w:val="CalloutChar"/>
    <w:qFormat/>
    <w:rsid w:val="00EC036E"/>
    <w:pPr>
      <w:spacing w:after="160"/>
      <w:ind w:right="-270"/>
    </w:pPr>
  </w:style>
  <w:style w:type="character" w:customStyle="1" w:styleId="CalloutChar">
    <w:name w:val="Callout Char"/>
    <w:basedOn w:val="DefaultParagraphFont"/>
    <w:link w:val="Callout"/>
    <w:rsid w:val="00EC036E"/>
    <w:rPr>
      <w:rFonts w:ascii="Arial" w:hAnsi="Arial"/>
      <w:sz w:val="22"/>
      <w:lang w:eastAsia="en-US"/>
    </w:rPr>
  </w:style>
  <w:style w:type="character" w:customStyle="1" w:styleId="Heading3Char">
    <w:name w:val="Heading 3 Char"/>
    <w:basedOn w:val="DefaultParagraphFont"/>
    <w:link w:val="Heading3"/>
    <w:rsid w:val="007F3014"/>
    <w:rPr>
      <w:rFonts w:ascii="Arial" w:hAnsi="Arial"/>
      <w:b/>
      <w:sz w:val="24"/>
      <w:lang w:eastAsia="en-US"/>
    </w:rPr>
  </w:style>
  <w:style w:type="character" w:customStyle="1" w:styleId="StyleUnderline">
    <w:name w:val="Style Underline"/>
    <w:basedOn w:val="DefaultParagraphFont"/>
    <w:rsid w:val="00033112"/>
    <w:rPr>
      <w:u w:val="none"/>
    </w:rPr>
  </w:style>
  <w:style w:type="paragraph" w:styleId="HTMLPreformatted">
    <w:name w:val="HTML Preformatted"/>
    <w:basedOn w:val="Normal"/>
    <w:link w:val="HTMLPreformattedChar"/>
    <w:uiPriority w:val="99"/>
    <w:unhideWhenUsed/>
    <w:rsid w:val="00961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heme="minorHAnsi" w:hAnsi="Courier New" w:cs="Courier New"/>
      <w:sz w:val="20"/>
      <w:lang w:eastAsia="en-CA"/>
    </w:rPr>
  </w:style>
  <w:style w:type="character" w:customStyle="1" w:styleId="HTMLPreformattedChar">
    <w:name w:val="HTML Preformatted Char"/>
    <w:basedOn w:val="DefaultParagraphFont"/>
    <w:link w:val="HTMLPreformatted"/>
    <w:uiPriority w:val="99"/>
    <w:rsid w:val="009615BC"/>
    <w:rPr>
      <w:rFonts w:ascii="Courier New" w:eastAsiaTheme="minorHAnsi" w:hAnsi="Courier New" w:cs="Courier New"/>
    </w:rPr>
  </w:style>
  <w:style w:type="character" w:customStyle="1" w:styleId="undefined">
    <w:name w:val="undefined"/>
    <w:basedOn w:val="DefaultParagraphFont"/>
    <w:rsid w:val="0096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3970">
      <w:bodyDiv w:val="1"/>
      <w:marLeft w:val="0"/>
      <w:marRight w:val="0"/>
      <w:marTop w:val="0"/>
      <w:marBottom w:val="0"/>
      <w:divBdr>
        <w:top w:val="none" w:sz="0" w:space="0" w:color="auto"/>
        <w:left w:val="none" w:sz="0" w:space="0" w:color="auto"/>
        <w:bottom w:val="none" w:sz="0" w:space="0" w:color="auto"/>
        <w:right w:val="none" w:sz="0" w:space="0" w:color="auto"/>
      </w:divBdr>
    </w:div>
    <w:div w:id="137966354">
      <w:bodyDiv w:val="1"/>
      <w:marLeft w:val="0"/>
      <w:marRight w:val="0"/>
      <w:marTop w:val="0"/>
      <w:marBottom w:val="0"/>
      <w:divBdr>
        <w:top w:val="none" w:sz="0" w:space="0" w:color="auto"/>
        <w:left w:val="none" w:sz="0" w:space="0" w:color="auto"/>
        <w:bottom w:val="none" w:sz="0" w:space="0" w:color="auto"/>
        <w:right w:val="none" w:sz="0" w:space="0" w:color="auto"/>
      </w:divBdr>
    </w:div>
    <w:div w:id="152987712">
      <w:bodyDiv w:val="1"/>
      <w:marLeft w:val="0"/>
      <w:marRight w:val="0"/>
      <w:marTop w:val="0"/>
      <w:marBottom w:val="0"/>
      <w:divBdr>
        <w:top w:val="none" w:sz="0" w:space="0" w:color="auto"/>
        <w:left w:val="none" w:sz="0" w:space="0" w:color="auto"/>
        <w:bottom w:val="none" w:sz="0" w:space="0" w:color="auto"/>
        <w:right w:val="none" w:sz="0" w:space="0" w:color="auto"/>
      </w:divBdr>
    </w:div>
    <w:div w:id="182714705">
      <w:bodyDiv w:val="1"/>
      <w:marLeft w:val="0"/>
      <w:marRight w:val="0"/>
      <w:marTop w:val="0"/>
      <w:marBottom w:val="0"/>
      <w:divBdr>
        <w:top w:val="none" w:sz="0" w:space="0" w:color="auto"/>
        <w:left w:val="none" w:sz="0" w:space="0" w:color="auto"/>
        <w:bottom w:val="none" w:sz="0" w:space="0" w:color="auto"/>
        <w:right w:val="none" w:sz="0" w:space="0" w:color="auto"/>
      </w:divBdr>
    </w:div>
    <w:div w:id="190992654">
      <w:bodyDiv w:val="1"/>
      <w:marLeft w:val="0"/>
      <w:marRight w:val="0"/>
      <w:marTop w:val="0"/>
      <w:marBottom w:val="0"/>
      <w:divBdr>
        <w:top w:val="none" w:sz="0" w:space="0" w:color="auto"/>
        <w:left w:val="none" w:sz="0" w:space="0" w:color="auto"/>
        <w:bottom w:val="none" w:sz="0" w:space="0" w:color="auto"/>
        <w:right w:val="none" w:sz="0" w:space="0" w:color="auto"/>
      </w:divBdr>
    </w:div>
    <w:div w:id="205340785">
      <w:bodyDiv w:val="1"/>
      <w:marLeft w:val="0"/>
      <w:marRight w:val="0"/>
      <w:marTop w:val="0"/>
      <w:marBottom w:val="0"/>
      <w:divBdr>
        <w:top w:val="none" w:sz="0" w:space="0" w:color="auto"/>
        <w:left w:val="none" w:sz="0" w:space="0" w:color="auto"/>
        <w:bottom w:val="none" w:sz="0" w:space="0" w:color="auto"/>
        <w:right w:val="none" w:sz="0" w:space="0" w:color="auto"/>
      </w:divBdr>
    </w:div>
    <w:div w:id="246355124">
      <w:bodyDiv w:val="1"/>
      <w:marLeft w:val="0"/>
      <w:marRight w:val="0"/>
      <w:marTop w:val="0"/>
      <w:marBottom w:val="0"/>
      <w:divBdr>
        <w:top w:val="none" w:sz="0" w:space="0" w:color="auto"/>
        <w:left w:val="none" w:sz="0" w:space="0" w:color="auto"/>
        <w:bottom w:val="none" w:sz="0" w:space="0" w:color="auto"/>
        <w:right w:val="none" w:sz="0" w:space="0" w:color="auto"/>
      </w:divBdr>
    </w:div>
    <w:div w:id="336346594">
      <w:bodyDiv w:val="1"/>
      <w:marLeft w:val="0"/>
      <w:marRight w:val="0"/>
      <w:marTop w:val="0"/>
      <w:marBottom w:val="0"/>
      <w:divBdr>
        <w:top w:val="none" w:sz="0" w:space="0" w:color="auto"/>
        <w:left w:val="none" w:sz="0" w:space="0" w:color="auto"/>
        <w:bottom w:val="none" w:sz="0" w:space="0" w:color="auto"/>
        <w:right w:val="none" w:sz="0" w:space="0" w:color="auto"/>
      </w:divBdr>
    </w:div>
    <w:div w:id="450831304">
      <w:bodyDiv w:val="1"/>
      <w:marLeft w:val="0"/>
      <w:marRight w:val="0"/>
      <w:marTop w:val="0"/>
      <w:marBottom w:val="0"/>
      <w:divBdr>
        <w:top w:val="none" w:sz="0" w:space="0" w:color="auto"/>
        <w:left w:val="none" w:sz="0" w:space="0" w:color="auto"/>
        <w:bottom w:val="none" w:sz="0" w:space="0" w:color="auto"/>
        <w:right w:val="none" w:sz="0" w:space="0" w:color="auto"/>
      </w:divBdr>
      <w:divsChild>
        <w:div w:id="223833023">
          <w:marLeft w:val="0"/>
          <w:marRight w:val="0"/>
          <w:marTop w:val="0"/>
          <w:marBottom w:val="0"/>
          <w:divBdr>
            <w:top w:val="none" w:sz="0" w:space="0" w:color="auto"/>
            <w:left w:val="none" w:sz="0" w:space="0" w:color="auto"/>
            <w:bottom w:val="none" w:sz="0" w:space="0" w:color="auto"/>
            <w:right w:val="none" w:sz="0" w:space="0" w:color="auto"/>
          </w:divBdr>
        </w:div>
        <w:div w:id="276982618">
          <w:marLeft w:val="0"/>
          <w:marRight w:val="0"/>
          <w:marTop w:val="0"/>
          <w:marBottom w:val="0"/>
          <w:divBdr>
            <w:top w:val="none" w:sz="0" w:space="0" w:color="auto"/>
            <w:left w:val="none" w:sz="0" w:space="0" w:color="auto"/>
            <w:bottom w:val="none" w:sz="0" w:space="0" w:color="auto"/>
            <w:right w:val="none" w:sz="0" w:space="0" w:color="auto"/>
          </w:divBdr>
        </w:div>
        <w:div w:id="397673527">
          <w:marLeft w:val="0"/>
          <w:marRight w:val="0"/>
          <w:marTop w:val="0"/>
          <w:marBottom w:val="0"/>
          <w:divBdr>
            <w:top w:val="none" w:sz="0" w:space="0" w:color="auto"/>
            <w:left w:val="none" w:sz="0" w:space="0" w:color="auto"/>
            <w:bottom w:val="none" w:sz="0" w:space="0" w:color="auto"/>
            <w:right w:val="none" w:sz="0" w:space="0" w:color="auto"/>
          </w:divBdr>
        </w:div>
        <w:div w:id="473841529">
          <w:marLeft w:val="0"/>
          <w:marRight w:val="0"/>
          <w:marTop w:val="0"/>
          <w:marBottom w:val="0"/>
          <w:divBdr>
            <w:top w:val="none" w:sz="0" w:space="0" w:color="auto"/>
            <w:left w:val="none" w:sz="0" w:space="0" w:color="auto"/>
            <w:bottom w:val="none" w:sz="0" w:space="0" w:color="auto"/>
            <w:right w:val="none" w:sz="0" w:space="0" w:color="auto"/>
          </w:divBdr>
        </w:div>
        <w:div w:id="1023943076">
          <w:marLeft w:val="0"/>
          <w:marRight w:val="0"/>
          <w:marTop w:val="0"/>
          <w:marBottom w:val="0"/>
          <w:divBdr>
            <w:top w:val="none" w:sz="0" w:space="0" w:color="auto"/>
            <w:left w:val="none" w:sz="0" w:space="0" w:color="auto"/>
            <w:bottom w:val="none" w:sz="0" w:space="0" w:color="auto"/>
            <w:right w:val="none" w:sz="0" w:space="0" w:color="auto"/>
          </w:divBdr>
        </w:div>
        <w:div w:id="1143887609">
          <w:marLeft w:val="0"/>
          <w:marRight w:val="0"/>
          <w:marTop w:val="0"/>
          <w:marBottom w:val="0"/>
          <w:divBdr>
            <w:top w:val="none" w:sz="0" w:space="0" w:color="auto"/>
            <w:left w:val="none" w:sz="0" w:space="0" w:color="auto"/>
            <w:bottom w:val="none" w:sz="0" w:space="0" w:color="auto"/>
            <w:right w:val="none" w:sz="0" w:space="0" w:color="auto"/>
          </w:divBdr>
        </w:div>
        <w:div w:id="1297880498">
          <w:marLeft w:val="0"/>
          <w:marRight w:val="0"/>
          <w:marTop w:val="0"/>
          <w:marBottom w:val="0"/>
          <w:divBdr>
            <w:top w:val="none" w:sz="0" w:space="0" w:color="auto"/>
            <w:left w:val="none" w:sz="0" w:space="0" w:color="auto"/>
            <w:bottom w:val="none" w:sz="0" w:space="0" w:color="auto"/>
            <w:right w:val="none" w:sz="0" w:space="0" w:color="auto"/>
          </w:divBdr>
        </w:div>
        <w:div w:id="1726024148">
          <w:marLeft w:val="0"/>
          <w:marRight w:val="0"/>
          <w:marTop w:val="0"/>
          <w:marBottom w:val="0"/>
          <w:divBdr>
            <w:top w:val="none" w:sz="0" w:space="0" w:color="auto"/>
            <w:left w:val="none" w:sz="0" w:space="0" w:color="auto"/>
            <w:bottom w:val="none" w:sz="0" w:space="0" w:color="auto"/>
            <w:right w:val="none" w:sz="0" w:space="0" w:color="auto"/>
          </w:divBdr>
        </w:div>
        <w:div w:id="1892426416">
          <w:marLeft w:val="0"/>
          <w:marRight w:val="0"/>
          <w:marTop w:val="0"/>
          <w:marBottom w:val="0"/>
          <w:divBdr>
            <w:top w:val="none" w:sz="0" w:space="0" w:color="auto"/>
            <w:left w:val="none" w:sz="0" w:space="0" w:color="auto"/>
            <w:bottom w:val="none" w:sz="0" w:space="0" w:color="auto"/>
            <w:right w:val="none" w:sz="0" w:space="0" w:color="auto"/>
          </w:divBdr>
        </w:div>
      </w:divsChild>
    </w:div>
    <w:div w:id="458769011">
      <w:bodyDiv w:val="1"/>
      <w:marLeft w:val="0"/>
      <w:marRight w:val="0"/>
      <w:marTop w:val="0"/>
      <w:marBottom w:val="0"/>
      <w:divBdr>
        <w:top w:val="none" w:sz="0" w:space="0" w:color="auto"/>
        <w:left w:val="none" w:sz="0" w:space="0" w:color="auto"/>
        <w:bottom w:val="none" w:sz="0" w:space="0" w:color="auto"/>
        <w:right w:val="none" w:sz="0" w:space="0" w:color="auto"/>
      </w:divBdr>
    </w:div>
    <w:div w:id="554967563">
      <w:bodyDiv w:val="1"/>
      <w:marLeft w:val="0"/>
      <w:marRight w:val="0"/>
      <w:marTop w:val="0"/>
      <w:marBottom w:val="0"/>
      <w:divBdr>
        <w:top w:val="none" w:sz="0" w:space="0" w:color="auto"/>
        <w:left w:val="none" w:sz="0" w:space="0" w:color="auto"/>
        <w:bottom w:val="none" w:sz="0" w:space="0" w:color="auto"/>
        <w:right w:val="none" w:sz="0" w:space="0" w:color="auto"/>
      </w:divBdr>
    </w:div>
    <w:div w:id="580607428">
      <w:bodyDiv w:val="1"/>
      <w:marLeft w:val="0"/>
      <w:marRight w:val="0"/>
      <w:marTop w:val="0"/>
      <w:marBottom w:val="0"/>
      <w:divBdr>
        <w:top w:val="none" w:sz="0" w:space="0" w:color="auto"/>
        <w:left w:val="none" w:sz="0" w:space="0" w:color="auto"/>
        <w:bottom w:val="none" w:sz="0" w:space="0" w:color="auto"/>
        <w:right w:val="none" w:sz="0" w:space="0" w:color="auto"/>
      </w:divBdr>
    </w:div>
    <w:div w:id="598637074">
      <w:bodyDiv w:val="1"/>
      <w:marLeft w:val="0"/>
      <w:marRight w:val="0"/>
      <w:marTop w:val="0"/>
      <w:marBottom w:val="0"/>
      <w:divBdr>
        <w:top w:val="none" w:sz="0" w:space="0" w:color="auto"/>
        <w:left w:val="none" w:sz="0" w:space="0" w:color="auto"/>
        <w:bottom w:val="none" w:sz="0" w:space="0" w:color="auto"/>
        <w:right w:val="none" w:sz="0" w:space="0" w:color="auto"/>
      </w:divBdr>
    </w:div>
    <w:div w:id="647513024">
      <w:bodyDiv w:val="1"/>
      <w:marLeft w:val="0"/>
      <w:marRight w:val="0"/>
      <w:marTop w:val="0"/>
      <w:marBottom w:val="0"/>
      <w:divBdr>
        <w:top w:val="none" w:sz="0" w:space="0" w:color="auto"/>
        <w:left w:val="none" w:sz="0" w:space="0" w:color="auto"/>
        <w:bottom w:val="none" w:sz="0" w:space="0" w:color="auto"/>
        <w:right w:val="none" w:sz="0" w:space="0" w:color="auto"/>
      </w:divBdr>
    </w:div>
    <w:div w:id="894043379">
      <w:bodyDiv w:val="1"/>
      <w:marLeft w:val="0"/>
      <w:marRight w:val="0"/>
      <w:marTop w:val="0"/>
      <w:marBottom w:val="0"/>
      <w:divBdr>
        <w:top w:val="none" w:sz="0" w:space="0" w:color="auto"/>
        <w:left w:val="none" w:sz="0" w:space="0" w:color="auto"/>
        <w:bottom w:val="none" w:sz="0" w:space="0" w:color="auto"/>
        <w:right w:val="none" w:sz="0" w:space="0" w:color="auto"/>
      </w:divBdr>
    </w:div>
    <w:div w:id="965894529">
      <w:bodyDiv w:val="1"/>
      <w:marLeft w:val="0"/>
      <w:marRight w:val="0"/>
      <w:marTop w:val="0"/>
      <w:marBottom w:val="0"/>
      <w:divBdr>
        <w:top w:val="none" w:sz="0" w:space="0" w:color="auto"/>
        <w:left w:val="none" w:sz="0" w:space="0" w:color="auto"/>
        <w:bottom w:val="none" w:sz="0" w:space="0" w:color="auto"/>
        <w:right w:val="none" w:sz="0" w:space="0" w:color="auto"/>
      </w:divBdr>
    </w:div>
    <w:div w:id="995960309">
      <w:bodyDiv w:val="1"/>
      <w:marLeft w:val="0"/>
      <w:marRight w:val="0"/>
      <w:marTop w:val="0"/>
      <w:marBottom w:val="0"/>
      <w:divBdr>
        <w:top w:val="none" w:sz="0" w:space="0" w:color="auto"/>
        <w:left w:val="none" w:sz="0" w:space="0" w:color="auto"/>
        <w:bottom w:val="none" w:sz="0" w:space="0" w:color="auto"/>
        <w:right w:val="none" w:sz="0" w:space="0" w:color="auto"/>
      </w:divBdr>
    </w:div>
    <w:div w:id="1218468599">
      <w:bodyDiv w:val="1"/>
      <w:marLeft w:val="0"/>
      <w:marRight w:val="0"/>
      <w:marTop w:val="0"/>
      <w:marBottom w:val="0"/>
      <w:divBdr>
        <w:top w:val="none" w:sz="0" w:space="0" w:color="auto"/>
        <w:left w:val="none" w:sz="0" w:space="0" w:color="auto"/>
        <w:bottom w:val="none" w:sz="0" w:space="0" w:color="auto"/>
        <w:right w:val="none" w:sz="0" w:space="0" w:color="auto"/>
      </w:divBdr>
    </w:div>
    <w:div w:id="1263226085">
      <w:bodyDiv w:val="1"/>
      <w:marLeft w:val="0"/>
      <w:marRight w:val="0"/>
      <w:marTop w:val="0"/>
      <w:marBottom w:val="0"/>
      <w:divBdr>
        <w:top w:val="none" w:sz="0" w:space="0" w:color="auto"/>
        <w:left w:val="none" w:sz="0" w:space="0" w:color="auto"/>
        <w:bottom w:val="none" w:sz="0" w:space="0" w:color="auto"/>
        <w:right w:val="none" w:sz="0" w:space="0" w:color="auto"/>
      </w:divBdr>
      <w:divsChild>
        <w:div w:id="217715999">
          <w:marLeft w:val="0"/>
          <w:marRight w:val="0"/>
          <w:marTop w:val="0"/>
          <w:marBottom w:val="0"/>
          <w:divBdr>
            <w:top w:val="none" w:sz="0" w:space="0" w:color="auto"/>
            <w:left w:val="none" w:sz="0" w:space="0" w:color="auto"/>
            <w:bottom w:val="none" w:sz="0" w:space="0" w:color="auto"/>
            <w:right w:val="none" w:sz="0" w:space="0" w:color="auto"/>
          </w:divBdr>
        </w:div>
        <w:div w:id="430784616">
          <w:marLeft w:val="0"/>
          <w:marRight w:val="0"/>
          <w:marTop w:val="0"/>
          <w:marBottom w:val="0"/>
          <w:divBdr>
            <w:top w:val="none" w:sz="0" w:space="0" w:color="auto"/>
            <w:left w:val="none" w:sz="0" w:space="0" w:color="auto"/>
            <w:bottom w:val="none" w:sz="0" w:space="0" w:color="auto"/>
            <w:right w:val="none" w:sz="0" w:space="0" w:color="auto"/>
          </w:divBdr>
        </w:div>
        <w:div w:id="630477846">
          <w:marLeft w:val="0"/>
          <w:marRight w:val="0"/>
          <w:marTop w:val="0"/>
          <w:marBottom w:val="0"/>
          <w:divBdr>
            <w:top w:val="none" w:sz="0" w:space="0" w:color="auto"/>
            <w:left w:val="none" w:sz="0" w:space="0" w:color="auto"/>
            <w:bottom w:val="none" w:sz="0" w:space="0" w:color="auto"/>
            <w:right w:val="none" w:sz="0" w:space="0" w:color="auto"/>
          </w:divBdr>
        </w:div>
        <w:div w:id="799612415">
          <w:marLeft w:val="0"/>
          <w:marRight w:val="0"/>
          <w:marTop w:val="0"/>
          <w:marBottom w:val="0"/>
          <w:divBdr>
            <w:top w:val="none" w:sz="0" w:space="0" w:color="auto"/>
            <w:left w:val="none" w:sz="0" w:space="0" w:color="auto"/>
            <w:bottom w:val="none" w:sz="0" w:space="0" w:color="auto"/>
            <w:right w:val="none" w:sz="0" w:space="0" w:color="auto"/>
          </w:divBdr>
        </w:div>
        <w:div w:id="1366826612">
          <w:marLeft w:val="0"/>
          <w:marRight w:val="0"/>
          <w:marTop w:val="0"/>
          <w:marBottom w:val="0"/>
          <w:divBdr>
            <w:top w:val="none" w:sz="0" w:space="0" w:color="auto"/>
            <w:left w:val="none" w:sz="0" w:space="0" w:color="auto"/>
            <w:bottom w:val="none" w:sz="0" w:space="0" w:color="auto"/>
            <w:right w:val="none" w:sz="0" w:space="0" w:color="auto"/>
          </w:divBdr>
        </w:div>
        <w:div w:id="1433474427">
          <w:marLeft w:val="0"/>
          <w:marRight w:val="0"/>
          <w:marTop w:val="0"/>
          <w:marBottom w:val="0"/>
          <w:divBdr>
            <w:top w:val="none" w:sz="0" w:space="0" w:color="auto"/>
            <w:left w:val="none" w:sz="0" w:space="0" w:color="auto"/>
            <w:bottom w:val="none" w:sz="0" w:space="0" w:color="auto"/>
            <w:right w:val="none" w:sz="0" w:space="0" w:color="auto"/>
          </w:divBdr>
        </w:div>
        <w:div w:id="1522544400">
          <w:marLeft w:val="0"/>
          <w:marRight w:val="0"/>
          <w:marTop w:val="0"/>
          <w:marBottom w:val="0"/>
          <w:divBdr>
            <w:top w:val="none" w:sz="0" w:space="0" w:color="auto"/>
            <w:left w:val="none" w:sz="0" w:space="0" w:color="auto"/>
            <w:bottom w:val="none" w:sz="0" w:space="0" w:color="auto"/>
            <w:right w:val="none" w:sz="0" w:space="0" w:color="auto"/>
          </w:divBdr>
        </w:div>
        <w:div w:id="1783453851">
          <w:marLeft w:val="0"/>
          <w:marRight w:val="0"/>
          <w:marTop w:val="0"/>
          <w:marBottom w:val="0"/>
          <w:divBdr>
            <w:top w:val="none" w:sz="0" w:space="0" w:color="auto"/>
            <w:left w:val="none" w:sz="0" w:space="0" w:color="auto"/>
            <w:bottom w:val="none" w:sz="0" w:space="0" w:color="auto"/>
            <w:right w:val="none" w:sz="0" w:space="0" w:color="auto"/>
          </w:divBdr>
        </w:div>
        <w:div w:id="1820488931">
          <w:marLeft w:val="0"/>
          <w:marRight w:val="0"/>
          <w:marTop w:val="0"/>
          <w:marBottom w:val="0"/>
          <w:divBdr>
            <w:top w:val="none" w:sz="0" w:space="0" w:color="auto"/>
            <w:left w:val="none" w:sz="0" w:space="0" w:color="auto"/>
            <w:bottom w:val="none" w:sz="0" w:space="0" w:color="auto"/>
            <w:right w:val="none" w:sz="0" w:space="0" w:color="auto"/>
          </w:divBdr>
        </w:div>
      </w:divsChild>
    </w:div>
    <w:div w:id="1347050939">
      <w:bodyDiv w:val="1"/>
      <w:marLeft w:val="0"/>
      <w:marRight w:val="0"/>
      <w:marTop w:val="0"/>
      <w:marBottom w:val="0"/>
      <w:divBdr>
        <w:top w:val="none" w:sz="0" w:space="0" w:color="auto"/>
        <w:left w:val="none" w:sz="0" w:space="0" w:color="auto"/>
        <w:bottom w:val="none" w:sz="0" w:space="0" w:color="auto"/>
        <w:right w:val="none" w:sz="0" w:space="0" w:color="auto"/>
      </w:divBdr>
    </w:div>
    <w:div w:id="1352342564">
      <w:bodyDiv w:val="1"/>
      <w:marLeft w:val="0"/>
      <w:marRight w:val="0"/>
      <w:marTop w:val="0"/>
      <w:marBottom w:val="0"/>
      <w:divBdr>
        <w:top w:val="none" w:sz="0" w:space="0" w:color="auto"/>
        <w:left w:val="none" w:sz="0" w:space="0" w:color="auto"/>
        <w:bottom w:val="none" w:sz="0" w:space="0" w:color="auto"/>
        <w:right w:val="none" w:sz="0" w:space="0" w:color="auto"/>
      </w:divBdr>
    </w:div>
    <w:div w:id="1453667171">
      <w:bodyDiv w:val="1"/>
      <w:marLeft w:val="0"/>
      <w:marRight w:val="0"/>
      <w:marTop w:val="0"/>
      <w:marBottom w:val="0"/>
      <w:divBdr>
        <w:top w:val="none" w:sz="0" w:space="0" w:color="auto"/>
        <w:left w:val="none" w:sz="0" w:space="0" w:color="auto"/>
        <w:bottom w:val="none" w:sz="0" w:space="0" w:color="auto"/>
        <w:right w:val="none" w:sz="0" w:space="0" w:color="auto"/>
      </w:divBdr>
    </w:div>
    <w:div w:id="1483742308">
      <w:bodyDiv w:val="1"/>
      <w:marLeft w:val="0"/>
      <w:marRight w:val="0"/>
      <w:marTop w:val="0"/>
      <w:marBottom w:val="0"/>
      <w:divBdr>
        <w:top w:val="none" w:sz="0" w:space="0" w:color="auto"/>
        <w:left w:val="none" w:sz="0" w:space="0" w:color="auto"/>
        <w:bottom w:val="none" w:sz="0" w:space="0" w:color="auto"/>
        <w:right w:val="none" w:sz="0" w:space="0" w:color="auto"/>
      </w:divBdr>
    </w:div>
    <w:div w:id="1662585206">
      <w:bodyDiv w:val="1"/>
      <w:marLeft w:val="0"/>
      <w:marRight w:val="0"/>
      <w:marTop w:val="0"/>
      <w:marBottom w:val="0"/>
      <w:divBdr>
        <w:top w:val="none" w:sz="0" w:space="0" w:color="auto"/>
        <w:left w:val="none" w:sz="0" w:space="0" w:color="auto"/>
        <w:bottom w:val="none" w:sz="0" w:space="0" w:color="auto"/>
        <w:right w:val="none" w:sz="0" w:space="0" w:color="auto"/>
      </w:divBdr>
    </w:div>
    <w:div w:id="1665428589">
      <w:bodyDiv w:val="1"/>
      <w:marLeft w:val="0"/>
      <w:marRight w:val="0"/>
      <w:marTop w:val="0"/>
      <w:marBottom w:val="0"/>
      <w:divBdr>
        <w:top w:val="none" w:sz="0" w:space="0" w:color="auto"/>
        <w:left w:val="none" w:sz="0" w:space="0" w:color="auto"/>
        <w:bottom w:val="none" w:sz="0" w:space="0" w:color="auto"/>
        <w:right w:val="none" w:sz="0" w:space="0" w:color="auto"/>
      </w:divBdr>
    </w:div>
    <w:div w:id="1748771730">
      <w:bodyDiv w:val="1"/>
      <w:marLeft w:val="0"/>
      <w:marRight w:val="0"/>
      <w:marTop w:val="0"/>
      <w:marBottom w:val="0"/>
      <w:divBdr>
        <w:top w:val="none" w:sz="0" w:space="0" w:color="auto"/>
        <w:left w:val="none" w:sz="0" w:space="0" w:color="auto"/>
        <w:bottom w:val="none" w:sz="0" w:space="0" w:color="auto"/>
        <w:right w:val="none" w:sz="0" w:space="0" w:color="auto"/>
      </w:divBdr>
    </w:div>
    <w:div w:id="1785071642">
      <w:bodyDiv w:val="1"/>
      <w:marLeft w:val="0"/>
      <w:marRight w:val="0"/>
      <w:marTop w:val="0"/>
      <w:marBottom w:val="0"/>
      <w:divBdr>
        <w:top w:val="none" w:sz="0" w:space="0" w:color="auto"/>
        <w:left w:val="none" w:sz="0" w:space="0" w:color="auto"/>
        <w:bottom w:val="none" w:sz="0" w:space="0" w:color="auto"/>
        <w:right w:val="none" w:sz="0" w:space="0" w:color="auto"/>
      </w:divBdr>
    </w:div>
    <w:div w:id="1788623512">
      <w:bodyDiv w:val="1"/>
      <w:marLeft w:val="0"/>
      <w:marRight w:val="0"/>
      <w:marTop w:val="0"/>
      <w:marBottom w:val="0"/>
      <w:divBdr>
        <w:top w:val="none" w:sz="0" w:space="0" w:color="auto"/>
        <w:left w:val="none" w:sz="0" w:space="0" w:color="auto"/>
        <w:bottom w:val="none" w:sz="0" w:space="0" w:color="auto"/>
        <w:right w:val="none" w:sz="0" w:space="0" w:color="auto"/>
      </w:divBdr>
    </w:div>
    <w:div w:id="1799494951">
      <w:bodyDiv w:val="1"/>
      <w:marLeft w:val="0"/>
      <w:marRight w:val="0"/>
      <w:marTop w:val="0"/>
      <w:marBottom w:val="0"/>
      <w:divBdr>
        <w:top w:val="none" w:sz="0" w:space="0" w:color="auto"/>
        <w:left w:val="none" w:sz="0" w:space="0" w:color="auto"/>
        <w:bottom w:val="none" w:sz="0" w:space="0" w:color="auto"/>
        <w:right w:val="none" w:sz="0" w:space="0" w:color="auto"/>
      </w:divBdr>
    </w:div>
    <w:div w:id="1808083015">
      <w:bodyDiv w:val="1"/>
      <w:marLeft w:val="0"/>
      <w:marRight w:val="0"/>
      <w:marTop w:val="0"/>
      <w:marBottom w:val="0"/>
      <w:divBdr>
        <w:top w:val="none" w:sz="0" w:space="0" w:color="auto"/>
        <w:left w:val="none" w:sz="0" w:space="0" w:color="auto"/>
        <w:bottom w:val="none" w:sz="0" w:space="0" w:color="auto"/>
        <w:right w:val="none" w:sz="0" w:space="0" w:color="auto"/>
      </w:divBdr>
    </w:div>
    <w:div w:id="1850605847">
      <w:bodyDiv w:val="1"/>
      <w:marLeft w:val="0"/>
      <w:marRight w:val="0"/>
      <w:marTop w:val="0"/>
      <w:marBottom w:val="0"/>
      <w:divBdr>
        <w:top w:val="none" w:sz="0" w:space="0" w:color="auto"/>
        <w:left w:val="none" w:sz="0" w:space="0" w:color="auto"/>
        <w:bottom w:val="none" w:sz="0" w:space="0" w:color="auto"/>
        <w:right w:val="none" w:sz="0" w:space="0" w:color="auto"/>
      </w:divBdr>
    </w:div>
    <w:div w:id="1940526056">
      <w:bodyDiv w:val="1"/>
      <w:marLeft w:val="0"/>
      <w:marRight w:val="0"/>
      <w:marTop w:val="0"/>
      <w:marBottom w:val="0"/>
      <w:divBdr>
        <w:top w:val="none" w:sz="0" w:space="0" w:color="auto"/>
        <w:left w:val="none" w:sz="0" w:space="0" w:color="auto"/>
        <w:bottom w:val="none" w:sz="0" w:space="0" w:color="auto"/>
        <w:right w:val="none" w:sz="0" w:space="0" w:color="auto"/>
      </w:divBdr>
    </w:div>
    <w:div w:id="1991785189">
      <w:bodyDiv w:val="1"/>
      <w:marLeft w:val="0"/>
      <w:marRight w:val="0"/>
      <w:marTop w:val="0"/>
      <w:marBottom w:val="0"/>
      <w:divBdr>
        <w:top w:val="none" w:sz="0" w:space="0" w:color="auto"/>
        <w:left w:val="none" w:sz="0" w:space="0" w:color="auto"/>
        <w:bottom w:val="none" w:sz="0" w:space="0" w:color="auto"/>
        <w:right w:val="none" w:sz="0" w:space="0" w:color="auto"/>
      </w:divBdr>
    </w:div>
    <w:div w:id="2033258750">
      <w:bodyDiv w:val="1"/>
      <w:marLeft w:val="0"/>
      <w:marRight w:val="0"/>
      <w:marTop w:val="0"/>
      <w:marBottom w:val="0"/>
      <w:divBdr>
        <w:top w:val="none" w:sz="0" w:space="0" w:color="auto"/>
        <w:left w:val="none" w:sz="0" w:space="0" w:color="auto"/>
        <w:bottom w:val="none" w:sz="0" w:space="0" w:color="auto"/>
        <w:right w:val="none" w:sz="0" w:space="0" w:color="auto"/>
      </w:divBdr>
    </w:div>
    <w:div w:id="2037807883">
      <w:bodyDiv w:val="1"/>
      <w:marLeft w:val="0"/>
      <w:marRight w:val="0"/>
      <w:marTop w:val="0"/>
      <w:marBottom w:val="0"/>
      <w:divBdr>
        <w:top w:val="none" w:sz="0" w:space="0" w:color="auto"/>
        <w:left w:val="none" w:sz="0" w:space="0" w:color="auto"/>
        <w:bottom w:val="none" w:sz="0" w:space="0" w:color="auto"/>
        <w:right w:val="none" w:sz="0" w:space="0" w:color="auto"/>
      </w:divBdr>
    </w:div>
    <w:div w:id="2079592297">
      <w:bodyDiv w:val="1"/>
      <w:marLeft w:val="0"/>
      <w:marRight w:val="0"/>
      <w:marTop w:val="0"/>
      <w:marBottom w:val="0"/>
      <w:divBdr>
        <w:top w:val="none" w:sz="0" w:space="0" w:color="auto"/>
        <w:left w:val="none" w:sz="0" w:space="0" w:color="auto"/>
        <w:bottom w:val="none" w:sz="0" w:space="0" w:color="auto"/>
        <w:right w:val="none" w:sz="0" w:space="0" w:color="auto"/>
      </w:divBdr>
    </w:div>
    <w:div w:id="2094617822">
      <w:bodyDiv w:val="1"/>
      <w:marLeft w:val="0"/>
      <w:marRight w:val="0"/>
      <w:marTop w:val="0"/>
      <w:marBottom w:val="0"/>
      <w:divBdr>
        <w:top w:val="none" w:sz="0" w:space="0" w:color="auto"/>
        <w:left w:val="none" w:sz="0" w:space="0" w:color="auto"/>
        <w:bottom w:val="none" w:sz="0" w:space="0" w:color="auto"/>
        <w:right w:val="none" w:sz="0" w:space="0" w:color="auto"/>
      </w:divBdr>
    </w:div>
    <w:div w:id="212175785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htwg.identity.foundation" TargetMode="External"/><Relationship Id="rId26" Type="http://schemas.openxmlformats.org/officeDocument/2006/relationships/hyperlink" Target="https://github.com/decentralized-identity/ht-travel-profile" TargetMode="External"/><Relationship Id="rId39" Type="http://schemas.openxmlformats.org/officeDocument/2006/relationships/image" Target="media/image4.png"/><Relationship Id="rId21" Type="http://schemas.openxmlformats.org/officeDocument/2006/relationships/header" Target="header4.xml"/><Relationship Id="rId34" Type="http://schemas.openxmlformats.org/officeDocument/2006/relationships/hyperlink" Target="https://openwallet.foundation/" TargetMode="External"/><Relationship Id="rId42" Type="http://schemas.openxmlformats.org/officeDocument/2006/relationships/hyperlink" Target="https://htwg.identity.foundation"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yperlink" Target="https://digital-strategy.ec.europa.eu/en/policies/eidas-regulation" TargetMode="Externa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yperlink" Target="https://identity.foundation/special-interest-groups/hospitality-travel" TargetMode="External"/><Relationship Id="rId37" Type="http://schemas.openxmlformats.org/officeDocument/2006/relationships/hyperlink" Target="https://www.w3.org/" TargetMode="External"/><Relationship Id="rId40" Type="http://schemas.openxmlformats.org/officeDocument/2006/relationships/image" Target="media/image5.png"/><Relationship Id="rId45" Type="http://schemas.openxmlformats.org/officeDocument/2006/relationships/footer" Target="footer7.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identity.foundation/special-interest-groups/hospitality-travel" TargetMode="External"/><Relationship Id="rId28" Type="http://schemas.openxmlformats.org/officeDocument/2006/relationships/hyperlink" Target="https://identity.foundation/" TargetMode="External"/><Relationship Id="rId36" Type="http://schemas.openxmlformats.org/officeDocument/2006/relationships/hyperlink" Target="https://www.w3.org/TR/vc-data-model-2.0/" TargetMode="External"/><Relationship Id="rId49" Type="http://schemas.microsoft.com/office/2020/10/relationships/intelligence" Target="intelligence2.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yperlink" Target="https://identity.foundation/Hospitality-and-Travel-SIG/" TargetMode="Externa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5.xml"/><Relationship Id="rId27" Type="http://schemas.openxmlformats.org/officeDocument/2006/relationships/hyperlink" Target="mailto:ht-governance@identity.foundation" TargetMode="External"/><Relationship Id="rId30" Type="http://schemas.openxmlformats.org/officeDocument/2006/relationships/hyperlink" Target="https://gdpr-info.eu/" TargetMode="External"/><Relationship Id="rId35" Type="http://schemas.openxmlformats.org/officeDocument/2006/relationships/hyperlink" Target="https://trustoverip.org/" TargetMode="External"/><Relationship Id="rId43" Type="http://schemas.openxmlformats.org/officeDocument/2006/relationships/header" Target="header5.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hyperlink" Target="https://ayra.forum/" TargetMode="External"/><Relationship Id="rId33" Type="http://schemas.openxmlformats.org/officeDocument/2006/relationships/hyperlink" Target="https://www.linuxfoundation.org/" TargetMode="External"/><Relationship Id="rId38" Type="http://schemas.openxmlformats.org/officeDocument/2006/relationships/image" Target="media/image3.png"/><Relationship Id="rId46"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MSOffice\Templates\DIF%20MS%20Word%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15079-9667-493F-BFC7-8CB31129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DIF MS Word Specification.dot</Template>
  <TotalTime>124</TotalTime>
  <Pages>51</Pages>
  <Words>22268</Words>
  <Characters>126929</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H&amp;T Traveler Profile Implementation Guide</vt:lpstr>
    </vt:vector>
  </TitlesOfParts>
  <Company>Decentralized Identity Foundation</Company>
  <LinksUpToDate>false</LinksUpToDate>
  <CharactersWithSpaces>148900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H&amp;T Traveler Profile Implementation Guide</dc:title>
  <dc:subject>Implementation Guide</dc:subject>
  <dc:creator>DIF H&amp;T SIG Profiile Preso Working Group</dc:creator>
  <cp:keywords/>
  <dc:description>&lt;Enter the abstract in Properties/Summary/Comments&gt;</dc:description>
  <cp:lastModifiedBy>Douglas Rice</cp:lastModifiedBy>
  <cp:revision>94</cp:revision>
  <cp:lastPrinted>2025-03-01T03:02:00Z</cp:lastPrinted>
  <dcterms:created xsi:type="dcterms:W3CDTF">2025-06-06T20:48:00Z</dcterms:created>
  <dcterms:modified xsi:type="dcterms:W3CDTF">2025-06-11T20:17:00Z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DocID009</vt:lpwstr>
  </property>
  <property fmtid="{D5CDD505-2E9C-101B-9397-08002B2CF9AE}" pid="3" name="Status">
    <vt:lpwstr>Draft</vt:lpwstr>
  </property>
  <property fmtid="{D5CDD505-2E9C-101B-9397-08002B2CF9AE}" pid="4" name="RevisionNumber">
    <vt:lpwstr>1.11</vt:lpwstr>
  </property>
  <property fmtid="{D5CDD505-2E9C-101B-9397-08002B2CF9AE}" pid="5" name="GrammarlyDocumentId">
    <vt:lpwstr>f13b4853d3e8ac426a88467c2515d3b2f342d7cb443ec403fb25cd4011fba605</vt:lpwstr>
  </property>
</Properties>
</file>